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95F59" w14:textId="77777777" w:rsidR="00C423B2" w:rsidRDefault="007D63FD">
      <w:pPr>
        <w:pStyle w:val="Title"/>
      </w:pPr>
      <w:r>
        <w:t>The emergence of words from vocal imitations</w:t>
      </w:r>
    </w:p>
    <w:tbl>
      <w:tblPr>
        <w:tblW w:w="0" w:type="pct"/>
        <w:tblLook w:val="04A0" w:firstRow="1" w:lastRow="0" w:firstColumn="1" w:lastColumn="0" w:noHBand="0" w:noVBand="1"/>
      </w:tblPr>
      <w:tblGrid>
        <w:gridCol w:w="9072"/>
      </w:tblGrid>
      <w:tr w:rsidR="00C423B2" w14:paraId="5D39B702" w14:textId="77777777">
        <w:tc>
          <w:tcPr>
            <w:tcW w:w="0" w:type="auto"/>
          </w:tcPr>
          <w:p w14:paraId="4E3B8A69" w14:textId="77777777" w:rsidR="00C423B2" w:rsidRDefault="007D63F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C423B2" w14:paraId="3E939453" w14:textId="77777777">
        <w:tc>
          <w:tcPr>
            <w:tcW w:w="0" w:type="auto"/>
          </w:tcPr>
          <w:p w14:paraId="0A2EC04A" w14:textId="77777777" w:rsidR="00C423B2" w:rsidRDefault="007D63FD">
            <w:pPr>
              <w:pStyle w:val="Compact"/>
              <w:jc w:val="center"/>
            </w:pPr>
            <w:r>
              <w:t>                                                                                                                                                    </w:t>
            </w:r>
          </w:p>
        </w:tc>
      </w:tr>
      <w:tr w:rsidR="00C423B2" w14:paraId="360B1E91" w14:textId="77777777">
        <w:tc>
          <w:tcPr>
            <w:tcW w:w="0" w:type="auto"/>
          </w:tcPr>
          <w:p w14:paraId="3EAE0BE5" w14:textId="77777777" w:rsidR="00C423B2" w:rsidRDefault="007D63FD">
            <w:pPr>
              <w:pStyle w:val="Compact"/>
              <w:jc w:val="center"/>
            </w:pPr>
            <w:r>
              <w:rPr>
                <w:vertAlign w:val="superscript"/>
              </w:rPr>
              <w:t>1</w:t>
            </w:r>
            <w:r>
              <w:t xml:space="preserve"> University of Wisconsin-Madison</w:t>
            </w:r>
          </w:p>
        </w:tc>
      </w:tr>
      <w:tr w:rsidR="00C423B2" w14:paraId="1E832BE3" w14:textId="77777777">
        <w:tc>
          <w:tcPr>
            <w:tcW w:w="0" w:type="auto"/>
          </w:tcPr>
          <w:p w14:paraId="63A07A5D" w14:textId="77777777" w:rsidR="00C423B2" w:rsidRDefault="007D63FD">
            <w:pPr>
              <w:pStyle w:val="Compact"/>
              <w:jc w:val="center"/>
            </w:pPr>
            <w:r>
              <w:rPr>
                <w:vertAlign w:val="superscript"/>
              </w:rPr>
              <w:t>2</w:t>
            </w:r>
            <w:r>
              <w:t xml:space="preserve"> Max Planck Institute for Psycholinguistics</w:t>
            </w:r>
          </w:p>
        </w:tc>
      </w:tr>
      <w:tr w:rsidR="00C423B2" w14:paraId="4C3A1FC6" w14:textId="77777777">
        <w:tc>
          <w:tcPr>
            <w:tcW w:w="0" w:type="auto"/>
          </w:tcPr>
          <w:p w14:paraId="29375EBC" w14:textId="77777777" w:rsidR="00C423B2" w:rsidRDefault="007D63FD">
            <w:pPr>
              <w:pStyle w:val="Compact"/>
              <w:jc w:val="center"/>
            </w:pPr>
            <w:r>
              <w:t>                                                                                                                                                    </w:t>
            </w:r>
          </w:p>
        </w:tc>
      </w:tr>
    </w:tbl>
    <w:p w14:paraId="6CE1C1B9" w14:textId="77777777" w:rsidR="00C423B2" w:rsidRDefault="007D63FD">
      <w:pPr>
        <w:pStyle w:val="BodyText"/>
      </w:pPr>
      <w:r>
        <w:t> </w:t>
      </w:r>
    </w:p>
    <w:p w14:paraId="12C901F5" w14:textId="77777777" w:rsidR="004B4D40" w:rsidRDefault="004B4D40">
      <w:pPr>
        <w:pStyle w:val="BodyText"/>
      </w:pPr>
    </w:p>
    <w:p w14:paraId="445CC60E" w14:textId="77777777" w:rsidR="004B4D40" w:rsidRDefault="004B4D40">
      <w:pPr>
        <w:pStyle w:val="BodyText"/>
      </w:pPr>
    </w:p>
    <w:p w14:paraId="3626EDD0" w14:textId="77777777" w:rsidR="004B4D40" w:rsidRDefault="004B4D40">
      <w:pPr>
        <w:pStyle w:val="BodyText"/>
      </w:pPr>
    </w:p>
    <w:p w14:paraId="0E7E1F87" w14:textId="77777777" w:rsidR="004B4D40" w:rsidRDefault="004B4D40">
      <w:pPr>
        <w:pStyle w:val="BodyText"/>
      </w:pPr>
    </w:p>
    <w:p w14:paraId="178C4527" w14:textId="77777777" w:rsidR="004B4D40" w:rsidRDefault="004B4D40">
      <w:pPr>
        <w:pStyle w:val="BodyText"/>
      </w:pPr>
    </w:p>
    <w:p w14:paraId="7B45AB1A" w14:textId="77777777" w:rsidR="004B4D40" w:rsidRDefault="004B4D40">
      <w:pPr>
        <w:pStyle w:val="BodyText"/>
      </w:pPr>
    </w:p>
    <w:p w14:paraId="3AC1FEA7" w14:textId="77777777" w:rsidR="004B4D40" w:rsidRDefault="004B4D40">
      <w:pPr>
        <w:pStyle w:val="BodyText"/>
      </w:pPr>
    </w:p>
    <w:p w14:paraId="3F533066" w14:textId="77777777" w:rsidR="004B4D40" w:rsidRDefault="004B4D40">
      <w:pPr>
        <w:pStyle w:val="BodyText"/>
      </w:pPr>
    </w:p>
    <w:p w14:paraId="757489D3" w14:textId="77777777" w:rsidR="004B4D40" w:rsidRDefault="004B4D40">
      <w:pPr>
        <w:pStyle w:val="BodyText"/>
      </w:pPr>
    </w:p>
    <w:p w14:paraId="12D85C84" w14:textId="77777777" w:rsidR="004B4D40" w:rsidRDefault="004B4D40">
      <w:pPr>
        <w:pStyle w:val="BodyText"/>
      </w:pPr>
    </w:p>
    <w:p w14:paraId="1161E6FC" w14:textId="77777777" w:rsidR="004B4D40" w:rsidRDefault="004B4D40">
      <w:pPr>
        <w:pStyle w:val="BodyText"/>
      </w:pPr>
    </w:p>
    <w:p w14:paraId="7EFAFCE5" w14:textId="77777777" w:rsidR="004B4D40" w:rsidRDefault="004B4D40">
      <w:pPr>
        <w:pStyle w:val="BodyText"/>
      </w:pPr>
    </w:p>
    <w:p w14:paraId="2BD1CB65" w14:textId="77777777" w:rsidR="00C423B2" w:rsidRDefault="007D63FD">
      <w:pPr>
        <w:pStyle w:val="Heading11"/>
      </w:pPr>
      <w:bookmarkStart w:id="0" w:name="author-note"/>
      <w:bookmarkEnd w:id="0"/>
      <w:r>
        <w:t>Author note</w:t>
      </w:r>
    </w:p>
    <w:p w14:paraId="2A74BED4" w14:textId="77777777" w:rsidR="00C423B2" w:rsidRDefault="007D63FD">
      <w:r>
        <w:t xml:space="preserve">Pierce Edmiston and Gary </w:t>
      </w:r>
      <w:proofErr w:type="spellStart"/>
      <w:r>
        <w:t>Lupyan</w:t>
      </w:r>
      <w:proofErr w:type="spellEnd"/>
      <w:r>
        <w:t>, Department of Psychology, University of Wisconsin-Madison, Madison, Wisconsin. Marcus Perlman, Max Planck Institute for Psycholinguistics, Nijmegen, Netherlands.</w:t>
      </w:r>
    </w:p>
    <w:p w14:paraId="0AEF20C6" w14:textId="7A4FB6CF" w:rsidR="004B4D40" w:rsidRDefault="007D63FD" w:rsidP="004B4D40">
      <w:pPr>
        <w:pStyle w:val="BodyText"/>
      </w:pPr>
      <w:r>
        <w:t xml:space="preserve">Correspondence concerning this article should be addressed to Pierce Edmiston, 1202 W. Johnson St., Madison, WI, 53703. E-mail: </w:t>
      </w:r>
      <w:hyperlink r:id="rId7">
        <w:r>
          <w:t>pedmiston@wisc.edu</w:t>
        </w:r>
      </w:hyperlink>
    </w:p>
    <w:p w14:paraId="1ED0DF53" w14:textId="77777777" w:rsidR="00C423B2" w:rsidRDefault="007D63FD">
      <w:pPr>
        <w:pStyle w:val="Heading11"/>
      </w:pPr>
      <w:bookmarkStart w:id="1" w:name="abstract"/>
      <w:bookmarkEnd w:id="1"/>
      <w:r>
        <w:lastRenderedPageBreak/>
        <w:t>Abstract</w:t>
      </w:r>
    </w:p>
    <w:p w14:paraId="4E14402E" w14:textId="77777777" w:rsidR="00C423B2" w:rsidRDefault="007D63FD">
      <w:r>
        <w:t>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9EEF40F" w14:textId="77777777" w:rsidR="00C423B2" w:rsidRDefault="007D63FD">
      <w:pPr>
        <w:pStyle w:val="BodyText"/>
      </w:pPr>
      <w:r>
        <w:rPr>
          <w:i/>
        </w:rPr>
        <w:t>Keywords:</w:t>
      </w:r>
      <w:r>
        <w:t xml:space="preserve"> language evolution, iconicity, vocal imitation, transmission chain</w:t>
      </w:r>
    </w:p>
    <w:p w14:paraId="5F15CB00" w14:textId="77777777" w:rsidR="00C423B2" w:rsidRDefault="007D63FD">
      <w:pPr>
        <w:pStyle w:val="BodyText"/>
      </w:pPr>
      <w:r>
        <w:t>Word count: 5552</w:t>
      </w:r>
    </w:p>
    <w:p w14:paraId="62199A09" w14:textId="77777777" w:rsidR="00C423B2" w:rsidRDefault="007D63FD">
      <w:pPr>
        <w:pStyle w:val="BodyText"/>
      </w:pPr>
      <w:r>
        <w:t> </w:t>
      </w:r>
    </w:p>
    <w:p w14:paraId="0B373FB6" w14:textId="77777777" w:rsidR="00C423B2" w:rsidRDefault="007D63FD">
      <w:pPr>
        <w:pStyle w:val="BodyText"/>
      </w:pPr>
      <w:r>
        <w:t> </w:t>
      </w:r>
    </w:p>
    <w:p w14:paraId="6193E6EE" w14:textId="77777777" w:rsidR="00C423B2" w:rsidRDefault="007D63FD">
      <w:pPr>
        <w:pStyle w:val="BodyText"/>
      </w:pPr>
      <w:r>
        <w:t> </w:t>
      </w:r>
    </w:p>
    <w:p w14:paraId="020F330C" w14:textId="77777777" w:rsidR="00C423B2" w:rsidRDefault="007D63FD">
      <w:pPr>
        <w:pStyle w:val="BodyText"/>
      </w:pPr>
      <w:r>
        <w:t> </w:t>
      </w:r>
    </w:p>
    <w:p w14:paraId="5F251D41" w14:textId="77777777" w:rsidR="004B4D40" w:rsidRDefault="004B4D40">
      <w:pPr>
        <w:pStyle w:val="BodyText"/>
      </w:pPr>
    </w:p>
    <w:p w14:paraId="2DE042C5" w14:textId="77777777" w:rsidR="004B4D40" w:rsidRDefault="004B4D40">
      <w:pPr>
        <w:pStyle w:val="BodyText"/>
      </w:pPr>
    </w:p>
    <w:p w14:paraId="0F6E5896" w14:textId="77777777" w:rsidR="004B4D40" w:rsidRDefault="004B4D40">
      <w:pPr>
        <w:pStyle w:val="BodyText"/>
      </w:pPr>
    </w:p>
    <w:p w14:paraId="17491DE1" w14:textId="77777777" w:rsidR="004B4D40" w:rsidRDefault="004B4D40">
      <w:pPr>
        <w:pStyle w:val="BodyText"/>
      </w:pPr>
    </w:p>
    <w:p w14:paraId="1C260D22" w14:textId="77777777" w:rsidR="00C423B2" w:rsidRDefault="007D63FD">
      <w:pPr>
        <w:pStyle w:val="Heading11"/>
      </w:pPr>
      <w:bookmarkStart w:id="2" w:name="the-emergence-of-words-from-vocal-imitat"/>
      <w:bookmarkEnd w:id="2"/>
      <w:r>
        <w:lastRenderedPageBreak/>
        <w:t>The emergence of words from vocal imitations</w:t>
      </w:r>
    </w:p>
    <w:p w14:paraId="3E139BD6" w14:textId="2FA2F4C8" w:rsidR="00CC1EC3" w:rsidRDefault="00CC1EC3">
      <w:pPr>
        <w:rPr>
          <w:ins w:id="3" w:author="Microsoft Office User" w:date="2017-10-07T15:30:00Z"/>
        </w:rPr>
      </w:pPr>
      <w:ins w:id="4" w:author="Microsoft Office User" w:date="2017-10-07T15:27:00Z">
        <w:r>
          <w:t xml:space="preserve">Among primates </w:t>
        </w:r>
      </w:ins>
      <w:ins w:id="5" w:author="Microsoft Office User" w:date="2017-10-07T15:35:00Z">
        <w:r>
          <w:t>–</w:t>
        </w:r>
      </w:ins>
      <w:ins w:id="6" w:author="Microsoft Office User" w:date="2017-10-07T15:27:00Z">
        <w:r>
          <w:t xml:space="preserve"> </w:t>
        </w:r>
      </w:ins>
      <w:ins w:id="7" w:author="Microsoft Office User" w:date="2017-10-07T15:33:00Z">
        <w:r>
          <w:t>and indeed, most animals</w:t>
        </w:r>
      </w:ins>
      <w:ins w:id="8" w:author="Microsoft Office User" w:date="2017-10-07T15:44:00Z">
        <w:r w:rsidR="00A72A19">
          <w:t>,</w:t>
        </w:r>
      </w:ins>
      <w:ins w:id="9" w:author="Microsoft Office User" w:date="2017-10-07T15:33:00Z">
        <w:r>
          <w:t xml:space="preserve"> with the possible</w:t>
        </w:r>
      </w:ins>
      <w:ins w:id="10" w:author="Microsoft Office User" w:date="2017-10-07T15:34:00Z">
        <w:r>
          <w:t xml:space="preserve"> exception of some bird species </w:t>
        </w:r>
      </w:ins>
      <w:ins w:id="11" w:author="Microsoft Office User" w:date="2017-10-07T15:35:00Z">
        <w:r>
          <w:t>–</w:t>
        </w:r>
      </w:ins>
      <w:ins w:id="12" w:author="Microsoft Office User" w:date="2017-10-07T15:34:00Z">
        <w:r>
          <w:t xml:space="preserve"> </w:t>
        </w:r>
      </w:ins>
      <w:ins w:id="13" w:author="Microsoft Office User" w:date="2017-10-07T15:27:00Z">
        <w:r w:rsidR="00E27E1E">
          <w:t xml:space="preserve">humans are </w:t>
        </w:r>
      </w:ins>
      <w:ins w:id="14" w:author="Microsoft Office User" w:date="2017-10-07T15:28:00Z">
        <w:r>
          <w:t xml:space="preserve">special in their aptitude for vocal </w:t>
        </w:r>
        <w:r w:rsidR="00A72A19">
          <w:t xml:space="preserve">imitation. Most notably, humans </w:t>
        </w:r>
        <w:r>
          <w:t xml:space="preserve">apply their vocal imitation </w:t>
        </w:r>
      </w:ins>
      <w:ins w:id="15" w:author="Microsoft Office User" w:date="2017-10-07T15:36:00Z">
        <w:r>
          <w:t xml:space="preserve">skills </w:t>
        </w:r>
      </w:ins>
      <w:ins w:id="16" w:author="Microsoft Office User" w:date="2017-10-07T15:28:00Z">
        <w:r>
          <w:t>to the domains of speech and song</w:t>
        </w:r>
      </w:ins>
      <w:ins w:id="17" w:author="Microsoft Office User" w:date="2017-10-07T15:33:00Z">
        <w:r>
          <w:t xml:space="preserve"> (</w:t>
        </w:r>
      </w:ins>
      <w:proofErr w:type="gramStart"/>
      <w:ins w:id="18" w:author="Microsoft Office User" w:date="2017-10-07T15:54:00Z">
        <w:r w:rsidR="00C341FE">
          <w:t>Fitch</w:t>
        </w:r>
      </w:ins>
      <w:ins w:id="19" w:author="Microsoft Office User" w:date="2017-10-07T16:31:00Z">
        <w:r w:rsidR="00541862">
          <w:t>?</w:t>
        </w:r>
      </w:ins>
      <w:ins w:id="20" w:author="Microsoft Office User" w:date="2017-10-07T15:54:00Z">
        <w:r w:rsidR="00C341FE">
          <w:t>;</w:t>
        </w:r>
        <w:proofErr w:type="gramEnd"/>
        <w:r w:rsidR="00C341FE">
          <w:t xml:space="preserve"> </w:t>
        </w:r>
      </w:ins>
      <w:ins w:id="21" w:author="Microsoft Office User" w:date="2017-10-07T15:40:00Z">
        <w:r w:rsidR="00A72A19">
          <w:t xml:space="preserve">Pinker &amp; </w:t>
        </w:r>
        <w:proofErr w:type="spellStart"/>
        <w:r w:rsidR="00A72A19">
          <w:t>Jackendoff</w:t>
        </w:r>
        <w:proofErr w:type="spellEnd"/>
        <w:r w:rsidR="00A72A19">
          <w:t xml:space="preserve"> 2005</w:t>
        </w:r>
      </w:ins>
      <w:ins w:id="22" w:author="Microsoft Office User" w:date="2017-10-07T15:33:00Z">
        <w:r>
          <w:t>)</w:t>
        </w:r>
      </w:ins>
      <w:ins w:id="23" w:author="Microsoft Office User" w:date="2017-10-07T15:28:00Z">
        <w:r w:rsidR="00C341FE">
          <w:t>, where t</w:t>
        </w:r>
        <w:r w:rsidR="00A72A19">
          <w:t>h</w:t>
        </w:r>
        <w:r>
          <w:t xml:space="preserve">e </w:t>
        </w:r>
      </w:ins>
      <w:ins w:id="24" w:author="Microsoft Office User" w:date="2017-10-07T15:39:00Z">
        <w:r w:rsidR="00A72A19">
          <w:t>proclivity</w:t>
        </w:r>
      </w:ins>
      <w:ins w:id="25" w:author="Microsoft Office User" w:date="2017-10-07T15:28:00Z">
        <w:r>
          <w:t xml:space="preserve"> of young infants to imitate</w:t>
        </w:r>
      </w:ins>
      <w:ins w:id="26" w:author="Microsoft Office User" w:date="2017-10-07T15:30:00Z">
        <w:r>
          <w:t xml:space="preserve"> the </w:t>
        </w:r>
      </w:ins>
      <w:ins w:id="27" w:author="Microsoft Office User" w:date="2017-10-07T15:46:00Z">
        <w:r w:rsidR="00A72A19">
          <w:t>con-specific vocalizations</w:t>
        </w:r>
      </w:ins>
      <w:ins w:id="28" w:author="Microsoft Office User" w:date="2017-10-07T15:30:00Z">
        <w:r>
          <w:t xml:space="preserve"> </w:t>
        </w:r>
      </w:ins>
      <w:ins w:id="29" w:author="Microsoft Office User" w:date="2017-10-07T15:32:00Z">
        <w:r>
          <w:t xml:space="preserve">they hear </w:t>
        </w:r>
      </w:ins>
      <w:ins w:id="30" w:author="Microsoft Office User" w:date="2017-10-07T15:30:00Z">
        <w:r>
          <w:t xml:space="preserve">around them is </w:t>
        </w:r>
      </w:ins>
      <w:ins w:id="31" w:author="Microsoft Office User" w:date="2017-10-07T15:37:00Z">
        <w:r>
          <w:t>critical to</w:t>
        </w:r>
      </w:ins>
      <w:ins w:id="32" w:author="Microsoft Office User" w:date="2017-10-07T15:30:00Z">
        <w:r>
          <w:t xml:space="preserve"> learning to speak</w:t>
        </w:r>
      </w:ins>
      <w:ins w:id="33" w:author="Microsoft Office User" w:date="2017-10-07T15:50:00Z">
        <w:r w:rsidR="00C341FE">
          <w:t xml:space="preserve"> </w:t>
        </w:r>
      </w:ins>
      <w:ins w:id="34" w:author="Microsoft Office User" w:date="2017-10-07T15:49:00Z">
        <w:r w:rsidR="00392581">
          <w:t>(</w:t>
        </w:r>
        <w:proofErr w:type="spellStart"/>
        <w:r w:rsidR="00392581">
          <w:t>Kuhl</w:t>
        </w:r>
        <w:proofErr w:type="spellEnd"/>
        <w:r w:rsidR="00392581">
          <w:t xml:space="preserve"> &amp; </w:t>
        </w:r>
        <w:proofErr w:type="spellStart"/>
        <w:r w:rsidR="00392581">
          <w:t>Meltzoff</w:t>
        </w:r>
        <w:proofErr w:type="spellEnd"/>
        <w:r w:rsidR="00392581">
          <w:t xml:space="preserve"> 1996?)</w:t>
        </w:r>
      </w:ins>
      <w:ins w:id="35" w:author="Microsoft Office User" w:date="2017-10-07T15:55:00Z">
        <w:r w:rsidR="00C341FE">
          <w:t>,</w:t>
        </w:r>
      </w:ins>
      <w:ins w:id="36" w:author="Microsoft Office User" w:date="2017-10-07T15:49:00Z">
        <w:r w:rsidR="00392581">
          <w:t xml:space="preserve"> and</w:t>
        </w:r>
      </w:ins>
      <w:ins w:id="37" w:author="Microsoft Office User" w:date="2017-10-07T16:31:00Z">
        <w:r w:rsidR="00541862">
          <w:t xml:space="preserve"> therefore,</w:t>
        </w:r>
      </w:ins>
      <w:ins w:id="38" w:author="Microsoft Office User" w:date="2017-10-07T15:49:00Z">
        <w:r w:rsidR="00392581">
          <w:t xml:space="preserve"> </w:t>
        </w:r>
      </w:ins>
      <w:ins w:id="39" w:author="Microsoft Office User" w:date="2017-10-07T18:24:00Z">
        <w:r w:rsidR="00520F0E">
          <w:t>to</w:t>
        </w:r>
      </w:ins>
      <w:ins w:id="40" w:author="Microsoft Office User" w:date="2017-10-07T15:55:00Z">
        <w:r w:rsidR="00C341FE">
          <w:t xml:space="preserve"> </w:t>
        </w:r>
      </w:ins>
      <w:ins w:id="41" w:author="Microsoft Office User" w:date="2017-10-07T15:49:00Z">
        <w:r w:rsidR="00392581">
          <w:t>maintaining spoken languages over generations</w:t>
        </w:r>
      </w:ins>
      <w:ins w:id="42" w:author="Microsoft Office User" w:date="2017-10-07T15:30:00Z">
        <w:r>
          <w:t xml:space="preserve">. </w:t>
        </w:r>
      </w:ins>
      <w:ins w:id="43" w:author="Microsoft Office User" w:date="2017-10-07T15:51:00Z">
        <w:r w:rsidR="00C341FE">
          <w:t>In addition</w:t>
        </w:r>
        <w:r w:rsidR="00684CDE">
          <w:t xml:space="preserve"> to</w:t>
        </w:r>
        <w:r w:rsidR="00C341FE">
          <w:t xml:space="preserve"> imitation of</w:t>
        </w:r>
      </w:ins>
      <w:ins w:id="44" w:author="Microsoft Office User" w:date="2017-10-07T15:56:00Z">
        <w:r w:rsidR="00C341FE">
          <w:t xml:space="preserve"> speech</w:t>
        </w:r>
      </w:ins>
      <w:ins w:id="45" w:author="Microsoft Office User" w:date="2017-10-07T15:51:00Z">
        <w:r w:rsidR="00C341FE">
          <w:t>,</w:t>
        </w:r>
      </w:ins>
      <w:ins w:id="46" w:author="Microsoft Office User" w:date="2017-10-07T15:42:00Z">
        <w:r w:rsidR="00A72A19">
          <w:t xml:space="preserve"> accumulating evidence </w:t>
        </w:r>
      </w:ins>
      <w:ins w:id="47" w:author="Microsoft Office User" w:date="2017-10-07T15:45:00Z">
        <w:r w:rsidR="00A72A19">
          <w:t>from the lexicons of</w:t>
        </w:r>
      </w:ins>
      <w:ins w:id="48" w:author="Microsoft Office User" w:date="2017-10-07T15:42:00Z">
        <w:r w:rsidR="00A72A19">
          <w:t xml:space="preserve"> spoken languages indicates that vocal imitation </w:t>
        </w:r>
        <w:bookmarkStart w:id="49" w:name="_GoBack"/>
        <w:bookmarkEnd w:id="49"/>
        <w:r w:rsidR="00A72A19">
          <w:t>of</w:t>
        </w:r>
      </w:ins>
      <w:ins w:id="50" w:author="Microsoft Office User" w:date="2017-10-07T15:45:00Z">
        <w:r w:rsidR="00A72A19">
          <w:t xml:space="preserve"> other kinds of</w:t>
        </w:r>
      </w:ins>
      <w:ins w:id="51" w:author="Microsoft Office User" w:date="2017-10-07T15:43:00Z">
        <w:r w:rsidR="00A72A19">
          <w:t xml:space="preserve"> sounds</w:t>
        </w:r>
      </w:ins>
      <w:ins w:id="52" w:author="Microsoft Office User" w:date="2017-10-07T15:50:00Z">
        <w:r w:rsidR="00C341FE">
          <w:t xml:space="preserve"> </w:t>
        </w:r>
      </w:ins>
      <w:ins w:id="53" w:author="Microsoft Office User" w:date="2017-10-07T15:45:00Z">
        <w:r w:rsidR="00A72A19">
          <w:t xml:space="preserve">might also play an important role </w:t>
        </w:r>
      </w:ins>
      <w:ins w:id="54" w:author="Microsoft Office User" w:date="2017-10-07T15:48:00Z">
        <w:r w:rsidR="00C341FE">
          <w:t>in how humans learn and transmit spoken languages</w:t>
        </w:r>
      </w:ins>
      <w:ins w:id="55" w:author="Microsoft Office User" w:date="2017-10-07T16:11:00Z">
        <w:r w:rsidR="005B1B78">
          <w:t xml:space="preserve"> (</w:t>
        </w:r>
      </w:ins>
      <w:proofErr w:type="spellStart"/>
      <w:ins w:id="56" w:author="Microsoft Office User" w:date="2017-10-07T16:28:00Z">
        <w:r w:rsidR="0002042D">
          <w:t>Dingemanse</w:t>
        </w:r>
        <w:proofErr w:type="spellEnd"/>
        <w:r w:rsidR="0002042D">
          <w:t xml:space="preserve">, </w:t>
        </w:r>
        <w:proofErr w:type="spellStart"/>
        <w:r w:rsidR="0002042D">
          <w:t>Blasi</w:t>
        </w:r>
        <w:proofErr w:type="spellEnd"/>
        <w:r w:rsidR="0002042D">
          <w:t xml:space="preserve">, </w:t>
        </w:r>
        <w:proofErr w:type="spellStart"/>
        <w:r w:rsidR="0002042D">
          <w:t>Lupyan</w:t>
        </w:r>
        <w:proofErr w:type="spellEnd"/>
        <w:r w:rsidR="0002042D">
          <w:t xml:space="preserve">, Christiansen, &amp; Monaghan, 2015; </w:t>
        </w:r>
        <w:proofErr w:type="spellStart"/>
        <w:r w:rsidR="0002042D">
          <w:t>Perniss</w:t>
        </w:r>
        <w:proofErr w:type="spellEnd"/>
        <w:r w:rsidR="0002042D">
          <w:t xml:space="preserve">, Thompson, &amp; </w:t>
        </w:r>
        <w:proofErr w:type="spellStart"/>
        <w:r w:rsidR="0002042D">
          <w:t>Vigliocco</w:t>
        </w:r>
        <w:proofErr w:type="spellEnd"/>
        <w:r w:rsidR="0002042D">
          <w:t>, 2010</w:t>
        </w:r>
      </w:ins>
      <w:ins w:id="57" w:author="Microsoft Office User" w:date="2017-10-07T16:27:00Z">
        <w:r w:rsidR="0002042D">
          <w:t xml:space="preserve">; </w:t>
        </w:r>
      </w:ins>
      <w:ins w:id="58" w:author="Microsoft Office User" w:date="2017-10-07T16:11:00Z">
        <w:r w:rsidR="005B1B78">
          <w:t>Imai &amp; Kita, 2014</w:t>
        </w:r>
      </w:ins>
      <w:ins w:id="59" w:author="Microsoft Office User" w:date="2017-10-07T16:27:00Z">
        <w:r w:rsidR="0002042D">
          <w:t>;</w:t>
        </w:r>
      </w:ins>
      <w:ins w:id="60" w:author="Microsoft Office User" w:date="2017-10-07T16:14:00Z">
        <w:r w:rsidR="005B1B78">
          <w:t xml:space="preserve"> Perry, Perlman, &amp; </w:t>
        </w:r>
        <w:proofErr w:type="spellStart"/>
        <w:r w:rsidR="005B1B78">
          <w:t>Lupyan</w:t>
        </w:r>
        <w:proofErr w:type="spellEnd"/>
        <w:r w:rsidR="005B1B78">
          <w:t xml:space="preserve"> 2015)</w:t>
        </w:r>
      </w:ins>
      <w:ins w:id="61" w:author="Microsoft Office User" w:date="2017-10-07T15:48:00Z">
        <w:r w:rsidR="00C341FE">
          <w:t>.</w:t>
        </w:r>
      </w:ins>
      <w:ins w:id="62" w:author="Microsoft Office User" w:date="2017-10-07T15:56:00Z">
        <w:r w:rsidR="004664AD">
          <w:t xml:space="preserve"> </w:t>
        </w:r>
      </w:ins>
      <w:ins w:id="63" w:author="Microsoft Office User" w:date="2017-10-08T10:59:00Z">
        <w:r w:rsidR="007C25AB">
          <w:t>Onomatopoeia</w:t>
        </w:r>
        <w:r w:rsidR="00914256">
          <w:t xml:space="preserve"> </w:t>
        </w:r>
      </w:ins>
      <w:ins w:id="64" w:author="Microsoft Office User" w:date="2017-10-08T11:00:00Z">
        <w:r w:rsidR="00A264A6">
          <w:t>–</w:t>
        </w:r>
      </w:ins>
      <w:ins w:id="65" w:author="Microsoft Office User" w:date="2017-10-08T10:59:00Z">
        <w:r w:rsidR="00914256">
          <w:t xml:space="preserve"> </w:t>
        </w:r>
      </w:ins>
      <w:ins w:id="66" w:author="Microsoft Office User" w:date="2017-10-08T11:00:00Z">
        <w:r w:rsidR="007C25AB">
          <w:t xml:space="preserve">words that </w:t>
        </w:r>
      </w:ins>
      <w:ins w:id="67" w:author="Microsoft Office User" w:date="2017-10-08T11:17:00Z">
        <w:r w:rsidR="004F23F4">
          <w:t xml:space="preserve">bear an </w:t>
        </w:r>
        <w:r w:rsidR="004F23F4">
          <w:rPr>
            <w:i/>
          </w:rPr>
          <w:t xml:space="preserve">iconic </w:t>
        </w:r>
        <w:r w:rsidR="004F23F4">
          <w:t>relationship</w:t>
        </w:r>
      </w:ins>
      <w:ins w:id="68" w:author="Microsoft Office User" w:date="2017-10-08T11:00:00Z">
        <w:r w:rsidR="004F23F4">
          <w:t>, i.e. a resemblance</w:t>
        </w:r>
      </w:ins>
      <w:ins w:id="69" w:author="Microsoft Office User" w:date="2017-10-08T11:18:00Z">
        <w:r w:rsidR="004F23F4">
          <w:t>,</w:t>
        </w:r>
      </w:ins>
      <w:ins w:id="70" w:author="Microsoft Office User" w:date="2017-10-08T11:00:00Z">
        <w:r w:rsidR="004F23F4">
          <w:t xml:space="preserve"> to </w:t>
        </w:r>
        <w:r w:rsidR="007C25AB">
          <w:t xml:space="preserve">the categories of sounds to which they refer – </w:t>
        </w:r>
      </w:ins>
      <w:ins w:id="71" w:author="Microsoft Office User" w:date="2017-10-08T11:01:00Z">
        <w:r w:rsidR="000550ED">
          <w:t>appear to be universal across languages</w:t>
        </w:r>
      </w:ins>
      <w:ins w:id="72" w:author="Microsoft Office User" w:date="2017-10-08T11:02:00Z">
        <w:r w:rsidR="00B32B2D">
          <w:t xml:space="preserve"> (</w:t>
        </w:r>
        <w:proofErr w:type="spellStart"/>
        <w:r w:rsidR="00B32B2D">
          <w:t>Dingemanse</w:t>
        </w:r>
        <w:proofErr w:type="spellEnd"/>
        <w:r w:rsidR="00B32B2D">
          <w:t>, 2012)</w:t>
        </w:r>
      </w:ins>
      <w:ins w:id="73" w:author="Microsoft Office User" w:date="2017-10-08T11:01:00Z">
        <w:r w:rsidR="000550ED">
          <w:t xml:space="preserve">. </w:t>
        </w:r>
      </w:ins>
      <w:ins w:id="74" w:author="Microsoft Office User" w:date="2017-10-07T15:59:00Z">
        <w:r w:rsidR="005B1B78">
          <w:t xml:space="preserve">As a </w:t>
        </w:r>
      </w:ins>
      <w:ins w:id="75" w:author="Microsoft Office User" w:date="2017-10-08T11:08:00Z">
        <w:r w:rsidR="00691069">
          <w:t xml:space="preserve">lexical </w:t>
        </w:r>
      </w:ins>
      <w:ins w:id="76" w:author="Microsoft Office User" w:date="2017-10-07T15:59:00Z">
        <w:r w:rsidR="00691069">
          <w:t>class</w:t>
        </w:r>
      </w:ins>
      <w:ins w:id="77" w:author="Microsoft Office User" w:date="2017-10-08T11:11:00Z">
        <w:r w:rsidR="00691069">
          <w:t xml:space="preserve">, </w:t>
        </w:r>
      </w:ins>
      <w:ins w:id="78" w:author="Microsoft Office User" w:date="2017-10-07T16:00:00Z">
        <w:r w:rsidR="005E1D70">
          <w:t>onomatopoeia</w:t>
        </w:r>
      </w:ins>
      <w:ins w:id="79" w:author="Microsoft Office User" w:date="2017-10-07T16:12:00Z">
        <w:r w:rsidR="005B1B78">
          <w:t xml:space="preserve"> </w:t>
        </w:r>
        <w:proofErr w:type="gramStart"/>
        <w:r w:rsidR="005B1B78">
          <w:t>are</w:t>
        </w:r>
      </w:ins>
      <w:proofErr w:type="gramEnd"/>
      <w:ins w:id="80" w:author="Microsoft Office User" w:date="2017-10-08T11:14:00Z">
        <w:r w:rsidR="004F23F4">
          <w:t xml:space="preserve"> highly</w:t>
        </w:r>
      </w:ins>
      <w:ins w:id="81" w:author="Microsoft Office User" w:date="2017-10-07T16:12:00Z">
        <w:r w:rsidR="005B1B78">
          <w:t xml:space="preserve"> subject to </w:t>
        </w:r>
      </w:ins>
      <w:ins w:id="82" w:author="Microsoft Office User" w:date="2017-10-07T16:14:00Z">
        <w:r w:rsidR="005B1B78">
          <w:t xml:space="preserve">creative </w:t>
        </w:r>
      </w:ins>
      <w:ins w:id="83" w:author="Microsoft Office User" w:date="2017-10-08T11:14:00Z">
        <w:r w:rsidR="004F23F4">
          <w:t xml:space="preserve">processes, such as </w:t>
        </w:r>
      </w:ins>
      <w:ins w:id="84" w:author="Microsoft Office User" w:date="2017-10-08T11:13:00Z">
        <w:r w:rsidR="004F23F4">
          <w:t>modulations in prosody and phonology</w:t>
        </w:r>
      </w:ins>
      <w:ins w:id="85" w:author="Microsoft Office User" w:date="2017-10-07T16:12:00Z">
        <w:r w:rsidR="005B1B78">
          <w:t xml:space="preserve">, </w:t>
        </w:r>
      </w:ins>
      <w:ins w:id="86" w:author="Microsoft Office User" w:date="2017-10-08T11:14:00Z">
        <w:r w:rsidR="004F23F4">
          <w:t>and</w:t>
        </w:r>
      </w:ins>
      <w:ins w:id="87" w:author="Microsoft Office User" w:date="2017-10-07T16:12:00Z">
        <w:r w:rsidR="005B1B78">
          <w:t xml:space="preserve"> the coining of new vocabulary (</w:t>
        </w:r>
        <w:proofErr w:type="spellStart"/>
        <w:r w:rsidR="005B1B78">
          <w:t>Dingemanse</w:t>
        </w:r>
        <w:proofErr w:type="spellEnd"/>
        <w:r w:rsidR="005B1B78">
          <w:t>, 2013?)</w:t>
        </w:r>
      </w:ins>
      <w:ins w:id="88" w:author="Microsoft Office User" w:date="2017-10-07T16:21:00Z">
        <w:r w:rsidR="0002042D">
          <w:t>.</w:t>
        </w:r>
      </w:ins>
      <w:ins w:id="89" w:author="Microsoft Office User" w:date="2017-10-07T16:22:00Z">
        <w:r w:rsidR="0002042D">
          <w:t xml:space="preserve"> </w:t>
        </w:r>
      </w:ins>
      <w:ins w:id="90" w:author="Microsoft Office User" w:date="2017-10-07T16:25:00Z">
        <w:r w:rsidR="0002042D">
          <w:t xml:space="preserve">In this study, we examine </w:t>
        </w:r>
      </w:ins>
      <w:ins w:id="91" w:author="Microsoft Office User" w:date="2017-10-07T16:26:00Z">
        <w:r w:rsidR="0002042D">
          <w:t>the process of how</w:t>
        </w:r>
      </w:ins>
      <w:ins w:id="92" w:author="Microsoft Office User" w:date="2017-10-07T16:25:00Z">
        <w:r w:rsidR="0002042D">
          <w:t xml:space="preserve"> </w:t>
        </w:r>
      </w:ins>
      <w:ins w:id="93" w:author="Microsoft Office User" w:date="2017-10-07T16:22:00Z">
        <w:r w:rsidR="0002042D">
          <w:t>iconic words</w:t>
        </w:r>
      </w:ins>
      <w:ins w:id="94" w:author="Microsoft Office User" w:date="2017-10-07T16:26:00Z">
        <w:r w:rsidR="0002042D">
          <w:t xml:space="preserve"> can be</w:t>
        </w:r>
      </w:ins>
      <w:ins w:id="95" w:author="Microsoft Office User" w:date="2017-10-07T16:22:00Z">
        <w:r w:rsidR="0002042D">
          <w:t xml:space="preserve"> </w:t>
        </w:r>
      </w:ins>
      <w:ins w:id="96" w:author="Microsoft Office User" w:date="2017-10-07T16:25:00Z">
        <w:r w:rsidR="0002042D">
          <w:t xml:space="preserve">created </w:t>
        </w:r>
      </w:ins>
      <w:ins w:id="97" w:author="Microsoft Office User" w:date="2017-10-07T16:23:00Z">
        <w:r w:rsidR="0002042D">
          <w:t>from vocal imitation</w:t>
        </w:r>
      </w:ins>
      <w:ins w:id="98" w:author="Microsoft Office User" w:date="2017-10-07T16:25:00Z">
        <w:r w:rsidR="0002042D">
          <w:t xml:space="preserve">s of non-verbal, environmental sounds. </w:t>
        </w:r>
      </w:ins>
    </w:p>
    <w:p w14:paraId="7AD2868D" w14:textId="114E47B2" w:rsidR="00C423B2" w:rsidRDefault="007D63FD">
      <w:r>
        <w:t xml:space="preserve">The importance of imitation and depiction in the origin of signs is clearly observable in signed languages (Goldin-Meadow, 2016; </w:t>
      </w:r>
      <w:proofErr w:type="spellStart"/>
      <w:r>
        <w:t>Kendon</w:t>
      </w:r>
      <w:proofErr w:type="spellEnd"/>
      <w:r>
        <w:t xml:space="preserve">, 2014; </w:t>
      </w:r>
      <w:proofErr w:type="spellStart"/>
      <w:r>
        <w:t>Klima</w:t>
      </w:r>
      <w:proofErr w:type="spellEnd"/>
      <w:r>
        <w:t xml:space="preserve"> &amp; </w:t>
      </w:r>
      <w:proofErr w:type="spellStart"/>
      <w:r>
        <w:t>Bellugi</w:t>
      </w:r>
      <w:proofErr w:type="spellEnd"/>
      <w:r>
        <w:t>, 1980)</w:t>
      </w:r>
      <w:ins w:id="99" w:author="Microsoft Office User" w:date="2017-10-07T12:36:00Z">
        <w:r w:rsidR="002D49B4">
          <w:t>. Yet,</w:t>
        </w:r>
      </w:ins>
      <w:del w:id="100" w:author="Microsoft Office User" w:date="2017-10-07T12:36:00Z">
        <w:r w:rsidDel="002D49B4">
          <w:delText>, but</w:delText>
        </w:r>
      </w:del>
      <w:r>
        <w:t xml:space="preserve"> in considering </w:t>
      </w:r>
      <w:del w:id="101" w:author="Microsoft Office User" w:date="2017-10-07T12:43:00Z">
        <w:r w:rsidDel="00BC2420">
          <w:delText xml:space="preserve">the idea that imitation in the vocal modality may be key to understanding </w:delText>
        </w:r>
      </w:del>
      <w:r>
        <w:t>the origin of spoken words, many have argued that the human capacity for vocal imitation is far too limited to play a significant role (</w:t>
      </w:r>
      <w:proofErr w:type="spellStart"/>
      <w:r>
        <w:t>Arbib</w:t>
      </w:r>
      <w:proofErr w:type="spellEnd"/>
      <w:r>
        <w:t xml:space="preserve">, 2012; Armstrong &amp; Wilcox, 2007; </w:t>
      </w:r>
      <w:proofErr w:type="spellStart"/>
      <w:r>
        <w:t>Corballis</w:t>
      </w:r>
      <w:proofErr w:type="spellEnd"/>
      <w:r>
        <w:t xml:space="preserve">, 2003; Hewes, 1973; </w:t>
      </w:r>
      <w:proofErr w:type="spellStart"/>
      <w:r>
        <w:t>Hockett</w:t>
      </w:r>
      <w:proofErr w:type="spellEnd"/>
      <w:r>
        <w:t xml:space="preserve">, 1978; </w:t>
      </w:r>
      <w:proofErr w:type="spellStart"/>
      <w:r>
        <w:t>Tomasello</w:t>
      </w:r>
      <w:proofErr w:type="spellEnd"/>
      <w:r>
        <w:t xml:space="preserve">, 2010). For example, Pinker and </w:t>
      </w:r>
      <w:proofErr w:type="spellStart"/>
      <w:r>
        <w:t>Jackendoff</w:t>
      </w:r>
      <w:proofErr w:type="spellEnd"/>
      <w:r>
        <w:t xml:space="preserve">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14:paraId="7980BEB6" w14:textId="41AB1103" w:rsidR="00C423B2" w:rsidRDefault="007D63FD">
      <w:pPr>
        <w:pStyle w:val="BodyText"/>
      </w:pPr>
      <w:r>
        <w:lastRenderedPageBreak/>
        <w:t xml:space="preserve">Although most words of contemporary spoken languages are not clearly imitative in origin, there has been a growing recognition of the importance of </w:t>
      </w:r>
      <w:del w:id="102" w:author="Microsoft Office User" w:date="2017-10-07T12:38:00Z">
        <w:r w:rsidDel="002D49B4">
          <w:delText>imitative words</w:delText>
        </w:r>
      </w:del>
      <w:ins w:id="103" w:author="Microsoft Office User" w:date="2017-10-07T12:38:00Z">
        <w:r w:rsidR="002D49B4">
          <w:t>iconicity</w:t>
        </w:r>
      </w:ins>
      <w:r>
        <w:t xml:space="preserve"> in spoken languages (</w:t>
      </w:r>
      <w:proofErr w:type="spellStart"/>
      <w:r>
        <w:t>Dingemanse</w:t>
      </w:r>
      <w:proofErr w:type="spellEnd"/>
      <w:r>
        <w:t xml:space="preserve">, </w:t>
      </w:r>
      <w:proofErr w:type="spellStart"/>
      <w:r>
        <w:t>Blasi</w:t>
      </w:r>
      <w:proofErr w:type="spellEnd"/>
      <w:r>
        <w:t xml:space="preserve">, </w:t>
      </w:r>
      <w:proofErr w:type="spellStart"/>
      <w:r>
        <w:t>Lupyan</w:t>
      </w:r>
      <w:proofErr w:type="spellEnd"/>
      <w:r>
        <w:t xml:space="preserve">, Christiansen, &amp; Monaghan, 2015; </w:t>
      </w:r>
      <w:proofErr w:type="spellStart"/>
      <w:r>
        <w:t>Perniss</w:t>
      </w:r>
      <w:proofErr w:type="spellEnd"/>
      <w:r>
        <w:t xml:space="preserve">, Thompson, &amp; </w:t>
      </w:r>
      <w:proofErr w:type="spellStart"/>
      <w:r>
        <w:t>Vigliocco</w:t>
      </w:r>
      <w:proofErr w:type="spellEnd"/>
      <w:r>
        <w:t xml:space="preserve">, 2010) and the frequent use of vocal imitation and depiction in spoken discourse (Clark &amp; </w:t>
      </w:r>
      <w:proofErr w:type="spellStart"/>
      <w:r>
        <w:t>Gerrig</w:t>
      </w:r>
      <w:proofErr w:type="spellEnd"/>
      <w:r>
        <w:t xml:space="preserve">, 1990; Lewis, 2009). This has led some to argue for the importance of imitation for understanding the origin of spoken words (e.g., Brown, Black, &amp; Horowitz, 1955; </w:t>
      </w:r>
      <w:proofErr w:type="spellStart"/>
      <w:r>
        <w:t>Dingemanse</w:t>
      </w:r>
      <w:proofErr w:type="spellEnd"/>
      <w:r>
        <w:t xml:space="preserve">, 2014; Donald, 2016; Imai &amp; Kita, 2014; Perlman, Dale, &amp; </w:t>
      </w:r>
      <w:proofErr w:type="spellStart"/>
      <w:r>
        <w:t>Lupyan</w:t>
      </w:r>
      <w:proofErr w:type="spellEnd"/>
      <w:r>
        <w:t xml:space="preserve">, 2015). In addition, counter to previous assumptions, people are highly effective at using vocal imitations to refer to environmental sounds such as coins dropping in a jar or mechanical events such as scraping --- in some cases, even more effective than when using conventional words (Lemaitre &amp; </w:t>
      </w:r>
      <w:proofErr w:type="spellStart"/>
      <w:r>
        <w:t>Rocchesso</w:t>
      </w:r>
      <w:proofErr w:type="spellEnd"/>
      <w:r>
        <w:t xml:space="preserve">, 2014). Recent work has also shown that people are able to create novel imitative vocalizations for more abstract meanings (e.g. ‘slow’, ‘rough’, ‘good’, ‘many’) that are understandable to naïve listeners (Perlman et al., 2015). These imitations are effective not because people can mimic environmental sounds with high fidelity, but because people are able to produce imitations that capture the salient features of sounds in ways that are understandable to listeners (Lemaitre, </w:t>
      </w:r>
      <w:proofErr w:type="spellStart"/>
      <w:r>
        <w:t>Houix</w:t>
      </w:r>
      <w:proofErr w:type="spellEnd"/>
      <w:r>
        <w:t xml:space="preserve">, </w:t>
      </w:r>
      <w:proofErr w:type="spellStart"/>
      <w:r>
        <w:t>Voisin</w:t>
      </w:r>
      <w:proofErr w:type="spellEnd"/>
      <w:r>
        <w:t xml:space="preserve">, </w:t>
      </w:r>
      <w:proofErr w:type="spellStart"/>
      <w:r>
        <w:t>Misdariis</w:t>
      </w:r>
      <w:proofErr w:type="spellEnd"/>
      <w:r>
        <w:t xml:space="preserve">, &amp; </w:t>
      </w:r>
      <w:proofErr w:type="spellStart"/>
      <w:r>
        <w:t>Susini</w:t>
      </w:r>
      <w:proofErr w:type="spellEnd"/>
      <w:r>
        <w:t xml:space="preserve">, 2016). Similarly, the features of onomatopoeic words might highlight distinctive aspects of the sounds they represent. For example, the initial voiced, plosive </w:t>
      </w:r>
      <w:r>
        <w:rPr>
          <w:rStyle w:val="VerbatimChar"/>
        </w:rPr>
        <w:t>/b/</w:t>
      </w:r>
      <w:r>
        <w:t xml:space="preserve"> in “boom” represents an abrupt, loud onset, the back vowel </w:t>
      </w:r>
      <w:r>
        <w:rPr>
          <w:rStyle w:val="VerbatimChar"/>
        </w:rPr>
        <w:t>/u/</w:t>
      </w:r>
      <w:r>
        <w:t xml:space="preserve"> a low pitch, and the nasalized </w:t>
      </w:r>
      <w:r>
        <w:rPr>
          <w:rStyle w:val="VerbatimChar"/>
        </w:rPr>
        <w:t>/m/</w:t>
      </w:r>
      <w:r>
        <w:t xml:space="preserve"> a slow, muffled decay (Rhodes, 1994).</w:t>
      </w:r>
    </w:p>
    <w:p w14:paraId="5B21571C" w14:textId="2C25BCE1" w:rsidR="00C423B2" w:rsidRDefault="007D63FD" w:rsidP="0079407A">
      <w:pPr>
        <w:pStyle w:val="BodyText"/>
      </w:pPr>
      <w:r>
        <w:t xml:space="preserve">Thus, converging evidence suggests that people can use vocal imitation as an effective means of communication. </w:t>
      </w:r>
      <w:ins w:id="104" w:author="Pierce Edmiston" w:date="2017-10-03T10:54:00Z">
        <w:r w:rsidR="0079407A">
          <w:t xml:space="preserve">At the same time, vocal imitations are not </w:t>
        </w:r>
      </w:ins>
      <w:ins w:id="105" w:author="Pierce Edmiston" w:date="2017-10-03T10:55:00Z">
        <w:r w:rsidR="000A049C">
          <w:t>words.</w:t>
        </w:r>
        <w:r w:rsidR="0079407A">
          <w:t xml:space="preserve"> </w:t>
        </w:r>
      </w:ins>
      <w:ins w:id="106" w:author="Pierce Edmiston" w:date="2017-10-03T11:04:00Z">
        <w:r w:rsidR="000A049C">
          <w:t>If</w:t>
        </w:r>
      </w:ins>
      <w:ins w:id="107" w:author="Pierce Edmiston" w:date="2017-10-03T10:57:00Z">
        <w:r w:rsidR="0079407A">
          <w:t xml:space="preserve"> vocal imitation played a role in the origin of some spoken words, </w:t>
        </w:r>
      </w:ins>
      <w:ins w:id="108" w:author="Pierce Edmiston" w:date="2017-10-03T10:59:00Z">
        <w:r w:rsidR="0079407A">
          <w:t xml:space="preserve">then it is necessary to identify the minimal conditions under which vocal imitations </w:t>
        </w:r>
      </w:ins>
      <w:ins w:id="109" w:author="Pierce Edmiston" w:date="2017-10-03T10:46:00Z">
        <w:r w:rsidR="0079407A">
          <w:t>can give rise to words that can be integrated in</w:t>
        </w:r>
        <w:r w:rsidR="000A049C">
          <w:t>to the vocabulary of a language.</w:t>
        </w:r>
        <w:r w:rsidR="0079407A">
          <w:t xml:space="preserve"> </w:t>
        </w:r>
      </w:ins>
      <w:ins w:id="110" w:author="Pierce Edmiston" w:date="2017-10-03T10:47:00Z">
        <w:r w:rsidR="0079407A">
          <w:t>I</w:t>
        </w:r>
      </w:ins>
      <w:ins w:id="111" w:author="Pierce Edmiston" w:date="2017-10-03T11:05:00Z">
        <w:r w:rsidR="000A049C">
          <w:t>n this research we as</w:t>
        </w:r>
      </w:ins>
      <w:ins w:id="112" w:author="Pierce Edmiston" w:date="2017-10-03T10:47:00Z">
        <w:r w:rsidR="000A049C">
          <w:t>k whether</w:t>
        </w:r>
        <w:r w:rsidR="0079407A">
          <w:t xml:space="preserve"> </w:t>
        </w:r>
      </w:ins>
      <w:ins w:id="113" w:author="Pierce Edmiston" w:date="2017-10-03T10:53:00Z">
        <w:r w:rsidR="0079407A">
          <w:t xml:space="preserve">the intention to </w:t>
        </w:r>
      </w:ins>
      <w:ins w:id="114" w:author="Pierce Edmiston" w:date="2017-10-03T10:50:00Z">
        <w:r w:rsidR="0079407A">
          <w:t xml:space="preserve">communicate </w:t>
        </w:r>
      </w:ins>
      <w:ins w:id="115" w:author="Pierce Edmiston" w:date="2017-10-03T11:05:00Z">
        <w:r w:rsidR="000A049C">
          <w:t xml:space="preserve">is </w:t>
        </w:r>
      </w:ins>
      <w:ins w:id="116" w:author="Pierce Edmiston" w:date="2017-10-03T10:50:00Z">
        <w:r w:rsidR="0079407A">
          <w:t xml:space="preserve">necessary for </w:t>
        </w:r>
      </w:ins>
      <w:ins w:id="117" w:author="Pierce Edmiston" w:date="2017-10-03T10:53:00Z">
        <w:r w:rsidR="0079407A">
          <w:t xml:space="preserve">establishing linguistic </w:t>
        </w:r>
      </w:ins>
      <w:ins w:id="118" w:author="Pierce Edmiston" w:date="2017-10-03T10:50:00Z">
        <w:r w:rsidR="000A049C">
          <w:t xml:space="preserve">convention, or whether vocal imitations might transition to more word-like forms through </w:t>
        </w:r>
      </w:ins>
      <w:ins w:id="119" w:author="Pierce Edmiston" w:date="2017-10-03T11:07:00Z">
        <w:r w:rsidR="000A049C">
          <w:t xml:space="preserve">sheer repetition --- without an explicit </w:t>
        </w:r>
      </w:ins>
      <w:ins w:id="120" w:author="Pierce Edmiston" w:date="2017-10-03T11:08:00Z">
        <w:r w:rsidR="000A049C">
          <w:t xml:space="preserve">communicative </w:t>
        </w:r>
        <w:commentRangeStart w:id="121"/>
        <w:r w:rsidR="000A049C">
          <w:t>goal</w:t>
        </w:r>
      </w:ins>
      <w:commentRangeEnd w:id="121"/>
      <w:ins w:id="122" w:author="Pierce Edmiston" w:date="2017-10-03T11:26:00Z">
        <w:r w:rsidR="00423A3B">
          <w:rPr>
            <w:rStyle w:val="CommentReference"/>
          </w:rPr>
          <w:commentReference w:id="121"/>
        </w:r>
      </w:ins>
      <w:ins w:id="123" w:author="Pierce Edmiston" w:date="2017-10-03T11:07:00Z">
        <w:r w:rsidR="000A049C">
          <w:t>.</w:t>
        </w:r>
      </w:ins>
      <w:ins w:id="124" w:author="Pierce Edmiston" w:date="2017-10-03T11:03:00Z">
        <w:r w:rsidR="000A049C">
          <w:t xml:space="preserve"> </w:t>
        </w:r>
      </w:ins>
      <w:del w:id="125" w:author="Pierce Edmiston" w:date="2017-10-03T11:03:00Z">
        <w:r w:rsidDel="000A049C">
          <w:delText xml:space="preserve">But can vocal imitations ever give rise to words that can be integrated into the vocabulary of a language? And if so, by what means might this happen? </w:delText>
        </w:r>
      </w:del>
      <w:r>
        <w:t xml:space="preserve">To answer </w:t>
      </w:r>
      <w:del w:id="126" w:author="Pierce Edmiston" w:date="2017-10-03T11:08:00Z">
        <w:r w:rsidDel="000A049C">
          <w:delText>these questions</w:delText>
        </w:r>
      </w:del>
      <w:ins w:id="127" w:author="Pierce Edmiston" w:date="2017-10-03T11:08:00Z">
        <w:r w:rsidR="000A049C">
          <w:t>this question</w:t>
        </w:r>
      </w:ins>
      <w:r>
        <w:t>,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2917A4EA" w14:textId="77777777" w:rsidR="00C423B2" w:rsidRDefault="007D63FD">
      <w:pPr>
        <w:pStyle w:val="BodyText"/>
      </w:pPr>
      <w:r>
        <w:lastRenderedPageBreak/>
        <w:t>We then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14:paraId="0B1E7363" w14:textId="77777777" w:rsidR="00C423B2" w:rsidRDefault="007D63FD">
      <w:pPr>
        <w:pStyle w:val="Heading11"/>
      </w:pPr>
      <w:bookmarkStart w:id="128" w:name="experiment-1-stabilization-of-imitations"/>
      <w:bookmarkEnd w:id="128"/>
      <w:r>
        <w:t>Experiment 1: Stabilization of imitations through repetition</w:t>
      </w:r>
    </w:p>
    <w:p w14:paraId="2A3D504B" w14:textId="77777777" w:rsidR="00C423B2" w:rsidRDefault="007D63FD">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14:paraId="0D3E10FC" w14:textId="77777777" w:rsidR="00C423B2" w:rsidRDefault="007D63FD">
      <w:pPr>
        <w:pStyle w:val="Heading21"/>
      </w:pPr>
      <w:bookmarkStart w:id="129" w:name="methods"/>
      <w:bookmarkEnd w:id="129"/>
      <w:r>
        <w:t>Methods</w:t>
      </w:r>
    </w:p>
    <w:p w14:paraId="211E4ED1" w14:textId="77777777" w:rsidR="00C423B2" w:rsidRDefault="007D63FD">
      <w:pPr>
        <w:pStyle w:val="Heading31"/>
        <w:framePr w:wrap="around"/>
      </w:pPr>
      <w:bookmarkStart w:id="130" w:name="selecting-seed-sounds"/>
      <w:bookmarkEnd w:id="130"/>
      <w:r>
        <w:t>Selecting seed sounds</w:t>
      </w:r>
    </w:p>
    <w:p w14:paraId="22C27567" w14:textId="77777777" w:rsidR="00C423B2" w:rsidRDefault="007D63FD">
      <w:r>
        <w:t>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 here: </w:t>
      </w:r>
      <w:hyperlink r:id="rId10">
        <w:r>
          <w:t>osf.io/n6g7d/download</w:t>
        </w:r>
      </w:hyperlink>
      <w:r>
        <w:t>.</w:t>
      </w:r>
    </w:p>
    <w:p w14:paraId="191EC337" w14:textId="77777777" w:rsidR="00C423B2" w:rsidRDefault="007D63FD">
      <w:pPr>
        <w:pStyle w:val="Heading31"/>
        <w:framePr w:wrap="around"/>
      </w:pPr>
      <w:bookmarkStart w:id="131" w:name="collecting-vocal-imitations"/>
      <w:bookmarkEnd w:id="131"/>
      <w:r>
        <w:t>Collecting vocal imitations</w:t>
      </w:r>
    </w:p>
    <w:p w14:paraId="4C33E3CE" w14:textId="77777777" w:rsidR="00C423B2" w:rsidRDefault="007D63FD">
      <w:r>
        <w:lastRenderedPageBreak/>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DB732F8" w14:textId="77777777" w:rsidR="00C423B2" w:rsidRDefault="007D63FD">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w:t>
      </w:r>
      <w:commentRangeStart w:id="132"/>
      <w:del w:id="133" w:author="Pierce Edmiston" w:date="2017-10-02T10:56:00Z">
        <w:r w:rsidDel="007D63FD">
          <w:delText>multiple times</w:delText>
        </w:r>
      </w:del>
      <w:ins w:id="134" w:author="Pierce Edmiston" w:date="2017-10-02T10:56:00Z">
        <w:r>
          <w:t>as many times as needed</w:t>
        </w:r>
      </w:ins>
      <w:commentRangeEnd w:id="132"/>
      <w:ins w:id="135" w:author="Pierce Edmiston" w:date="2017-10-02T10:57:00Z">
        <w:r>
          <w:rPr>
            <w:rStyle w:val="CommentReference"/>
          </w:rPr>
          <w:commentReference w:id="132"/>
        </w:r>
      </w:ins>
      <w:r>
        <w:t xml:space="preserve">, but were only allowed a single recording in response. Recordings that were too quiet (less than -30 </w:t>
      </w:r>
      <w:proofErr w:type="spellStart"/>
      <w:r>
        <w:t>dBFS</w:t>
      </w:r>
      <w:proofErr w:type="spellEnd"/>
      <w:r>
        <w:t>) were not accepted.</w:t>
      </w:r>
    </w:p>
    <w:p w14:paraId="782B4BD3" w14:textId="77777777" w:rsidR="00C423B2" w:rsidRDefault="007D63FD">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3008E80C" w14:textId="77777777" w:rsidR="00C423B2" w:rsidRDefault="007D63FD">
      <w:r>
        <w:rPr>
          <w:noProof/>
          <w:lang w:val="en-GB" w:eastAsia="en-GB"/>
        </w:rPr>
        <w:drawing>
          <wp:inline distT="0" distB="0" distL="0" distR="0" wp14:anchorId="06855BE9" wp14:editId="4523B43D">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60BADAB7" w14:textId="77777777" w:rsidR="00C423B2" w:rsidRDefault="007D63FD">
      <w:pPr>
        <w:pStyle w:val="ImageCaption"/>
      </w:pPr>
      <w:r>
        <w:lastRenderedPageBreak/>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7B658DD2" w14:textId="77777777" w:rsidR="00C423B2" w:rsidRDefault="007D63FD">
      <w:pPr>
        <w:pStyle w:val="Heading31"/>
        <w:framePr w:wrap="around"/>
      </w:pPr>
      <w:bookmarkStart w:id="136" w:name="measuring-acoustic-similarity"/>
      <w:bookmarkEnd w:id="136"/>
      <w:r>
        <w:t>Measuring acoustic similarity</w:t>
      </w:r>
    </w:p>
    <w:p w14:paraId="01FEAE59" w14:textId="77777777" w:rsidR="00C423B2" w:rsidRDefault="007D63FD">
      <w:pPr>
        <w:pStyle w:val="Heading41"/>
        <w:framePr w:wrap="around"/>
      </w:pPr>
      <w:bookmarkStart w:id="137" w:name="acoustic-similarity-judgments"/>
      <w:bookmarkEnd w:id="137"/>
      <w:r>
        <w:t>Acoustic similarity judgments</w:t>
      </w:r>
    </w:p>
    <w:p w14:paraId="227345F4" w14:textId="77777777" w:rsidR="00C423B2" w:rsidRDefault="007D63FD">
      <w:r>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Fellows, &amp; Singh, 2012; </w:t>
      </w:r>
      <w:proofErr w:type="spellStart"/>
      <w:r>
        <w:t>Shrout</w:t>
      </w:r>
      <w:proofErr w:type="spellEnd"/>
      <w:r>
        <w:t xml:space="preserve"> &amp; Fleiss, 1979): ICC = 0.76, 95% CI [0.70, 0.81], </w:t>
      </w:r>
      <w:proofErr w:type="gramStart"/>
      <w:r>
        <w:t>F(</w:t>
      </w:r>
      <w:proofErr w:type="gramEnd"/>
      <w:r>
        <w:t xml:space="preserve">170, 680) = 4.18, </w:t>
      </w:r>
      <w:r>
        <w:rPr>
          <w:i/>
        </w:rPr>
        <w:t>p</w:t>
      </w:r>
      <w:r>
        <w:t xml:space="preserve"> &lt; 0.001. Ratings were normalized for each rater (z-scored) prior to analysis.</w:t>
      </w:r>
    </w:p>
    <w:p w14:paraId="3B4F6F45" w14:textId="77777777" w:rsidR="00C423B2" w:rsidRDefault="007D63FD">
      <w:pPr>
        <w:pStyle w:val="Heading41"/>
        <w:framePr w:wrap="around"/>
      </w:pPr>
      <w:bookmarkStart w:id="138" w:name="algorithmic-acoustic-similarity"/>
      <w:bookmarkEnd w:id="138"/>
      <w:r>
        <w:t>Algorithmic acoustic similarity</w:t>
      </w:r>
    </w:p>
    <w:p w14:paraId="716C7B70" w14:textId="77777777" w:rsidR="00C423B2" w:rsidRDefault="007D63FD">
      <w:r>
        <w:t>To obtain algorithmic measures of acoustic similarity, we used the acoustic distance functions included in Phonological Corpus Tools (Hall, Allen, Fry, Mackie, &amp; McAuliffe, 2016). We computed Mel-frequency cepstral coefficients (MFCCs) between pairs of imitations using 12 coefficients in order to obtain speaker-independent estimates.</w:t>
      </w:r>
    </w:p>
    <w:p w14:paraId="69C85B91" w14:textId="77777777" w:rsidR="00C423B2" w:rsidRDefault="007D63FD">
      <w:pPr>
        <w:pStyle w:val="Heading31"/>
        <w:framePr w:wrap="around"/>
      </w:pPr>
      <w:bookmarkStart w:id="139" w:name="collecting-transcriptions-of-imitations"/>
      <w:bookmarkEnd w:id="139"/>
      <w:r>
        <w:t>Collecting transcriptions of imitations</w:t>
      </w:r>
    </w:p>
    <w:p w14:paraId="466DA876" w14:textId="77777777" w:rsidR="00C423B2" w:rsidRDefault="007D63FD">
      <w:r>
        <w:t>Participants (</w:t>
      </w:r>
      <w:r>
        <w:rPr>
          <w:i/>
        </w:rPr>
        <w:t>N</w:t>
      </w:r>
      <w:r>
        <w:t>=216) recruited from Amazon Mechanical Turk were paid to transcribe vocalizations using English orthography, being instructed to write down what they heard as a single "word" so that the written word would sound as much like the sound 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77E48816" w14:textId="77777777" w:rsidR="00C423B2" w:rsidRDefault="007D63FD">
      <w:pPr>
        <w:pStyle w:val="BodyText"/>
      </w:pPr>
      <w:r>
        <w:lastRenderedPageBreak/>
        <w:t xml:space="preserve">To measure similarity among transcriptions of the same imitation, we used the </w:t>
      </w:r>
      <w:proofErr w:type="spellStart"/>
      <w:r>
        <w:rPr>
          <w:rStyle w:val="VerbatimChar"/>
        </w:rPr>
        <w:t>SequenceMatcher</w:t>
      </w:r>
      <w:proofErr w:type="spellEnd"/>
      <w:r>
        <w:t xml:space="preserve"> functions in the </w:t>
      </w:r>
      <w:proofErr w:type="spellStart"/>
      <w:r>
        <w:rPr>
          <w:rStyle w:val="VerbatimChar"/>
        </w:rPr>
        <w:t>difflib</w:t>
      </w:r>
      <w:proofErr w:type="spellEnd"/>
      <w:r>
        <w:t xml:space="preserve"> package of the Python standard library, which implements a version of Ratcliff and </w:t>
      </w:r>
      <w:proofErr w:type="spellStart"/>
      <w:r>
        <w:t>Obershelp's</w:t>
      </w:r>
      <w:proofErr w:type="spellEnd"/>
      <w:r>
        <w:t xml:space="preserve"> "gestalt pattern matching" algorithm. Alternative measures of transcription agreement including exact string matching and the length of the longest substring match were also collected.</w:t>
      </w:r>
    </w:p>
    <w:p w14:paraId="1545B04D" w14:textId="77777777" w:rsidR="00C423B2" w:rsidRDefault="007D63FD">
      <w:pPr>
        <w:pStyle w:val="Heading31"/>
        <w:framePr w:wrap="around"/>
      </w:pPr>
      <w:bookmarkStart w:id="140" w:name="analyses"/>
      <w:bookmarkEnd w:id="140"/>
      <w:r>
        <w:t>Analyses</w:t>
      </w:r>
    </w:p>
    <w:p w14:paraId="2D893AA3" w14:textId="77777777" w:rsidR="00C423B2" w:rsidRDefault="007D63FD">
      <w:r>
        <w:t xml:space="preserve">Statistical analyses were conducted in R using linear mixed-effects models provided by the </w:t>
      </w:r>
      <w:r>
        <w:rPr>
          <w:rStyle w:val="VerbatimChar"/>
        </w:rPr>
        <w:t>lme4</w:t>
      </w:r>
      <w:r>
        <w:t xml:space="preserve"> package (Bates, </w:t>
      </w:r>
      <w:proofErr w:type="spellStart"/>
      <w:r>
        <w:t>Mächler</w:t>
      </w:r>
      <w:proofErr w:type="spellEnd"/>
      <w:r>
        <w:t xml:space="preserve">, </w:t>
      </w:r>
      <w:proofErr w:type="spellStart"/>
      <w:r>
        <w:t>Bolker</w:t>
      </w:r>
      <w:proofErr w:type="spellEnd"/>
      <w:r>
        <w:t xml:space="preserve">, &amp; Walker, 2015). Degrees of freedom and corresponding significance tests for linear mixed-effects models were estimated using the Satterthwaite approximation via the </w:t>
      </w:r>
      <w:proofErr w:type="spellStart"/>
      <w:r>
        <w:rPr>
          <w:rStyle w:val="VerbatimChar"/>
        </w:rPr>
        <w:t>lmerTest</w:t>
      </w:r>
      <w:proofErr w:type="spellEnd"/>
      <w:r>
        <w:t xml:space="preserve"> package (Kuznetsova, </w:t>
      </w:r>
      <w:proofErr w:type="spellStart"/>
      <w:r>
        <w:t>Bruun</w:t>
      </w:r>
      <w:proofErr w:type="spellEnd"/>
      <w:r>
        <w:t xml:space="preserve"> </w:t>
      </w:r>
      <w:proofErr w:type="spellStart"/>
      <w:r>
        <w:t>Brockhoff</w:t>
      </w:r>
      <w:proofErr w:type="spellEnd"/>
      <w:r>
        <w:t xml:space="preserve">, &amp; </w:t>
      </w:r>
      <w:proofErr w:type="spellStart"/>
      <w:r>
        <w:t>Haubo</w:t>
      </w:r>
      <w:proofErr w:type="spellEnd"/>
      <w:r>
        <w:t xml:space="preserve"> </w:t>
      </w:r>
      <w:proofErr w:type="spellStart"/>
      <w:r>
        <w:t>Bojesen</w:t>
      </w:r>
      <w:proofErr w:type="spellEnd"/>
      <w:r>
        <w:t xml:space="preserve"> Christensen, 2016). Random effects (intercepts and slopes) for subjects and for items were included wherever appropriate, and are described below.</w:t>
      </w:r>
    </w:p>
    <w:p w14:paraId="049B4FB1" w14:textId="77777777" w:rsidR="00C423B2" w:rsidRDefault="007D63FD">
      <w:pPr>
        <w:pStyle w:val="Heading31"/>
        <w:framePr w:wrap="around"/>
      </w:pPr>
      <w:bookmarkStart w:id="141" w:name="data-availability"/>
      <w:bookmarkEnd w:id="141"/>
      <w:r>
        <w:t>Data availability</w:t>
      </w:r>
    </w:p>
    <w:p w14:paraId="554CEFEC" w14:textId="77777777" w:rsidR="00C423B2" w:rsidRDefault="007D63FD">
      <w:r>
        <w:t xml:space="preserve">Our data along with all methods, materials, and analysis scripts, are available in public repositories described on the Open Science Framework page for this research here: </w:t>
      </w:r>
      <w:hyperlink r:id="rId12">
        <w:r>
          <w:t>osf.io/3navm</w:t>
        </w:r>
      </w:hyperlink>
      <w:r>
        <w:t>.</w:t>
      </w:r>
    </w:p>
    <w:p w14:paraId="039D1A8A" w14:textId="77777777" w:rsidR="00C423B2" w:rsidRDefault="007D63FD">
      <w:pPr>
        <w:pStyle w:val="Heading21"/>
      </w:pPr>
      <w:bookmarkStart w:id="142" w:name="results"/>
      <w:bookmarkEnd w:id="142"/>
      <w:r>
        <w:t>Results</w:t>
      </w:r>
    </w:p>
    <w:p w14:paraId="3D0FBF87" w14:textId="77777777" w:rsidR="00C423B2" w:rsidRDefault="007D63FD">
      <w:pPr>
        <w:pStyle w:val="Heading31"/>
        <w:framePr w:wrap="around"/>
      </w:pPr>
      <w:bookmarkStart w:id="143" w:name="acoustic-similarity-increased-through-it"/>
      <w:bookmarkEnd w:id="143"/>
      <w:r>
        <w:t>Acoustic similarity increased through iteration</w:t>
      </w:r>
    </w:p>
    <w:p w14:paraId="20337C01" w14:textId="77777777" w:rsidR="00C423B2" w:rsidRDefault="007D63FD">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w:t>
      </w:r>
      <w:proofErr w:type="spellStart"/>
      <w:r>
        <w:t>simliarity</w:t>
      </w:r>
      <w:proofErr w:type="spellEnd"/>
      <w:r>
        <w:t xml:space="preserve"> was true across all seed sounds and categories, we added random effects (intercepts and slopes) for seed sounds nested within categories. The results showed that, across raters and seeds, imitations from later generations were rated as sounding more similar to one another than imitations from earlier generations, </w:t>
      </w:r>
      <w:r>
        <w:rPr>
          <w:i/>
        </w:rPr>
        <w:t>b</w:t>
      </w:r>
      <w:r>
        <w:t xml:space="preserve"> = 0.10 (SE = 0.03), </w:t>
      </w:r>
      <w:proofErr w:type="gramStart"/>
      <w:r>
        <w:rPr>
          <w:i/>
        </w:rPr>
        <w:t>t</w:t>
      </w:r>
      <w:r>
        <w:t>(</w:t>
      </w:r>
      <w:proofErr w:type="gramEnd"/>
      <w:r>
        <w:t xml:space="preserve">11.9) = 3.03, </w:t>
      </w:r>
      <w:r>
        <w:rPr>
          <w:i/>
        </w:rPr>
        <w:t>p</w:t>
      </w:r>
      <w:r>
        <w:t xml:space="preserve"> = 0.011 (Fig. 2). This result suggests that imitations became more stable (i.e., easier to imitate with high fidelity) with each generation of repetition.</w:t>
      </w:r>
    </w:p>
    <w:p w14:paraId="722903A8" w14:textId="77777777" w:rsidR="00C423B2" w:rsidRDefault="007D63FD">
      <w:r>
        <w:rPr>
          <w:noProof/>
          <w:lang w:val="en-GB" w:eastAsia="en-GB"/>
        </w:rPr>
        <w:lastRenderedPageBreak/>
        <w:drawing>
          <wp:inline distT="0" distB="0" distL="0" distR="0" wp14:anchorId="05C663A7" wp14:editId="26E9A8D4">
            <wp:extent cx="4876800" cy="48768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2A7E474F" w14:textId="77777777" w:rsidR="00C423B2" w:rsidRDefault="007D63FD">
      <w:pPr>
        <w:pStyle w:val="ImageCaption"/>
      </w:pPr>
      <w:r>
        <w:t>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49825E2B" w14:textId="77777777" w:rsidR="00C423B2" w:rsidRDefault="007D63FD">
      <w:pPr>
        <w:pStyle w:val="Heading31"/>
        <w:framePr w:wrap="around"/>
      </w:pPr>
      <w:bookmarkStart w:id="144" w:name="acoustic-similarity-was-highest-within-t"/>
      <w:bookmarkEnd w:id="144"/>
      <w:r>
        <w:t>Acoustic similarity was highest within transmission chains</w:t>
      </w:r>
    </w:p>
    <w:p w14:paraId="29636181" w14:textId="77777777" w:rsidR="00C423B2" w:rsidRDefault="007D63FD">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w:t>
      </w:r>
      <w:r>
        <w:lastRenderedPageBreak/>
        <w:t xml:space="preserve">different categories, preventing any random effects due to category or seed from being included in the model. We found that acoustic similarity increased within chains more than it increased between chains, </w:t>
      </w:r>
      <w:r>
        <w:rPr>
          <w:i/>
        </w:rPr>
        <w:t>b</w:t>
      </w:r>
      <w:r>
        <w:t xml:space="preserve"> = -0.07 (SE = 0.03), </w:t>
      </w:r>
      <w:proofErr w:type="gramStart"/>
      <w:r>
        <w:rPr>
          <w:i/>
        </w:rPr>
        <w:t>t</w:t>
      </w:r>
      <w:r>
        <w:t>(</w:t>
      </w:r>
      <w:proofErr w:type="gramEnd"/>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64A04915" w14:textId="77777777" w:rsidR="00C423B2" w:rsidRDefault="007D63FD">
      <w:pPr>
        <w:pStyle w:val="Heading31"/>
        <w:framePr w:wrap="around"/>
      </w:pPr>
      <w:bookmarkStart w:id="145" w:name="later-generation-imitations-were-transcr"/>
      <w:bookmarkEnd w:id="145"/>
      <w:r>
        <w:t>Later generation imitations were transcribed more consistently</w:t>
      </w:r>
    </w:p>
    <w:p w14:paraId="7420A5CF" w14:textId="77777777" w:rsidR="00C423B2" w:rsidRDefault="007D63FD">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2385E7B8" w14:textId="77777777" w:rsidR="00C423B2" w:rsidRDefault="007D63F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683"/>
        <w:gridCol w:w="2376"/>
        <w:gridCol w:w="2256"/>
      </w:tblGrid>
      <w:tr w:rsidR="00C423B2" w14:paraId="5AAC5411" w14:textId="77777777">
        <w:tc>
          <w:tcPr>
            <w:tcW w:w="0" w:type="auto"/>
            <w:tcBorders>
              <w:bottom w:val="single" w:sz="0" w:space="0" w:color="auto"/>
            </w:tcBorders>
            <w:vAlign w:val="bottom"/>
          </w:tcPr>
          <w:p w14:paraId="63173883" w14:textId="77777777" w:rsidR="00C423B2" w:rsidRDefault="007D63FD">
            <w:pPr>
              <w:pStyle w:val="Compact"/>
            </w:pPr>
            <w:r>
              <w:t>Category</w:t>
            </w:r>
          </w:p>
        </w:tc>
        <w:tc>
          <w:tcPr>
            <w:tcW w:w="0" w:type="auto"/>
            <w:tcBorders>
              <w:bottom w:val="single" w:sz="0" w:space="0" w:color="auto"/>
            </w:tcBorders>
            <w:vAlign w:val="bottom"/>
          </w:tcPr>
          <w:p w14:paraId="0CDFDC0D" w14:textId="77777777" w:rsidR="00C423B2" w:rsidRDefault="007D63FD">
            <w:pPr>
              <w:pStyle w:val="Compact"/>
              <w:jc w:val="right"/>
            </w:pPr>
            <w:r>
              <w:t>Seed</w:t>
            </w:r>
          </w:p>
        </w:tc>
        <w:tc>
          <w:tcPr>
            <w:tcW w:w="0" w:type="auto"/>
            <w:tcBorders>
              <w:bottom w:val="single" w:sz="0" w:space="0" w:color="auto"/>
            </w:tcBorders>
            <w:vAlign w:val="bottom"/>
          </w:tcPr>
          <w:p w14:paraId="030985C4" w14:textId="77777777" w:rsidR="00C423B2" w:rsidRDefault="007D63FD">
            <w:pPr>
              <w:pStyle w:val="Compact"/>
            </w:pPr>
            <w:r>
              <w:t>First generation</w:t>
            </w:r>
          </w:p>
        </w:tc>
        <w:tc>
          <w:tcPr>
            <w:tcW w:w="0" w:type="auto"/>
            <w:tcBorders>
              <w:bottom w:val="single" w:sz="0" w:space="0" w:color="auto"/>
            </w:tcBorders>
            <w:vAlign w:val="bottom"/>
          </w:tcPr>
          <w:p w14:paraId="1F5D55AB" w14:textId="77777777" w:rsidR="00C423B2" w:rsidRDefault="007D63FD">
            <w:pPr>
              <w:pStyle w:val="Compact"/>
            </w:pPr>
            <w:r>
              <w:t>Last generation</w:t>
            </w:r>
          </w:p>
        </w:tc>
      </w:tr>
      <w:tr w:rsidR="00C423B2" w14:paraId="190F0DA3" w14:textId="77777777">
        <w:tc>
          <w:tcPr>
            <w:tcW w:w="0" w:type="auto"/>
          </w:tcPr>
          <w:p w14:paraId="202203F1" w14:textId="77777777" w:rsidR="00C423B2" w:rsidRDefault="007D63FD">
            <w:pPr>
              <w:pStyle w:val="Compact"/>
            </w:pPr>
            <w:r>
              <w:t>glass</w:t>
            </w:r>
          </w:p>
        </w:tc>
        <w:tc>
          <w:tcPr>
            <w:tcW w:w="0" w:type="auto"/>
          </w:tcPr>
          <w:p w14:paraId="53FE0061" w14:textId="77777777" w:rsidR="00C423B2" w:rsidRDefault="007D63FD">
            <w:pPr>
              <w:pStyle w:val="Compact"/>
              <w:jc w:val="right"/>
            </w:pPr>
            <w:r>
              <w:t>1</w:t>
            </w:r>
          </w:p>
        </w:tc>
        <w:tc>
          <w:tcPr>
            <w:tcW w:w="0" w:type="auto"/>
          </w:tcPr>
          <w:p w14:paraId="52615C2F" w14:textId="77777777" w:rsidR="00C423B2" w:rsidRDefault="007D63FD">
            <w:pPr>
              <w:pStyle w:val="Compact"/>
            </w:pPr>
            <w:proofErr w:type="spellStart"/>
            <w:r>
              <w:t>tingtingting</w:t>
            </w:r>
            <w:proofErr w:type="spellEnd"/>
          </w:p>
        </w:tc>
        <w:tc>
          <w:tcPr>
            <w:tcW w:w="0" w:type="auto"/>
          </w:tcPr>
          <w:p w14:paraId="7C1A53D5" w14:textId="77777777" w:rsidR="00C423B2" w:rsidRDefault="007D63FD">
            <w:pPr>
              <w:pStyle w:val="Compact"/>
            </w:pPr>
            <w:proofErr w:type="spellStart"/>
            <w:r>
              <w:t>deetdedededeet</w:t>
            </w:r>
            <w:proofErr w:type="spellEnd"/>
          </w:p>
        </w:tc>
      </w:tr>
      <w:tr w:rsidR="00C423B2" w14:paraId="74820C6F" w14:textId="77777777">
        <w:tc>
          <w:tcPr>
            <w:tcW w:w="0" w:type="auto"/>
          </w:tcPr>
          <w:p w14:paraId="718AF869" w14:textId="77777777" w:rsidR="00C423B2" w:rsidRDefault="007D63FD">
            <w:pPr>
              <w:pStyle w:val="Compact"/>
            </w:pPr>
            <w:r>
              <w:t>glass</w:t>
            </w:r>
          </w:p>
        </w:tc>
        <w:tc>
          <w:tcPr>
            <w:tcW w:w="0" w:type="auto"/>
          </w:tcPr>
          <w:p w14:paraId="7B68B7F2" w14:textId="77777777" w:rsidR="00C423B2" w:rsidRDefault="007D63FD">
            <w:pPr>
              <w:pStyle w:val="Compact"/>
              <w:jc w:val="right"/>
            </w:pPr>
            <w:r>
              <w:t>2</w:t>
            </w:r>
          </w:p>
        </w:tc>
        <w:tc>
          <w:tcPr>
            <w:tcW w:w="0" w:type="auto"/>
          </w:tcPr>
          <w:p w14:paraId="7B65BD04" w14:textId="77777777" w:rsidR="00C423B2" w:rsidRDefault="007D63FD">
            <w:pPr>
              <w:pStyle w:val="Compact"/>
            </w:pPr>
            <w:proofErr w:type="spellStart"/>
            <w:r>
              <w:t>chirck</w:t>
            </w:r>
            <w:proofErr w:type="spellEnd"/>
          </w:p>
        </w:tc>
        <w:tc>
          <w:tcPr>
            <w:tcW w:w="0" w:type="auto"/>
          </w:tcPr>
          <w:p w14:paraId="09113745" w14:textId="77777777" w:rsidR="00C423B2" w:rsidRDefault="007D63FD">
            <w:pPr>
              <w:pStyle w:val="Compact"/>
            </w:pPr>
            <w:proofErr w:type="spellStart"/>
            <w:r>
              <w:t>correcto</w:t>
            </w:r>
            <w:proofErr w:type="spellEnd"/>
          </w:p>
        </w:tc>
      </w:tr>
      <w:tr w:rsidR="00C423B2" w14:paraId="509FD690" w14:textId="77777777">
        <w:tc>
          <w:tcPr>
            <w:tcW w:w="0" w:type="auto"/>
          </w:tcPr>
          <w:p w14:paraId="3C23EB45" w14:textId="77777777" w:rsidR="00C423B2" w:rsidRDefault="007D63FD">
            <w:pPr>
              <w:pStyle w:val="Compact"/>
            </w:pPr>
            <w:r>
              <w:t>glass</w:t>
            </w:r>
          </w:p>
        </w:tc>
        <w:tc>
          <w:tcPr>
            <w:tcW w:w="0" w:type="auto"/>
          </w:tcPr>
          <w:p w14:paraId="4905941A" w14:textId="77777777" w:rsidR="00C423B2" w:rsidRDefault="007D63FD">
            <w:pPr>
              <w:pStyle w:val="Compact"/>
              <w:jc w:val="right"/>
            </w:pPr>
            <w:r>
              <w:t>3</w:t>
            </w:r>
          </w:p>
        </w:tc>
        <w:tc>
          <w:tcPr>
            <w:tcW w:w="0" w:type="auto"/>
          </w:tcPr>
          <w:p w14:paraId="760F81B5" w14:textId="77777777" w:rsidR="00C423B2" w:rsidRDefault="007D63FD">
            <w:pPr>
              <w:pStyle w:val="Compact"/>
            </w:pPr>
            <w:proofErr w:type="spellStart"/>
            <w:r>
              <w:t>dirrng</w:t>
            </w:r>
            <w:proofErr w:type="spellEnd"/>
          </w:p>
        </w:tc>
        <w:tc>
          <w:tcPr>
            <w:tcW w:w="0" w:type="auto"/>
          </w:tcPr>
          <w:p w14:paraId="4BEFFBE8" w14:textId="77777777" w:rsidR="00C423B2" w:rsidRDefault="007D63FD">
            <w:pPr>
              <w:pStyle w:val="Compact"/>
            </w:pPr>
            <w:proofErr w:type="spellStart"/>
            <w:r>
              <w:t>wayew</w:t>
            </w:r>
            <w:proofErr w:type="spellEnd"/>
          </w:p>
        </w:tc>
      </w:tr>
      <w:tr w:rsidR="00C423B2" w14:paraId="48568CEA" w14:textId="77777777">
        <w:tc>
          <w:tcPr>
            <w:tcW w:w="0" w:type="auto"/>
          </w:tcPr>
          <w:p w14:paraId="1EF71FA4" w14:textId="77777777" w:rsidR="00C423B2" w:rsidRDefault="007D63FD">
            <w:pPr>
              <w:pStyle w:val="Compact"/>
            </w:pPr>
            <w:r>
              <w:t>glass</w:t>
            </w:r>
          </w:p>
        </w:tc>
        <w:tc>
          <w:tcPr>
            <w:tcW w:w="0" w:type="auto"/>
          </w:tcPr>
          <w:p w14:paraId="09859B71" w14:textId="77777777" w:rsidR="00C423B2" w:rsidRDefault="007D63FD">
            <w:pPr>
              <w:pStyle w:val="Compact"/>
              <w:jc w:val="right"/>
            </w:pPr>
            <w:r>
              <w:t>4</w:t>
            </w:r>
          </w:p>
        </w:tc>
        <w:tc>
          <w:tcPr>
            <w:tcW w:w="0" w:type="auto"/>
          </w:tcPr>
          <w:p w14:paraId="65A8EEC1" w14:textId="77777777" w:rsidR="00C423B2" w:rsidRDefault="007D63FD">
            <w:pPr>
              <w:pStyle w:val="Compact"/>
            </w:pPr>
            <w:proofErr w:type="spellStart"/>
            <w:r>
              <w:t>boonk</w:t>
            </w:r>
            <w:proofErr w:type="spellEnd"/>
          </w:p>
        </w:tc>
        <w:tc>
          <w:tcPr>
            <w:tcW w:w="0" w:type="auto"/>
          </w:tcPr>
          <w:p w14:paraId="1CDC3E81" w14:textId="77777777" w:rsidR="00C423B2" w:rsidRDefault="007D63FD">
            <w:pPr>
              <w:pStyle w:val="Compact"/>
            </w:pPr>
            <w:proofErr w:type="spellStart"/>
            <w:r>
              <w:t>baroke</w:t>
            </w:r>
            <w:proofErr w:type="spellEnd"/>
          </w:p>
        </w:tc>
      </w:tr>
      <w:tr w:rsidR="00C423B2" w14:paraId="5C90A853" w14:textId="77777777">
        <w:tc>
          <w:tcPr>
            <w:tcW w:w="0" w:type="auto"/>
          </w:tcPr>
          <w:p w14:paraId="3B68D3BC" w14:textId="77777777" w:rsidR="00C423B2" w:rsidRDefault="007D63FD">
            <w:pPr>
              <w:pStyle w:val="Compact"/>
            </w:pPr>
            <w:r>
              <w:t>tear</w:t>
            </w:r>
          </w:p>
        </w:tc>
        <w:tc>
          <w:tcPr>
            <w:tcW w:w="0" w:type="auto"/>
          </w:tcPr>
          <w:p w14:paraId="3F8FAE43" w14:textId="77777777" w:rsidR="00C423B2" w:rsidRDefault="007D63FD">
            <w:pPr>
              <w:pStyle w:val="Compact"/>
              <w:jc w:val="right"/>
            </w:pPr>
            <w:r>
              <w:t>1</w:t>
            </w:r>
          </w:p>
        </w:tc>
        <w:tc>
          <w:tcPr>
            <w:tcW w:w="0" w:type="auto"/>
          </w:tcPr>
          <w:p w14:paraId="061D0773" w14:textId="77777777" w:rsidR="00C423B2" w:rsidRDefault="007D63FD">
            <w:pPr>
              <w:pStyle w:val="Compact"/>
            </w:pPr>
            <w:proofErr w:type="spellStart"/>
            <w:r>
              <w:t>scheeept</w:t>
            </w:r>
            <w:proofErr w:type="spellEnd"/>
          </w:p>
        </w:tc>
        <w:tc>
          <w:tcPr>
            <w:tcW w:w="0" w:type="auto"/>
          </w:tcPr>
          <w:p w14:paraId="22B388B7" w14:textId="77777777" w:rsidR="00C423B2" w:rsidRDefault="007D63FD">
            <w:pPr>
              <w:pStyle w:val="Compact"/>
            </w:pPr>
            <w:proofErr w:type="spellStart"/>
            <w:r>
              <w:t>cheecheea</w:t>
            </w:r>
            <w:proofErr w:type="spellEnd"/>
          </w:p>
        </w:tc>
      </w:tr>
      <w:tr w:rsidR="00C423B2" w14:paraId="7D18A666" w14:textId="77777777">
        <w:tc>
          <w:tcPr>
            <w:tcW w:w="0" w:type="auto"/>
          </w:tcPr>
          <w:p w14:paraId="34965BCF" w14:textId="77777777" w:rsidR="00C423B2" w:rsidRDefault="007D63FD">
            <w:pPr>
              <w:pStyle w:val="Compact"/>
            </w:pPr>
            <w:r>
              <w:t>tear</w:t>
            </w:r>
          </w:p>
        </w:tc>
        <w:tc>
          <w:tcPr>
            <w:tcW w:w="0" w:type="auto"/>
          </w:tcPr>
          <w:p w14:paraId="074CDE02" w14:textId="77777777" w:rsidR="00C423B2" w:rsidRDefault="007D63FD">
            <w:pPr>
              <w:pStyle w:val="Compact"/>
              <w:jc w:val="right"/>
            </w:pPr>
            <w:r>
              <w:t>2</w:t>
            </w:r>
          </w:p>
        </w:tc>
        <w:tc>
          <w:tcPr>
            <w:tcW w:w="0" w:type="auto"/>
          </w:tcPr>
          <w:p w14:paraId="2AEDA2FB" w14:textId="77777777" w:rsidR="00C423B2" w:rsidRDefault="007D63FD">
            <w:pPr>
              <w:pStyle w:val="Compact"/>
            </w:pPr>
            <w:proofErr w:type="spellStart"/>
            <w:r>
              <w:t>feeshefee</w:t>
            </w:r>
            <w:proofErr w:type="spellEnd"/>
          </w:p>
        </w:tc>
        <w:tc>
          <w:tcPr>
            <w:tcW w:w="0" w:type="auto"/>
          </w:tcPr>
          <w:p w14:paraId="7992501F" w14:textId="77777777" w:rsidR="00C423B2" w:rsidRDefault="007D63FD">
            <w:pPr>
              <w:pStyle w:val="Compact"/>
            </w:pPr>
            <w:proofErr w:type="spellStart"/>
            <w:r>
              <w:t>cheeoooo</w:t>
            </w:r>
            <w:proofErr w:type="spellEnd"/>
          </w:p>
        </w:tc>
      </w:tr>
      <w:tr w:rsidR="00C423B2" w14:paraId="18AA8EAA" w14:textId="77777777">
        <w:tc>
          <w:tcPr>
            <w:tcW w:w="0" w:type="auto"/>
          </w:tcPr>
          <w:p w14:paraId="35B4A20C" w14:textId="77777777" w:rsidR="00C423B2" w:rsidRDefault="007D63FD">
            <w:pPr>
              <w:pStyle w:val="Compact"/>
            </w:pPr>
            <w:r>
              <w:t>tear</w:t>
            </w:r>
          </w:p>
        </w:tc>
        <w:tc>
          <w:tcPr>
            <w:tcW w:w="0" w:type="auto"/>
          </w:tcPr>
          <w:p w14:paraId="6DB97E19" w14:textId="77777777" w:rsidR="00C423B2" w:rsidRDefault="007D63FD">
            <w:pPr>
              <w:pStyle w:val="Compact"/>
              <w:jc w:val="right"/>
            </w:pPr>
            <w:r>
              <w:t>3</w:t>
            </w:r>
          </w:p>
        </w:tc>
        <w:tc>
          <w:tcPr>
            <w:tcW w:w="0" w:type="auto"/>
          </w:tcPr>
          <w:p w14:paraId="002779D3" w14:textId="77777777" w:rsidR="00C423B2" w:rsidRDefault="007D63FD">
            <w:pPr>
              <w:pStyle w:val="Compact"/>
            </w:pPr>
            <w:proofErr w:type="spellStart"/>
            <w:r>
              <w:t>hhhweerrr</w:t>
            </w:r>
            <w:proofErr w:type="spellEnd"/>
          </w:p>
        </w:tc>
        <w:tc>
          <w:tcPr>
            <w:tcW w:w="0" w:type="auto"/>
          </w:tcPr>
          <w:p w14:paraId="05794722" w14:textId="77777777" w:rsidR="00C423B2" w:rsidRDefault="007D63FD">
            <w:pPr>
              <w:pStyle w:val="Compact"/>
            </w:pPr>
            <w:proofErr w:type="spellStart"/>
            <w:r>
              <w:t>chhhhhhewwwe</w:t>
            </w:r>
            <w:proofErr w:type="spellEnd"/>
          </w:p>
        </w:tc>
      </w:tr>
      <w:tr w:rsidR="00C423B2" w14:paraId="34EC98DE" w14:textId="77777777">
        <w:tc>
          <w:tcPr>
            <w:tcW w:w="0" w:type="auto"/>
          </w:tcPr>
          <w:p w14:paraId="622FD128" w14:textId="77777777" w:rsidR="00C423B2" w:rsidRDefault="007D63FD">
            <w:pPr>
              <w:pStyle w:val="Compact"/>
            </w:pPr>
            <w:r>
              <w:t>tear</w:t>
            </w:r>
          </w:p>
        </w:tc>
        <w:tc>
          <w:tcPr>
            <w:tcW w:w="0" w:type="auto"/>
          </w:tcPr>
          <w:p w14:paraId="5F77C46F" w14:textId="77777777" w:rsidR="00C423B2" w:rsidRDefault="007D63FD">
            <w:pPr>
              <w:pStyle w:val="Compact"/>
              <w:jc w:val="right"/>
            </w:pPr>
            <w:r>
              <w:t>4</w:t>
            </w:r>
          </w:p>
        </w:tc>
        <w:tc>
          <w:tcPr>
            <w:tcW w:w="0" w:type="auto"/>
          </w:tcPr>
          <w:p w14:paraId="10B7B0D7" w14:textId="77777777" w:rsidR="00C423B2" w:rsidRDefault="007D63FD">
            <w:pPr>
              <w:pStyle w:val="Compact"/>
            </w:pPr>
            <w:proofErr w:type="spellStart"/>
            <w:r>
              <w:t>ccccchhhhyeaahh</w:t>
            </w:r>
            <w:proofErr w:type="spellEnd"/>
          </w:p>
        </w:tc>
        <w:tc>
          <w:tcPr>
            <w:tcW w:w="0" w:type="auto"/>
          </w:tcPr>
          <w:p w14:paraId="7207EBC3" w14:textId="77777777" w:rsidR="00C423B2" w:rsidRDefault="007D63FD">
            <w:pPr>
              <w:pStyle w:val="Compact"/>
            </w:pPr>
            <w:proofErr w:type="spellStart"/>
            <w:r>
              <w:t>shhhhh</w:t>
            </w:r>
            <w:proofErr w:type="spellEnd"/>
          </w:p>
        </w:tc>
      </w:tr>
      <w:tr w:rsidR="00C423B2" w14:paraId="44BD0D8D" w14:textId="77777777">
        <w:tc>
          <w:tcPr>
            <w:tcW w:w="0" w:type="auto"/>
          </w:tcPr>
          <w:p w14:paraId="73B14E64" w14:textId="77777777" w:rsidR="00C423B2" w:rsidRDefault="007D63FD">
            <w:pPr>
              <w:pStyle w:val="Compact"/>
            </w:pPr>
            <w:r>
              <w:t>water</w:t>
            </w:r>
          </w:p>
        </w:tc>
        <w:tc>
          <w:tcPr>
            <w:tcW w:w="0" w:type="auto"/>
          </w:tcPr>
          <w:p w14:paraId="7419590C" w14:textId="77777777" w:rsidR="00C423B2" w:rsidRDefault="007D63FD">
            <w:pPr>
              <w:pStyle w:val="Compact"/>
              <w:jc w:val="right"/>
            </w:pPr>
            <w:r>
              <w:t>1</w:t>
            </w:r>
          </w:p>
        </w:tc>
        <w:tc>
          <w:tcPr>
            <w:tcW w:w="0" w:type="auto"/>
          </w:tcPr>
          <w:p w14:paraId="0B7A11FB" w14:textId="77777777" w:rsidR="00C423B2" w:rsidRDefault="007D63FD">
            <w:pPr>
              <w:pStyle w:val="Compact"/>
            </w:pPr>
            <w:proofErr w:type="spellStart"/>
            <w:r>
              <w:t>boococucuwich</w:t>
            </w:r>
            <w:proofErr w:type="spellEnd"/>
          </w:p>
        </w:tc>
        <w:tc>
          <w:tcPr>
            <w:tcW w:w="0" w:type="auto"/>
          </w:tcPr>
          <w:p w14:paraId="65107DF5" w14:textId="77777777" w:rsidR="00C423B2" w:rsidRDefault="007D63FD">
            <w:pPr>
              <w:pStyle w:val="Compact"/>
            </w:pPr>
            <w:proofErr w:type="spellStart"/>
            <w:r>
              <w:t>eeverlusha</w:t>
            </w:r>
            <w:proofErr w:type="spellEnd"/>
          </w:p>
        </w:tc>
      </w:tr>
      <w:tr w:rsidR="00C423B2" w14:paraId="51A89E5E" w14:textId="77777777">
        <w:tc>
          <w:tcPr>
            <w:tcW w:w="0" w:type="auto"/>
          </w:tcPr>
          <w:p w14:paraId="23BDA321" w14:textId="77777777" w:rsidR="00C423B2" w:rsidRDefault="007D63FD">
            <w:pPr>
              <w:pStyle w:val="Compact"/>
            </w:pPr>
            <w:r>
              <w:t>water</w:t>
            </w:r>
          </w:p>
        </w:tc>
        <w:tc>
          <w:tcPr>
            <w:tcW w:w="0" w:type="auto"/>
          </w:tcPr>
          <w:p w14:paraId="3D27F8B6" w14:textId="77777777" w:rsidR="00C423B2" w:rsidRDefault="007D63FD">
            <w:pPr>
              <w:pStyle w:val="Compact"/>
              <w:jc w:val="right"/>
            </w:pPr>
            <w:r>
              <w:t>2</w:t>
            </w:r>
          </w:p>
        </w:tc>
        <w:tc>
          <w:tcPr>
            <w:tcW w:w="0" w:type="auto"/>
          </w:tcPr>
          <w:p w14:paraId="417D4226" w14:textId="77777777" w:rsidR="00C423B2" w:rsidRDefault="007D63FD">
            <w:pPr>
              <w:pStyle w:val="Compact"/>
            </w:pPr>
            <w:proofErr w:type="spellStart"/>
            <w:r>
              <w:t>chwoochwooochwooo</w:t>
            </w:r>
            <w:proofErr w:type="spellEnd"/>
          </w:p>
        </w:tc>
        <w:tc>
          <w:tcPr>
            <w:tcW w:w="0" w:type="auto"/>
          </w:tcPr>
          <w:p w14:paraId="7D5F7216" w14:textId="77777777" w:rsidR="00C423B2" w:rsidRDefault="007D63FD">
            <w:pPr>
              <w:pStyle w:val="Compact"/>
            </w:pPr>
            <w:proofErr w:type="spellStart"/>
            <w:r>
              <w:t>cheiopshpshcheiopsh</w:t>
            </w:r>
            <w:proofErr w:type="spellEnd"/>
          </w:p>
        </w:tc>
      </w:tr>
      <w:tr w:rsidR="00C423B2" w14:paraId="7BF1F448" w14:textId="77777777">
        <w:tc>
          <w:tcPr>
            <w:tcW w:w="0" w:type="auto"/>
          </w:tcPr>
          <w:p w14:paraId="4CD05709" w14:textId="77777777" w:rsidR="00C423B2" w:rsidRDefault="007D63FD">
            <w:pPr>
              <w:pStyle w:val="Compact"/>
            </w:pPr>
            <w:r>
              <w:t>water</w:t>
            </w:r>
          </w:p>
        </w:tc>
        <w:tc>
          <w:tcPr>
            <w:tcW w:w="0" w:type="auto"/>
          </w:tcPr>
          <w:p w14:paraId="6FA7DAC5" w14:textId="77777777" w:rsidR="00C423B2" w:rsidRDefault="007D63FD">
            <w:pPr>
              <w:pStyle w:val="Compact"/>
              <w:jc w:val="right"/>
            </w:pPr>
            <w:r>
              <w:t>3</w:t>
            </w:r>
          </w:p>
        </w:tc>
        <w:tc>
          <w:tcPr>
            <w:tcW w:w="0" w:type="auto"/>
          </w:tcPr>
          <w:p w14:paraId="1580A3FE" w14:textId="77777777" w:rsidR="00C423B2" w:rsidRDefault="007D63FD">
            <w:pPr>
              <w:pStyle w:val="Compact"/>
            </w:pPr>
            <w:proofErr w:type="spellStart"/>
            <w:r>
              <w:t>atoadelchoo</w:t>
            </w:r>
            <w:proofErr w:type="spellEnd"/>
          </w:p>
        </w:tc>
        <w:tc>
          <w:tcPr>
            <w:tcW w:w="0" w:type="auto"/>
          </w:tcPr>
          <w:p w14:paraId="031FF476" w14:textId="77777777" w:rsidR="00C423B2" w:rsidRDefault="007D63FD">
            <w:pPr>
              <w:pStyle w:val="Compact"/>
            </w:pPr>
            <w:proofErr w:type="spellStart"/>
            <w:r>
              <w:t>mowah</w:t>
            </w:r>
            <w:proofErr w:type="spellEnd"/>
          </w:p>
        </w:tc>
      </w:tr>
      <w:tr w:rsidR="00C423B2" w14:paraId="4D296603" w14:textId="77777777">
        <w:tc>
          <w:tcPr>
            <w:tcW w:w="0" w:type="auto"/>
          </w:tcPr>
          <w:p w14:paraId="0C356ED0" w14:textId="77777777" w:rsidR="00C423B2" w:rsidRDefault="007D63FD">
            <w:pPr>
              <w:pStyle w:val="Compact"/>
            </w:pPr>
            <w:r>
              <w:t>water</w:t>
            </w:r>
          </w:p>
        </w:tc>
        <w:tc>
          <w:tcPr>
            <w:tcW w:w="0" w:type="auto"/>
          </w:tcPr>
          <w:p w14:paraId="78E8E751" w14:textId="77777777" w:rsidR="00C423B2" w:rsidRDefault="007D63FD">
            <w:pPr>
              <w:pStyle w:val="Compact"/>
              <w:jc w:val="right"/>
            </w:pPr>
            <w:r>
              <w:t>4</w:t>
            </w:r>
          </w:p>
        </w:tc>
        <w:tc>
          <w:tcPr>
            <w:tcW w:w="0" w:type="auto"/>
          </w:tcPr>
          <w:p w14:paraId="19FF12C0" w14:textId="77777777" w:rsidR="00C423B2" w:rsidRDefault="007D63FD">
            <w:pPr>
              <w:pStyle w:val="Compact"/>
            </w:pPr>
            <w:proofErr w:type="spellStart"/>
            <w:r>
              <w:t>awakawush</w:t>
            </w:r>
            <w:proofErr w:type="spellEnd"/>
          </w:p>
        </w:tc>
        <w:tc>
          <w:tcPr>
            <w:tcW w:w="0" w:type="auto"/>
          </w:tcPr>
          <w:p w14:paraId="697F2132" w14:textId="77777777" w:rsidR="00C423B2" w:rsidRDefault="007D63FD">
            <w:pPr>
              <w:pStyle w:val="Compact"/>
            </w:pPr>
            <w:proofErr w:type="spellStart"/>
            <w:r>
              <w:t>galonggalong</w:t>
            </w:r>
            <w:proofErr w:type="spellEnd"/>
          </w:p>
        </w:tc>
      </w:tr>
      <w:tr w:rsidR="00C423B2" w14:paraId="6167B6B1" w14:textId="77777777">
        <w:tc>
          <w:tcPr>
            <w:tcW w:w="0" w:type="auto"/>
          </w:tcPr>
          <w:p w14:paraId="483B5BAE" w14:textId="77777777" w:rsidR="00C423B2" w:rsidRDefault="007D63FD">
            <w:pPr>
              <w:pStyle w:val="Compact"/>
            </w:pPr>
            <w:r>
              <w:t>zipper</w:t>
            </w:r>
          </w:p>
        </w:tc>
        <w:tc>
          <w:tcPr>
            <w:tcW w:w="0" w:type="auto"/>
          </w:tcPr>
          <w:p w14:paraId="2838ECD7" w14:textId="77777777" w:rsidR="00C423B2" w:rsidRDefault="007D63FD">
            <w:pPr>
              <w:pStyle w:val="Compact"/>
              <w:jc w:val="right"/>
            </w:pPr>
            <w:r>
              <w:t>1</w:t>
            </w:r>
          </w:p>
        </w:tc>
        <w:tc>
          <w:tcPr>
            <w:tcW w:w="0" w:type="auto"/>
          </w:tcPr>
          <w:p w14:paraId="2AE2CAA6" w14:textId="77777777" w:rsidR="00C423B2" w:rsidRDefault="007D63FD">
            <w:pPr>
              <w:pStyle w:val="Compact"/>
            </w:pPr>
            <w:proofErr w:type="spellStart"/>
            <w:r>
              <w:t>euah</w:t>
            </w:r>
            <w:proofErr w:type="spellEnd"/>
          </w:p>
        </w:tc>
        <w:tc>
          <w:tcPr>
            <w:tcW w:w="0" w:type="auto"/>
          </w:tcPr>
          <w:p w14:paraId="59851446" w14:textId="77777777" w:rsidR="00C423B2" w:rsidRDefault="007D63FD">
            <w:pPr>
              <w:pStyle w:val="Compact"/>
            </w:pPr>
            <w:proofErr w:type="spellStart"/>
            <w:r>
              <w:t>izoo</w:t>
            </w:r>
            <w:proofErr w:type="spellEnd"/>
          </w:p>
        </w:tc>
      </w:tr>
      <w:tr w:rsidR="00C423B2" w14:paraId="306707A4" w14:textId="77777777">
        <w:tc>
          <w:tcPr>
            <w:tcW w:w="0" w:type="auto"/>
          </w:tcPr>
          <w:p w14:paraId="62D88867" w14:textId="77777777" w:rsidR="00C423B2" w:rsidRDefault="007D63FD">
            <w:pPr>
              <w:pStyle w:val="Compact"/>
            </w:pPr>
            <w:r>
              <w:t>zipper</w:t>
            </w:r>
          </w:p>
        </w:tc>
        <w:tc>
          <w:tcPr>
            <w:tcW w:w="0" w:type="auto"/>
          </w:tcPr>
          <w:p w14:paraId="27F5CB09" w14:textId="77777777" w:rsidR="00C423B2" w:rsidRDefault="007D63FD">
            <w:pPr>
              <w:pStyle w:val="Compact"/>
              <w:jc w:val="right"/>
            </w:pPr>
            <w:r>
              <w:t>2</w:t>
            </w:r>
          </w:p>
        </w:tc>
        <w:tc>
          <w:tcPr>
            <w:tcW w:w="0" w:type="auto"/>
          </w:tcPr>
          <w:p w14:paraId="1B7AD62A" w14:textId="77777777" w:rsidR="00C423B2" w:rsidRDefault="007D63FD">
            <w:pPr>
              <w:pStyle w:val="Compact"/>
            </w:pPr>
            <w:proofErr w:type="spellStart"/>
            <w:r>
              <w:t>zoop</w:t>
            </w:r>
            <w:proofErr w:type="spellEnd"/>
          </w:p>
        </w:tc>
        <w:tc>
          <w:tcPr>
            <w:tcW w:w="0" w:type="auto"/>
          </w:tcPr>
          <w:p w14:paraId="5276BE15" w14:textId="77777777" w:rsidR="00C423B2" w:rsidRDefault="007D63FD">
            <w:pPr>
              <w:pStyle w:val="Compact"/>
            </w:pPr>
            <w:proofErr w:type="spellStart"/>
            <w:r>
              <w:t>veeeep</w:t>
            </w:r>
            <w:proofErr w:type="spellEnd"/>
          </w:p>
        </w:tc>
      </w:tr>
      <w:tr w:rsidR="00C423B2" w14:paraId="14728D2B" w14:textId="77777777">
        <w:tc>
          <w:tcPr>
            <w:tcW w:w="0" w:type="auto"/>
          </w:tcPr>
          <w:p w14:paraId="7B9CFA83" w14:textId="77777777" w:rsidR="00C423B2" w:rsidRDefault="007D63FD">
            <w:pPr>
              <w:pStyle w:val="Compact"/>
            </w:pPr>
            <w:r>
              <w:t>zipper</w:t>
            </w:r>
          </w:p>
        </w:tc>
        <w:tc>
          <w:tcPr>
            <w:tcW w:w="0" w:type="auto"/>
          </w:tcPr>
          <w:p w14:paraId="50436EEC" w14:textId="77777777" w:rsidR="00C423B2" w:rsidRDefault="007D63FD">
            <w:pPr>
              <w:pStyle w:val="Compact"/>
              <w:jc w:val="right"/>
            </w:pPr>
            <w:r>
              <w:t>3</w:t>
            </w:r>
          </w:p>
        </w:tc>
        <w:tc>
          <w:tcPr>
            <w:tcW w:w="0" w:type="auto"/>
          </w:tcPr>
          <w:p w14:paraId="46032CF9" w14:textId="77777777" w:rsidR="00C423B2" w:rsidRDefault="007D63FD">
            <w:pPr>
              <w:pStyle w:val="Compact"/>
            </w:pPr>
            <w:proofErr w:type="spellStart"/>
            <w:r>
              <w:t>arrgt</w:t>
            </w:r>
            <w:proofErr w:type="spellEnd"/>
          </w:p>
        </w:tc>
        <w:tc>
          <w:tcPr>
            <w:tcW w:w="0" w:type="auto"/>
          </w:tcPr>
          <w:p w14:paraId="02E1331D" w14:textId="77777777" w:rsidR="00C423B2" w:rsidRDefault="007D63FD">
            <w:pPr>
              <w:pStyle w:val="Compact"/>
            </w:pPr>
            <w:proofErr w:type="spellStart"/>
            <w:r>
              <w:t>owww</w:t>
            </w:r>
            <w:proofErr w:type="spellEnd"/>
          </w:p>
        </w:tc>
      </w:tr>
      <w:tr w:rsidR="00C423B2" w14:paraId="03CA0E55" w14:textId="77777777">
        <w:tc>
          <w:tcPr>
            <w:tcW w:w="0" w:type="auto"/>
          </w:tcPr>
          <w:p w14:paraId="099E75DB" w14:textId="77777777" w:rsidR="00C423B2" w:rsidRDefault="007D63FD">
            <w:pPr>
              <w:pStyle w:val="Compact"/>
            </w:pPr>
            <w:r>
              <w:t>zipper</w:t>
            </w:r>
          </w:p>
        </w:tc>
        <w:tc>
          <w:tcPr>
            <w:tcW w:w="0" w:type="auto"/>
          </w:tcPr>
          <w:p w14:paraId="1F1C04C3" w14:textId="77777777" w:rsidR="00C423B2" w:rsidRDefault="007D63FD">
            <w:pPr>
              <w:pStyle w:val="Compact"/>
              <w:jc w:val="right"/>
            </w:pPr>
            <w:r>
              <w:t>4</w:t>
            </w:r>
          </w:p>
        </w:tc>
        <w:tc>
          <w:tcPr>
            <w:tcW w:w="0" w:type="auto"/>
          </w:tcPr>
          <w:p w14:paraId="10EF7B25" w14:textId="77777777" w:rsidR="00C423B2" w:rsidRDefault="007D63FD">
            <w:pPr>
              <w:pStyle w:val="Compact"/>
            </w:pPr>
            <w:proofErr w:type="spellStart"/>
            <w:r>
              <w:t>bzzzzup</w:t>
            </w:r>
            <w:proofErr w:type="spellEnd"/>
          </w:p>
        </w:tc>
        <w:tc>
          <w:tcPr>
            <w:tcW w:w="0" w:type="auto"/>
          </w:tcPr>
          <w:p w14:paraId="4E53E6CC" w14:textId="77777777" w:rsidR="00C423B2" w:rsidRDefault="007D63FD">
            <w:pPr>
              <w:pStyle w:val="Compact"/>
            </w:pPr>
            <w:proofErr w:type="spellStart"/>
            <w:r>
              <w:t>izzip</w:t>
            </w:r>
            <w:proofErr w:type="spellEnd"/>
          </w:p>
        </w:tc>
      </w:tr>
    </w:tbl>
    <w:p w14:paraId="79948DC5" w14:textId="77777777" w:rsidR="00C423B2" w:rsidRDefault="007D63FD">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w:t>
      </w:r>
      <w:r>
        <w:lastRenderedPageBreak/>
        <w:t>category</w:t>
      </w:r>
      <w:r w:rsidRPr="00E639C3">
        <w:rPr>
          <w:rStyle w:val="FootnoteReference"/>
          <w:rPrChange w:id="146" w:author="Microsoft Office User" w:date="2017-10-07T12:12:00Z">
            <w:rPr/>
          </w:rPrChange>
        </w:rPr>
        <w:footnoteReference w:id="1"/>
      </w:r>
      <w:r>
        <w:t xml:space="preserve">. The results showed that transcriptions of last generation imitations were more similar to one another than transcriptions of first generation imitations, </w:t>
      </w:r>
      <w:r>
        <w:rPr>
          <w:i/>
        </w:rPr>
        <w:t>b</w:t>
      </w:r>
      <w:r>
        <w:t xml:space="preserve"> = -0.12 (SE = 0.03), </w:t>
      </w:r>
      <w:proofErr w:type="gramStart"/>
      <w:r>
        <w:rPr>
          <w:i/>
        </w:rPr>
        <w:t>t</w:t>
      </w:r>
      <w:r>
        <w:t>(</w:t>
      </w:r>
      <w:proofErr w:type="gramEnd"/>
      <w:r>
        <w:t xml:space="preserve">3.0) = -3.62, </w:t>
      </w:r>
      <w:r>
        <w:rPr>
          <w:i/>
        </w:rPr>
        <w:t>p</w:t>
      </w:r>
      <w:r>
        <w:t xml:space="preserve"> = 0.035 (Fig. 3). The same result is reached through alternative measures of orthographic distance, such as the percentage of exact transcription matches for each imitation, </w:t>
      </w:r>
      <w:r>
        <w:rPr>
          <w:i/>
        </w:rPr>
        <w:t>b</w:t>
      </w:r>
      <w:r>
        <w:t xml:space="preserve"> = 0.10 (SE = 0.03), </w:t>
      </w:r>
      <w:proofErr w:type="gramStart"/>
      <w:r>
        <w:rPr>
          <w:i/>
        </w:rPr>
        <w:t>t</w:t>
      </w:r>
      <w:r>
        <w:t>(</w:t>
      </w:r>
      <w:proofErr w:type="gramEnd"/>
      <w:r>
        <w:t xml:space="preserve">90.0) = 2.84, </w:t>
      </w:r>
      <w:r>
        <w:rPr>
          <w:i/>
        </w:rPr>
        <w:t>p</w:t>
      </w:r>
      <w:r>
        <w:t xml:space="preserve"> = 0.006, and the length of the longest matching substring,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530FB5ED" w14:textId="77777777" w:rsidR="00C423B2" w:rsidRDefault="007D63FD">
      <w:r>
        <w:rPr>
          <w:noProof/>
          <w:lang w:val="en-GB" w:eastAsia="en-GB"/>
        </w:rPr>
        <w:lastRenderedPageBreak/>
        <w:drawing>
          <wp:inline distT="0" distB="0" distL="0" distR="0" wp14:anchorId="6CFE9877" wp14:editId="7E2C0A0F">
            <wp:extent cx="4876800" cy="487680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4876800" cy="4876800"/>
                    </a:xfrm>
                    <a:prstGeom prst="rect">
                      <a:avLst/>
                    </a:prstGeom>
                    <a:noFill/>
                    <a:ln w="9525">
                      <a:noFill/>
                      <a:headEnd/>
                      <a:tailEnd/>
                    </a:ln>
                  </pic:spPr>
                </pic:pic>
              </a:graphicData>
            </a:graphic>
          </wp:inline>
        </w:drawing>
      </w:r>
    </w:p>
    <w:p w14:paraId="1CC32C93" w14:textId="77777777" w:rsidR="00C423B2" w:rsidRDefault="007D63FD">
      <w:pPr>
        <w:pStyle w:val="ImageCaption"/>
      </w:pPr>
      <w:r>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w:t>
      </w:r>
    </w:p>
    <w:p w14:paraId="0691D753" w14:textId="77777777" w:rsidR="00C423B2" w:rsidRDefault="007D63FD">
      <w:pPr>
        <w:pStyle w:val="Heading21"/>
      </w:pPr>
      <w:bookmarkStart w:id="148" w:name="discussion"/>
      <w:bookmarkEnd w:id="148"/>
      <w:r>
        <w:t>Discussion</w:t>
      </w:r>
    </w:p>
    <w:p w14:paraId="23FE4F6A" w14:textId="77777777" w:rsidR="00C423B2" w:rsidRDefault="007D63FD">
      <w:r>
        <w:t xml:space="preserve">Repeating imitations of environmental sounds over generations of unique speakers was sufficient to create more </w:t>
      </w:r>
      <w:proofErr w:type="spellStart"/>
      <w:r>
        <w:t>wordlike</w:t>
      </w:r>
      <w:proofErr w:type="spellEnd"/>
      <w:r>
        <w:t xml:space="preserve"> forms even without any instruction to do so. We defined </w:t>
      </w:r>
      <w:proofErr w:type="spellStart"/>
      <w:r>
        <w:t>wordlike</w:t>
      </w:r>
      <w:proofErr w:type="spellEnd"/>
      <w:r>
        <w:t xml:space="preserve">-ness in terms of acoustic stability and orthographic agreement. With additional repetitions, the acoustic forms of the imitations became more similar to one another, indicating they became easier to repeat with high fidelity. The possibility that this similarity was due to uniform degradation across all transmission chains was ruled out by algorithmic </w:t>
      </w:r>
      <w:r>
        <w:lastRenderedPageBreak/>
        <w:t>analyses of acoustic similarity within and between chains demonstrating that acoustic similarity increased within chains but not between them. Additionally, later generation imitations were transcribed more consistently into English orthography, further supporting our hypothesis that repeating imitations makes them more word-like.</w:t>
      </w:r>
    </w:p>
    <w:p w14:paraId="6E395B30" w14:textId="77777777" w:rsidR="00C423B2" w:rsidRDefault="007D63FD">
      <w:pPr>
        <w:pStyle w:val="BodyText"/>
      </w:pPr>
      <w:r>
        <w:t>The results of Experiment 1 demonstrate the ease with which iterated imitation gives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296C3DCB" w14:textId="77777777" w:rsidR="00C423B2" w:rsidRDefault="007D63FD">
      <w:pPr>
        <w:pStyle w:val="Heading11"/>
      </w:pPr>
      <w:bookmarkStart w:id="149" w:name="experiment-2-resemblance-of-imitations-t"/>
      <w:bookmarkEnd w:id="149"/>
      <w:r>
        <w:t>Experiment 2: Resemblance of imitations to original seed sounds</w:t>
      </w:r>
    </w:p>
    <w:p w14:paraId="388B6A3D" w14:textId="77777777" w:rsidR="00C423B2" w:rsidRDefault="007D63FD">
      <w:r>
        <w:t>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4). We used match accuracies to answer two questions concerning the effect of iterated imitation on resemblance to the 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tested the hypothesis that if imitations were becoming more word-like, then they should also be interpreted more categorically, and thus we predicted that the imitations might lose individuating information that identifies the specific source of an imitation more rapidly than category information that identifies the general category of environmental sound being imitated.</w:t>
      </w:r>
    </w:p>
    <w:p w14:paraId="577789AA" w14:textId="77777777" w:rsidR="00C423B2" w:rsidRDefault="007D63FD">
      <w:r>
        <w:rPr>
          <w:noProof/>
          <w:lang w:val="en-GB" w:eastAsia="en-GB"/>
        </w:rPr>
        <w:lastRenderedPageBreak/>
        <w:drawing>
          <wp:inline distT="0" distB="0" distL="0" distR="0" wp14:anchorId="7A8AD2F6" wp14:editId="3ACC2EC3">
            <wp:extent cx="4876800" cy="4267200"/>
            <wp:effectExtent l="0" t="0" r="0" b="0"/>
            <wp:docPr id="4"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4876800" cy="4267200"/>
                    </a:xfrm>
                    <a:prstGeom prst="rect">
                      <a:avLst/>
                    </a:prstGeom>
                    <a:noFill/>
                    <a:ln w="9525">
                      <a:noFill/>
                      <a:headEnd/>
                      <a:tailEnd/>
                    </a:ln>
                  </pic:spPr>
                </pic:pic>
              </a:graphicData>
            </a:graphic>
          </wp:inline>
        </w:drawing>
      </w:r>
    </w:p>
    <w:p w14:paraId="1FE920FE" w14:textId="77777777" w:rsidR="00C423B2" w:rsidRDefault="007D63FD">
      <w:pPr>
        <w:pStyle w:val="ImageCaption"/>
      </w:pPr>
      <w:r>
        <w:t>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w:t>
      </w:r>
    </w:p>
    <w:p w14:paraId="4DA368C5" w14:textId="77777777" w:rsidR="00C423B2" w:rsidRDefault="007D63FD">
      <w:pPr>
        <w:pStyle w:val="Heading21"/>
      </w:pPr>
      <w:bookmarkStart w:id="150" w:name="methods-1"/>
      <w:bookmarkEnd w:id="150"/>
      <w:r>
        <w:t>Methods</w:t>
      </w:r>
    </w:p>
    <w:p w14:paraId="10F725C3" w14:textId="77777777" w:rsidR="00C423B2" w:rsidRDefault="007D63FD">
      <w:pPr>
        <w:pStyle w:val="Heading31"/>
        <w:framePr w:wrap="around"/>
      </w:pPr>
      <w:bookmarkStart w:id="151" w:name="matching-imitations-to-seed-sounds"/>
      <w:bookmarkEnd w:id="151"/>
      <w:r>
        <w:t>Matching imitations to seed sounds</w:t>
      </w:r>
    </w:p>
    <w:p w14:paraId="7470554C" w14:textId="77777777" w:rsidR="00C423B2" w:rsidRDefault="007D63FD">
      <w:r>
        <w:t>Participants (</w:t>
      </w:r>
      <w:r>
        <w:rPr>
          <w:i/>
        </w:rPr>
        <w:t>N</w:t>
      </w:r>
      <w:r>
        <w:t xml:space="preserve">=751) recruited from Amazon Mechanical Turk were paid to listen to imitations, one at a time, and for each one, choose one of four possible sounds they thought the person was trying to imitate. The task was </w:t>
      </w:r>
      <w:proofErr w:type="spellStart"/>
      <w:r>
        <w:t>unspeeded</w:t>
      </w:r>
      <w:proofErr w:type="spellEnd"/>
      <w:r>
        <w:t xml:space="preserve"> and no feedback was provided. Participants completed 10 questions at a time.</w:t>
      </w:r>
    </w:p>
    <w:p w14:paraId="14852BF0" w14:textId="77777777" w:rsidR="00C423B2" w:rsidRDefault="007D63FD">
      <w:pPr>
        <w:pStyle w:val="BodyText"/>
      </w:pPr>
      <w:r>
        <w:t xml:space="preserve">All 365 imitations were tested in each of the three question types depicted in Fig. 4. These questions differed in the relationship between the imitation and the four seed sounds </w:t>
      </w:r>
      <w:r>
        <w:lastRenderedPageBreak/>
        <w:t>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53F35C3F" w14:textId="77777777" w:rsidR="00C423B2" w:rsidRDefault="007D63FD">
      <w:pPr>
        <w:pStyle w:val="Heading31"/>
        <w:framePr w:wrap="around"/>
      </w:pPr>
      <w:bookmarkStart w:id="152" w:name="matching-transcriptions-to-seed-sounds"/>
      <w:bookmarkEnd w:id="152"/>
      <w:r>
        <w:t>Matching transcriptions to seed sounds</w:t>
      </w:r>
    </w:p>
    <w:p w14:paraId="3A26B05C" w14:textId="77777777" w:rsidR="00C423B2" w:rsidRDefault="007D63FD">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79487A3B" w14:textId="77777777" w:rsidR="00C423B2" w:rsidRDefault="007D63FD">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C862E34" w14:textId="77777777" w:rsidR="00C423B2" w:rsidRDefault="007D63FD">
      <w:pPr>
        <w:pStyle w:val="Heading21"/>
      </w:pPr>
      <w:bookmarkStart w:id="153" w:name="results-1"/>
      <w:bookmarkEnd w:id="153"/>
      <w:r>
        <w:t>Results</w:t>
      </w:r>
    </w:p>
    <w:p w14:paraId="72A77BFF" w14:textId="77777777" w:rsidR="00C423B2" w:rsidRDefault="007D63FD">
      <w:pPr>
        <w:pStyle w:val="Heading31"/>
        <w:framePr w:wrap="around"/>
      </w:pPr>
      <w:bookmarkStart w:id="154" w:name="imitations-retained-category-information"/>
      <w:bookmarkEnd w:id="154"/>
      <w:r>
        <w:t>Imitations retained category information more than individuating information</w:t>
      </w:r>
    </w:p>
    <w:p w14:paraId="1E4CD043" w14:textId="77777777" w:rsidR="00C423B2" w:rsidRDefault="007D63FD">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w:t>
      </w:r>
      <w:r w:rsidRPr="00E639C3">
        <w:rPr>
          <w:rStyle w:val="FootnoteReference"/>
          <w:rPrChange w:id="155" w:author="Microsoft Office User" w:date="2017-10-07T12:12:00Z">
            <w:rPr/>
          </w:rPrChange>
        </w:rPr>
        <w:footnoteReference w:id="2"/>
      </w:r>
      <w:r>
        <w:t>, and random slopes and intercepts for seed sounds nested within categories.</w:t>
      </w:r>
    </w:p>
    <w:p w14:paraId="03DE601A" w14:textId="77777777" w:rsidR="00C423B2" w:rsidRDefault="007D63FD">
      <w:pPr>
        <w:pStyle w:val="BodyText"/>
      </w:pPr>
      <w:r>
        <w:lastRenderedPageBreak/>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05197D0C" w14:textId="77777777" w:rsidR="00C423B2" w:rsidRDefault="007D63FD">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sidRPr="00E639C3">
        <w:rPr>
          <w:rStyle w:val="FootnoteReference"/>
          <w:rPrChange w:id="157" w:author="Microsoft Office User" w:date="2017-10-07T12:12:00Z">
            <w:rPr/>
          </w:rPrChange>
        </w:rPr>
        <w:footnoteReference w:id="3"/>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3DDEE04B" w14:textId="77777777" w:rsidR="00C423B2" w:rsidRDefault="007D63FD">
      <w:pPr>
        <w:pStyle w:val="Heading31"/>
        <w:framePr w:wrap="around"/>
      </w:pPr>
      <w:bookmarkStart w:id="159" w:name="transcriptions-retained-information-abou"/>
      <w:bookmarkEnd w:id="159"/>
      <w:r>
        <w:t>Transcriptions retained information about seed sources</w:t>
      </w:r>
    </w:p>
    <w:p w14:paraId="2A4F7A29" w14:textId="77777777" w:rsidR="00C423B2" w:rsidRDefault="007D63FD">
      <w:r>
        <w:t xml:space="preserve">We next report the results of matching the written transcriptions of the auditory sounds back to the original environmental sounds. Remarkably, participants were able to guess the correct meaning of a </w:t>
      </w:r>
      <w:r>
        <w:lastRenderedPageBreak/>
        <w:t xml:space="preserve">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460E335D" w14:textId="77777777" w:rsidR="00C423B2" w:rsidRDefault="007D63FD">
      <w:r>
        <w:rPr>
          <w:noProof/>
          <w:lang w:val="en-GB" w:eastAsia="en-GB"/>
        </w:rPr>
        <w:drawing>
          <wp:inline distT="0" distB="0" distL="0" distR="0" wp14:anchorId="462AD15F" wp14:editId="73AEFDE1">
            <wp:extent cx="5753100" cy="3355975"/>
            <wp:effectExtent l="0" t="0" r="0" b="0"/>
            <wp:docPr id="5"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p>
    <w:p w14:paraId="29D540AB" w14:textId="77777777" w:rsidR="00C423B2" w:rsidRDefault="007D63FD">
      <w:pPr>
        <w:pStyle w:val="ImageCaption"/>
      </w:pPr>
      <w:r>
        <w:t>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B. Accuracy of matching transcriptions of the imitations to original seed sounds (e.g., "</w:t>
      </w:r>
      <w:proofErr w:type="spellStart"/>
      <w:r>
        <w:t>boococucuwich</w:t>
      </w:r>
      <w:proofErr w:type="spellEnd"/>
      <w:r>
        <w:t>" to a water splashing sound). Transcriptions of imitations could still be matched back to the category of sound that motivated the original imitation even after 8 generations. Circles show mean matching accuracy for the corresponding vocal imitations for comparison.</w:t>
      </w:r>
    </w:p>
    <w:p w14:paraId="751E9757" w14:textId="77777777" w:rsidR="00C423B2" w:rsidRDefault="007D63FD">
      <w:pPr>
        <w:pStyle w:val="Heading21"/>
      </w:pPr>
      <w:bookmarkStart w:id="160" w:name="discussion-1"/>
      <w:bookmarkEnd w:id="160"/>
      <w:r>
        <w:lastRenderedPageBreak/>
        <w:t>Discussion</w:t>
      </w:r>
    </w:p>
    <w:p w14:paraId="31A0DFCA" w14:textId="77777777" w:rsidR="00C423B2" w:rsidRDefault="007D63FD">
      <w:r>
        <w:t xml:space="preserve">Even 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t>
      </w:r>
      <w:proofErr w:type="spellStart"/>
      <w:r>
        <w:t>wordlike</w:t>
      </w:r>
      <w:proofErr w:type="spellEnd"/>
      <w:r>
        <w:t>-ness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03B6138A" w14:textId="77777777" w:rsidR="00C423B2" w:rsidRDefault="007D63FD">
      <w:pPr>
        <w:pStyle w:val="BodyText"/>
      </w:pPr>
      <w:r>
        <w:t xml:space="preserve">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w:t>
      </w:r>
      <w:proofErr w:type="spellStart"/>
      <w:r>
        <w:t>subsetting</w:t>
      </w:r>
      <w:proofErr w:type="spellEnd"/>
      <w:r>
        <w:t xml:space="preserve"> the most frequent transcriptions, we unintentionally excluded less frequent transcriptions that were more diagnostic of category information.</w:t>
      </w:r>
    </w:p>
    <w:p w14:paraId="7B184FB9" w14:textId="77777777" w:rsidR="00C423B2" w:rsidRDefault="007D63FD">
      <w:pPr>
        <w:pStyle w:val="BodyText"/>
      </w:pPr>
      <w:r>
        <w:t xml:space="preserve">Experiments 1 and 2 document a process of gradual change from an imitation of an environmental sound to a more </w:t>
      </w:r>
      <w:proofErr w:type="spellStart"/>
      <w:r>
        <w:t>wordlike</w:t>
      </w:r>
      <w:proofErr w:type="spellEnd"/>
      <w:r>
        <w:t xml:space="preserve"> form. But do these emergent words function like other words in the language? In Experiment 3, we test the suitability of words taken from the beginning and end of transmission chains in serving as category labels in a category learning task.</w:t>
      </w:r>
    </w:p>
    <w:p w14:paraId="6EB76E0E" w14:textId="77777777" w:rsidR="00C423B2" w:rsidRDefault="007D63FD">
      <w:pPr>
        <w:pStyle w:val="Heading11"/>
      </w:pPr>
      <w:bookmarkStart w:id="161" w:name="experiment-3-suitability-of-created-word"/>
      <w:bookmarkEnd w:id="161"/>
      <w:r>
        <w:t>Experiment 3: Suitability of created words as category labels</w:t>
      </w:r>
    </w:p>
    <w:p w14:paraId="0E06070D" w14:textId="77777777" w:rsidR="00C423B2" w:rsidRDefault="007D63FD">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w:t>
      </w:r>
      <w:proofErr w:type="spellStart"/>
      <w:r>
        <w:t>Lupyan</w:t>
      </w:r>
      <w:proofErr w:type="spellEnd"/>
      <w:r>
        <w:t xml:space="preserve">, 2015; </w:t>
      </w:r>
      <w:proofErr w:type="spellStart"/>
      <w:r>
        <w:t>Lupyan</w:t>
      </w:r>
      <w:proofErr w:type="spellEnd"/>
      <w:r>
        <w:t xml:space="preserve"> &amp; Thompson-</w:t>
      </w:r>
      <w:proofErr w:type="spellStart"/>
      <w:r>
        <w:t>Schill</w:t>
      </w:r>
      <w:proofErr w:type="spellEnd"/>
      <w:r>
        <w:t xml:space="preserve">, </w:t>
      </w:r>
      <w:r>
        <w:lastRenderedPageBreak/>
        <w:t>2012),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14:paraId="184929DC" w14:textId="77777777" w:rsidR="00C423B2" w:rsidRDefault="007D63FD">
      <w:pPr>
        <w:pStyle w:val="Heading21"/>
      </w:pPr>
      <w:bookmarkStart w:id="162" w:name="methods-2"/>
      <w:bookmarkEnd w:id="162"/>
      <w:r>
        <w:t>Methods</w:t>
      </w:r>
    </w:p>
    <w:p w14:paraId="49D78FDF" w14:textId="77777777" w:rsidR="00C423B2" w:rsidRDefault="007D63FD">
      <w:pPr>
        <w:pStyle w:val="Heading31"/>
        <w:framePr w:wrap="around"/>
      </w:pPr>
      <w:bookmarkStart w:id="163" w:name="selecting-words-to-learn-as-category-lab"/>
      <w:bookmarkEnd w:id="163"/>
      <w:r>
        <w:t>Selecting words to learn as category labels</w:t>
      </w:r>
    </w:p>
    <w:p w14:paraId="6DB74BA1" w14:textId="77777777" w:rsidR="00C423B2" w:rsidRDefault="007D63FD">
      <w:r>
        <w:t>Our transmission chain design and subsequent transcription procedure created 1814 unique words. From these, we sampled words transcribed from first and last generation imitations, as well as transcriptions of the original seed sounds. Our procedure for sampling transcriptions to use as category labels was as follows: 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2BDD55BA" w14:textId="77777777" w:rsidR="00C423B2" w:rsidRDefault="007D63FD">
      <w:pPr>
        <w:pStyle w:val="Heading31"/>
        <w:framePr w:wrap="around"/>
      </w:pPr>
      <w:bookmarkStart w:id="164" w:name="procedure"/>
      <w:bookmarkEnd w:id="164"/>
      <w:r>
        <w:t>Procedure</w:t>
      </w:r>
    </w:p>
    <w:p w14:paraId="652E8C52" w14:textId="77777777" w:rsidR="00C423B2" w:rsidRDefault="007D63FD">
      <w:r>
        <w:t>Participants (</w:t>
      </w:r>
      <w:r>
        <w:rPr>
          <w:i/>
        </w:rPr>
        <w:t>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w:t>
      </w:r>
      <w:r>
        <w:lastRenderedPageBreak/>
        <w:t>checkmark if correct; a buzzing sound and a red "X" if incorrect). Four outlier participants were excluded from the final sample due to high error rates and slow RTs.</w:t>
      </w:r>
    </w:p>
    <w:p w14:paraId="45CA1821" w14:textId="77777777" w:rsidR="00C423B2" w:rsidRDefault="007D63FD">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50C8ADE" w14:textId="77777777" w:rsidR="00C423B2" w:rsidRDefault="007D63FD">
      <w:pPr>
        <w:pStyle w:val="Heading21"/>
      </w:pPr>
      <w:bookmarkStart w:id="165" w:name="results-2"/>
      <w:bookmarkEnd w:id="165"/>
      <w:r>
        <w:t>Results</w:t>
      </w:r>
    </w:p>
    <w:p w14:paraId="7D386187" w14:textId="77777777" w:rsidR="00C423B2" w:rsidRDefault="007D63FD">
      <w:pPr>
        <w:pStyle w:val="Heading31"/>
        <w:framePr w:wrap="around"/>
      </w:pPr>
      <w:bookmarkStart w:id="166" w:name="later-generation-transcriptions-yielded-"/>
      <w:bookmarkEnd w:id="166"/>
      <w:r>
        <w:t>Later generation transcriptions yielded more efficient responding</w:t>
      </w:r>
    </w:p>
    <w:p w14:paraId="7702740C" w14:textId="77777777" w:rsidR="00C423B2" w:rsidRDefault="007D63FD">
      <w:r>
        <w:t xml:space="preserve">Participants began by learning through trial-and-error to associate four written 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proofErr w:type="gramStart"/>
      <w:r>
        <w:rPr>
          <w:i/>
        </w:rPr>
        <w:t>t</w:t>
      </w:r>
      <w:r>
        <w:t>(</w:t>
      </w:r>
      <w:proofErr w:type="gramEnd"/>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initial learning rates as well.</w:t>
      </w:r>
    </w:p>
    <w:p w14:paraId="342AE1E0" w14:textId="77777777" w:rsidR="00C423B2" w:rsidRDefault="007D63FD">
      <w:pPr>
        <w:pStyle w:val="Heading31"/>
        <w:framePr w:wrap="around"/>
      </w:pPr>
      <w:bookmarkStart w:id="167" w:name="later-generation-transcriptions-were-bet"/>
      <w:bookmarkEnd w:id="167"/>
      <w:r>
        <w:t>Later generation transcriptions were better generalized</w:t>
      </w:r>
    </w:p>
    <w:p w14:paraId="6C282F68" w14:textId="77777777" w:rsidR="00C423B2" w:rsidRDefault="007D63FD">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proofErr w:type="gramStart"/>
      <w:r>
        <w:rPr>
          <w:i/>
        </w:rPr>
        <w:t>t</w:t>
      </w:r>
      <w:r>
        <w:t>(</w:t>
      </w:r>
      <w:proofErr w:type="gramEnd"/>
      <w:r>
        <w:t xml:space="preserve">39.7) = -2.10, </w:t>
      </w:r>
      <w:r>
        <w:rPr>
          <w:i/>
        </w:rPr>
        <w:t>p</w:t>
      </w:r>
      <w:r>
        <w:t xml:space="preserve"> = 0.042 (Fig. 6B). This result suggests that transcriptions from later generation imitations were easier to generalize to new category members.</w:t>
      </w:r>
    </w:p>
    <w:p w14:paraId="5CAF8B3C" w14:textId="77777777" w:rsidR="00C423B2" w:rsidRDefault="007D63FD">
      <w:r>
        <w:rPr>
          <w:noProof/>
          <w:lang w:val="en-GB" w:eastAsia="en-GB"/>
        </w:rPr>
        <w:lastRenderedPageBreak/>
        <w:drawing>
          <wp:inline distT="0" distB="0" distL="0" distR="0" wp14:anchorId="1B4E8ECF" wp14:editId="2FC96E99">
            <wp:extent cx="5753100" cy="3355975"/>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3355975"/>
                    </a:xfrm>
                    <a:prstGeom prst="rect">
                      <a:avLst/>
                    </a:prstGeom>
                    <a:noFill/>
                    <a:ln w="9525">
                      <a:noFill/>
                      <a:headEnd/>
                      <a:tailEnd/>
                    </a:ln>
                  </pic:spPr>
                </pic:pic>
              </a:graphicData>
            </a:graphic>
          </wp:inline>
        </w:drawing>
      </w:r>
    </w:p>
    <w:p w14:paraId="557D70B6" w14:textId="77777777" w:rsidR="00C423B2" w:rsidRDefault="007D63FD">
      <w:pPr>
        <w:pStyle w:val="ImageCaption"/>
      </w:pPr>
      <w:r>
        <w:t>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w:t>
      </w:r>
    </w:p>
    <w:p w14:paraId="4859CFE2" w14:textId="77777777" w:rsidR="00C423B2" w:rsidRDefault="007D63FD">
      <w:pPr>
        <w:pStyle w:val="Heading21"/>
      </w:pPr>
      <w:bookmarkStart w:id="168" w:name="discussion-2"/>
      <w:bookmarkEnd w:id="168"/>
      <w:r>
        <w:t>Discussion</w:t>
      </w:r>
    </w:p>
    <w:p w14:paraId="3888DBCE" w14:textId="77777777" w:rsidR="00C423B2" w:rsidRDefault="007D63FD">
      <w:r>
        <w:t xml:space="preserve">The results of a simple category learning experiment demonstrate a possible benefit to the stabilization of repeated imitations on more </w:t>
      </w:r>
      <w:proofErr w:type="spellStart"/>
      <w:r>
        <w:t>wordlike</w:t>
      </w:r>
      <w:proofErr w:type="spellEnd"/>
      <w:r>
        <w:t xml:space="preserve"> forms. As a consequence of being more </w:t>
      </w:r>
      <w:proofErr w:type="spellStart"/>
      <w:r>
        <w:t>wordlike</w:t>
      </w:r>
      <w:proofErr w:type="spellEnd"/>
      <w:r>
        <w:t>, repeated imitations were responded to more quickly, and generalized to new category members more easily. These results suggest an advantage to repeating imitations from the perspective of the language learner in that they afford better category generalization.</w:t>
      </w:r>
    </w:p>
    <w:p w14:paraId="75654B58" w14:textId="77777777" w:rsidR="00C423B2" w:rsidRDefault="007D63FD">
      <w:pPr>
        <w:pStyle w:val="Heading11"/>
      </w:pPr>
      <w:bookmarkStart w:id="169" w:name="general-discussion"/>
      <w:bookmarkEnd w:id="169"/>
      <w:r>
        <w:t>General Discussion</w:t>
      </w:r>
    </w:p>
    <w:p w14:paraId="4A08632F" w14:textId="77777777" w:rsidR="00C423B2" w:rsidRDefault="007D63FD">
      <w:r>
        <w:t>Imitative words are found across the spoken languages of the world (</w:t>
      </w:r>
      <w:proofErr w:type="spellStart"/>
      <w:r>
        <w:t>Dingemanse</w:t>
      </w:r>
      <w:proofErr w:type="spellEnd"/>
      <w:r>
        <w:t xml:space="preserve"> et al., 2015; Imai &amp; Kita, 2014; </w:t>
      </w:r>
      <w:proofErr w:type="spellStart"/>
      <w:r>
        <w:t>Perniss</w:t>
      </w:r>
      <w:proofErr w:type="spellEnd"/>
      <w:r>
        <w:t xml:space="preserve"> et al., 2010). Counter to past assumptions about the </w:t>
      </w:r>
      <w:r>
        <w:lastRenderedPageBreak/>
        <w:t>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3ED1D16C" w14:textId="77777777" w:rsidR="00C423B2" w:rsidRDefault="007D63FD">
      <w:pPr>
        <w:pStyle w:val="BodyText"/>
      </w:pPr>
      <w:r>
        <w:t>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faster at matching 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w:t>
      </w:r>
      <w:proofErr w:type="spellStart"/>
      <w:r>
        <w:t>Boutonnet</w:t>
      </w:r>
      <w:proofErr w:type="spellEnd"/>
      <w:r>
        <w:t xml:space="preserve"> &amp; </w:t>
      </w:r>
      <w:proofErr w:type="spellStart"/>
      <w:r>
        <w:t>Lupyan</w:t>
      </w:r>
      <w:proofErr w:type="spellEnd"/>
      <w:r>
        <w:t xml:space="preserve">, 2015; Edmiston &amp; </w:t>
      </w:r>
      <w:proofErr w:type="spellStart"/>
      <w:r>
        <w:t>Lupyan</w:t>
      </w:r>
      <w:proofErr w:type="spellEnd"/>
      <w:r>
        <w:t xml:space="preserve">, 2015; e.g. the sound of a dog bark; </w:t>
      </w:r>
      <w:proofErr w:type="spellStart"/>
      <w:r>
        <w:t>Lupyan</w:t>
      </w:r>
      <w:proofErr w:type="spellEnd"/>
      <w:r>
        <w:t xml:space="preserve"> &amp; Thompson-</w:t>
      </w:r>
      <w:proofErr w:type="spellStart"/>
      <w:r>
        <w:t>Schill</w:t>
      </w:r>
      <w:proofErr w:type="spellEnd"/>
      <w:r>
        <w:t>, 2012).</w:t>
      </w:r>
    </w:p>
    <w:p w14:paraId="125C03CA" w14:textId="77777777" w:rsidR="00C423B2" w:rsidRDefault="007D63FD">
      <w:pPr>
        <w:pStyle w:val="BodyText"/>
      </w:pPr>
      <w:r>
        <w: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t>
      </w:r>
    </w:p>
    <w:p w14:paraId="6F0A10E8" w14:textId="77777777" w:rsidR="00C423B2" w:rsidRDefault="007D63FD">
      <w:pPr>
        <w:pStyle w:val="BodyText"/>
        <w:rPr>
          <w:ins w:id="170" w:author="Pierce Edmiston" w:date="2017-10-03T11:34:00Z"/>
        </w:rPr>
      </w:pPr>
      <w:r>
        <w:t xml:space="preserve">Although the number of imitative words in contemporary languages may appear to be very small (Crystal, 1987; </w:t>
      </w:r>
      <w:proofErr w:type="spellStart"/>
      <w:r>
        <w:t>Newmeyer</w:t>
      </w:r>
      <w:proofErr w:type="spellEnd"/>
      <w:r>
        <w:t>,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w:t>
      </w:r>
      <w:proofErr w:type="spellStart"/>
      <w:r>
        <w:t>Dingemanse</w:t>
      </w:r>
      <w:proofErr w:type="spellEnd"/>
      <w:r>
        <w:t xml:space="preserve">, 2012). Even </w:t>
      </w:r>
      <w:r>
        <w:lastRenderedPageBreak/>
        <w:t>English, a language that has been characterized as relatively limited in iconic vocabulary (</w:t>
      </w:r>
      <w:proofErr w:type="spellStart"/>
      <w:r>
        <w:t>Vigliocco</w:t>
      </w:r>
      <w:proofErr w:type="spellEnd"/>
      <w:r>
        <w:t xml:space="preserve">, </w:t>
      </w:r>
      <w:proofErr w:type="spellStart"/>
      <w:r>
        <w:t>Perniss</w:t>
      </w:r>
      <w:proofErr w:type="spellEnd"/>
      <w:r>
        <w:t xml:space="preserve">, &amp; Vinson, 2014), is documented as having hundreds of clearly imitative words including words for human and animal vocalizations as well as various types of environmental sounds (Rhodes, 1994; </w:t>
      </w:r>
      <w:proofErr w:type="spellStart"/>
      <w:r>
        <w:t>Sobkowiak</w:t>
      </w:r>
      <w:proofErr w:type="spellEnd"/>
      <w:r>
        <w:t>, 1990). Besides words that are directly imitative of sounds---the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w:t>
      </w:r>
      <w:proofErr w:type="spellStart"/>
      <w:r>
        <w:t>Dingemanse</w:t>
      </w:r>
      <w:proofErr w:type="spellEnd"/>
      <w:r>
        <w:t xml:space="preserve">, 2012; Nuckolls, 1999; </w:t>
      </w:r>
      <w:proofErr w:type="spellStart"/>
      <w:r>
        <w:t>Voeltz</w:t>
      </w:r>
      <w:proofErr w:type="spellEnd"/>
      <w:r>
        <w:t xml:space="preserve"> &amp; Kilian-</w:t>
      </w:r>
      <w:proofErr w:type="spellStart"/>
      <w:r>
        <w:t>Hatz</w:t>
      </w:r>
      <w:proofErr w:type="spellEnd"/>
      <w:r>
        <w:t>, 2001). As with onomatopoeia, ideophones are often recognized by naïve speakers as bearing a degree of resemblance to their meaning (</w:t>
      </w:r>
      <w:proofErr w:type="spellStart"/>
      <w:r>
        <w:t>Dingemanse</w:t>
      </w:r>
      <w:proofErr w:type="spellEnd"/>
      <w:r>
        <w:t xml:space="preserve">, </w:t>
      </w:r>
      <w:proofErr w:type="spellStart"/>
      <w:r>
        <w:t>Schuerman</w:t>
      </w:r>
      <w:proofErr w:type="spellEnd"/>
      <w:r>
        <w:t xml:space="preserve">, &amp; </w:t>
      </w:r>
      <w:proofErr w:type="spellStart"/>
      <w:r>
        <w:t>Reinisch</w:t>
      </w:r>
      <w:proofErr w:type="spellEnd"/>
      <w:r>
        <w:t>, 2016).</w:t>
      </w:r>
    </w:p>
    <w:p w14:paraId="197E31FD" w14:textId="598588A7" w:rsidR="00DE4EF2" w:rsidRDefault="00DE4EF2" w:rsidP="00DE4EF2">
      <w:pPr>
        <w:pStyle w:val="BodyText"/>
      </w:pPr>
      <w:ins w:id="171" w:author="Pierce Edmiston" w:date="2017-10-03T11:34:00Z">
        <w:r>
          <w:t>Our hypothesis that vocal imitation may have played a role in the origin of some of the first spoken words does not preclude other</w:t>
        </w:r>
      </w:ins>
      <w:ins w:id="172" w:author="Pierce Edmiston" w:date="2017-10-03T11:35:00Z">
        <w:r>
          <w:t xml:space="preserve"> </w:t>
        </w:r>
      </w:ins>
      <w:ins w:id="173" w:author="Pierce Edmiston" w:date="2017-10-03T12:17:00Z">
        <w:r w:rsidR="003A0027">
          <w:t xml:space="preserve">factors in </w:t>
        </w:r>
      </w:ins>
      <w:ins w:id="174" w:author="Pierce Edmiston" w:date="2017-10-03T11:36:00Z">
        <w:r w:rsidR="003A0027">
          <w:t xml:space="preserve">the origin </w:t>
        </w:r>
        <w:r>
          <w:t>of language, such as the</w:t>
        </w:r>
      </w:ins>
      <w:ins w:id="175" w:author="Pierce Edmiston" w:date="2017-10-03T11:37:00Z">
        <w:r>
          <w:t xml:space="preserve"> potential</w:t>
        </w:r>
      </w:ins>
      <w:ins w:id="176" w:author="Pierce Edmiston" w:date="2017-10-03T11:36:00Z">
        <w:r>
          <w:t xml:space="preserve"> role of gesture</w:t>
        </w:r>
      </w:ins>
      <w:ins w:id="177" w:author="Pierce Edmiston" w:date="2017-10-03T11:37:00Z">
        <w:r>
          <w:t xml:space="preserve"> in establishing </w:t>
        </w:r>
      </w:ins>
      <w:ins w:id="178" w:author="Pierce Edmiston" w:date="2017-10-03T12:17:00Z">
        <w:r w:rsidR="003A0027">
          <w:t>convention</w:t>
        </w:r>
      </w:ins>
      <w:ins w:id="179" w:author="Pierce Edmiston" w:date="2017-10-03T11:36:00Z">
        <w:r>
          <w:t>.</w:t>
        </w:r>
      </w:ins>
      <w:ins w:id="180" w:author="Pierce Edmiston" w:date="2017-10-03T11:37:00Z">
        <w:r>
          <w:t xml:space="preserve"> Our findings demonstrate that </w:t>
        </w:r>
      </w:ins>
      <w:ins w:id="181" w:author="Pierce Edmiston" w:date="2017-10-03T11:38:00Z">
        <w:r>
          <w:t xml:space="preserve">the </w:t>
        </w:r>
      </w:ins>
      <w:ins w:id="182" w:author="Pierce Edmiston" w:date="2017-10-03T11:37:00Z">
        <w:r>
          <w:t xml:space="preserve">intention to communicate is not necessary for </w:t>
        </w:r>
      </w:ins>
      <w:ins w:id="183" w:author="Pierce Edmiston" w:date="2017-10-03T11:38:00Z">
        <w:r>
          <w:t xml:space="preserve">the establishment of </w:t>
        </w:r>
        <w:r w:rsidR="00097A26">
          <w:t>convention</w:t>
        </w:r>
      </w:ins>
      <w:ins w:id="184" w:author="Pierce Edmiston" w:date="2017-10-03T12:17:00Z">
        <w:r w:rsidR="003A0027">
          <w:t xml:space="preserve"> via </w:t>
        </w:r>
      </w:ins>
      <w:ins w:id="185" w:author="Pierce Edmiston" w:date="2017-10-03T12:22:00Z">
        <w:r w:rsidR="003A0027">
          <w:t>spoken words</w:t>
        </w:r>
      </w:ins>
      <w:ins w:id="186" w:author="Pierce Edmiston" w:date="2017-10-03T11:40:00Z">
        <w:r w:rsidR="003A0027">
          <w:t xml:space="preserve">, but </w:t>
        </w:r>
      </w:ins>
      <w:ins w:id="187" w:author="Pierce Edmiston" w:date="2017-10-03T12:22:00Z">
        <w:r w:rsidR="003A29FA">
          <w:t>whether this is true for imitative gestures as well</w:t>
        </w:r>
      </w:ins>
      <w:ins w:id="188" w:author="Pierce Edmiston" w:date="2017-10-03T12:23:00Z">
        <w:r w:rsidR="003A29FA">
          <w:t xml:space="preserve"> remains to be seen.</w:t>
        </w:r>
      </w:ins>
    </w:p>
    <w:p w14:paraId="70377AC8" w14:textId="77777777" w:rsidR="00C423B2" w:rsidRDefault="007D63FD">
      <w:pPr>
        <w:pStyle w:val="BodyText"/>
      </w:pPr>
      <w:r>
        <w:t>Our study focused on imitations of environmental sounds and more work remains to be done to determine the extent to which vocal imitation can ground de novo vocabulary creation in other semantic domains (</w:t>
      </w:r>
      <w:proofErr w:type="spellStart"/>
      <w:r>
        <w:t>Lupyan</w:t>
      </w:r>
      <w:proofErr w:type="spellEnd"/>
      <w:r>
        <w:t xml:space="preserve"> &amp; Perlman, 2015; e.g., Perlman et al., 2015). What the present results make clear is that the transition from imitation to word can be a rapid and simple process: the mere act of iterated 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14:paraId="1B6E3714" w14:textId="77777777" w:rsidR="00C423B2" w:rsidRDefault="007D63FD" w:rsidP="007D63FD">
      <w:pPr>
        <w:pStyle w:val="Heading11"/>
      </w:pPr>
      <w:bookmarkStart w:id="189" w:name="references"/>
      <w:bookmarkEnd w:id="189"/>
      <w:r>
        <w:t xml:space="preserve">References </w:t>
      </w:r>
    </w:p>
    <w:p w14:paraId="6E43CDCF" w14:textId="77777777" w:rsidR="00C423B2" w:rsidRDefault="007D63FD">
      <w:proofErr w:type="spellStart"/>
      <w:r>
        <w:t>Arbib</w:t>
      </w:r>
      <w:proofErr w:type="spellEnd"/>
      <w:r>
        <w:t xml:space="preserve">, M. A. (2012). </w:t>
      </w:r>
      <w:r>
        <w:rPr>
          <w:i/>
        </w:rPr>
        <w:t>How the brain got language: The mirror system hypothesis</w:t>
      </w:r>
      <w:r>
        <w:t xml:space="preserve"> (Vol. </w:t>
      </w:r>
      <w:proofErr w:type="gramStart"/>
      <w:r>
        <w:t>16).</w:t>
      </w:r>
      <w:proofErr w:type="gramEnd"/>
      <w:r>
        <w:t xml:space="preserve"> Oxford University Press.</w:t>
      </w:r>
    </w:p>
    <w:p w14:paraId="3A3B6C58" w14:textId="77777777" w:rsidR="00C423B2" w:rsidRDefault="007D63FD">
      <w:r>
        <w:t xml:space="preserve">Armstrong, D. F., &amp; Wilcox, S. (2007). </w:t>
      </w:r>
      <w:r>
        <w:rPr>
          <w:i/>
        </w:rPr>
        <w:t>The gestural origin of language</w:t>
      </w:r>
      <w:r>
        <w:t>. Oxford University Press.</w:t>
      </w:r>
    </w:p>
    <w:p w14:paraId="14B84669" w14:textId="77777777" w:rsidR="00C423B2" w:rsidRDefault="007D63FD">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rPr>
        <w:t>Journal of Statistical Software</w:t>
      </w:r>
      <w:r>
        <w:t xml:space="preserve">, </w:t>
      </w:r>
      <w:r>
        <w:rPr>
          <w:i/>
        </w:rPr>
        <w:t>67</w:t>
      </w:r>
      <w:r>
        <w:t>(1), 1–48.</w:t>
      </w:r>
    </w:p>
    <w:p w14:paraId="7C71E6D5" w14:textId="77777777" w:rsidR="00C423B2" w:rsidRDefault="007D63FD">
      <w:proofErr w:type="spellStart"/>
      <w:r>
        <w:lastRenderedPageBreak/>
        <w:t>Boutonnet</w:t>
      </w:r>
      <w:proofErr w:type="spellEnd"/>
      <w:r>
        <w:t xml:space="preserve">, B., &amp; </w:t>
      </w:r>
      <w:proofErr w:type="spellStart"/>
      <w:r>
        <w:t>Lupyan</w:t>
      </w:r>
      <w:proofErr w:type="spellEnd"/>
      <w:r>
        <w:t xml:space="preserve">, G. (2015). Words Jump-Start Vision: A Label Advantage in Object Recognition. </w:t>
      </w:r>
      <w:r>
        <w:rPr>
          <w:i/>
        </w:rPr>
        <w:t>Journal of Neuroscience</w:t>
      </w:r>
      <w:r>
        <w:t xml:space="preserve">, </w:t>
      </w:r>
      <w:r>
        <w:rPr>
          <w:i/>
        </w:rPr>
        <w:t>35</w:t>
      </w:r>
      <w:r>
        <w:t>(25), 9329–9335.</w:t>
      </w:r>
    </w:p>
    <w:p w14:paraId="38B17E87" w14:textId="77777777" w:rsidR="00C423B2" w:rsidRDefault="007D63FD">
      <w:r>
        <w:t xml:space="preserve">Brown, R. W., Black, A. H., &amp; Horowitz, A. E. (1955). Phonetic symbolism in natural languages. </w:t>
      </w:r>
      <w:r>
        <w:rPr>
          <w:i/>
        </w:rPr>
        <w:t>Journal of Abnormal Psychology</w:t>
      </w:r>
      <w:r>
        <w:t xml:space="preserve">, </w:t>
      </w:r>
      <w:r>
        <w:rPr>
          <w:i/>
        </w:rPr>
        <w:t>50</w:t>
      </w:r>
      <w:r>
        <w:t>(3), 388–393.</w:t>
      </w:r>
    </w:p>
    <w:p w14:paraId="0C4FD258" w14:textId="77777777" w:rsidR="00C423B2" w:rsidRDefault="007D63FD">
      <w:r>
        <w:t xml:space="preserve">Clark, H. H., &amp; </w:t>
      </w:r>
      <w:proofErr w:type="spellStart"/>
      <w:r>
        <w:t>Gerrig</w:t>
      </w:r>
      <w:proofErr w:type="spellEnd"/>
      <w:r>
        <w:t xml:space="preserve">, R. J. (1990). Quotations as demonstrations. </w:t>
      </w:r>
      <w:r>
        <w:rPr>
          <w:i/>
        </w:rPr>
        <w:t>Language</w:t>
      </w:r>
      <w:r>
        <w:t xml:space="preserve">, </w:t>
      </w:r>
      <w:r>
        <w:rPr>
          <w:i/>
        </w:rPr>
        <w:t>66</w:t>
      </w:r>
      <w:r>
        <w:t>, 764–805.</w:t>
      </w:r>
    </w:p>
    <w:p w14:paraId="6D453084" w14:textId="77777777" w:rsidR="00C423B2" w:rsidRDefault="007D63FD">
      <w:proofErr w:type="spellStart"/>
      <w:r>
        <w:t>Corballis</w:t>
      </w:r>
      <w:proofErr w:type="spellEnd"/>
      <w:r>
        <w:t xml:space="preserve">, M. C. (2003). </w:t>
      </w:r>
      <w:r>
        <w:rPr>
          <w:i/>
        </w:rPr>
        <w:t>From hand to mouth: The origins of language</w:t>
      </w:r>
      <w:r>
        <w:t>. Princeton University Press.</w:t>
      </w:r>
    </w:p>
    <w:p w14:paraId="12631AC9" w14:textId="77777777" w:rsidR="00C423B2" w:rsidRDefault="007D63FD">
      <w:r>
        <w:t xml:space="preserve">Crystal, D. (1987). </w:t>
      </w:r>
      <w:r>
        <w:rPr>
          <w:i/>
        </w:rPr>
        <w:t>The Cambridge Encyclopedia of Language</w:t>
      </w:r>
      <w:r>
        <w:t xml:space="preserve"> (Vol. 2). Cambridge </w:t>
      </w:r>
      <w:proofErr w:type="spellStart"/>
      <w:r>
        <w:t>Univ</w:t>
      </w:r>
      <w:proofErr w:type="spellEnd"/>
      <w:r>
        <w:t xml:space="preserve"> Press.</w:t>
      </w:r>
    </w:p>
    <w:p w14:paraId="7F075AF8" w14:textId="77777777" w:rsidR="00C423B2" w:rsidRDefault="007D63FD">
      <w:proofErr w:type="spellStart"/>
      <w:r>
        <w:t>Dingemanse</w:t>
      </w:r>
      <w:proofErr w:type="spellEnd"/>
      <w:r>
        <w:t xml:space="preserve">, M. (2012). Advances in the Cross-Linguistic Study of Ideophones. </w:t>
      </w:r>
      <w:r>
        <w:rPr>
          <w:i/>
        </w:rPr>
        <w:t>Language and Linguistics Compass</w:t>
      </w:r>
      <w:r>
        <w:t xml:space="preserve">, </w:t>
      </w:r>
      <w:r>
        <w:rPr>
          <w:i/>
        </w:rPr>
        <w:t>6</w:t>
      </w:r>
      <w:r>
        <w:t>(10), 654–672.</w:t>
      </w:r>
    </w:p>
    <w:p w14:paraId="5839E702" w14:textId="77777777" w:rsidR="00C423B2" w:rsidRDefault="007D63FD">
      <w:proofErr w:type="spellStart"/>
      <w:r>
        <w:t>Dingemanse</w:t>
      </w:r>
      <w:proofErr w:type="spellEnd"/>
      <w:r>
        <w:t xml:space="preserve">, M. (2014). Making new ideophones in </w:t>
      </w:r>
      <w:proofErr w:type="spellStart"/>
      <w:r>
        <w:t>Siwu</w:t>
      </w:r>
      <w:proofErr w:type="spellEnd"/>
      <w:r>
        <w:t xml:space="preserve">: Creative depiction in conversation. </w:t>
      </w:r>
      <w:r>
        <w:rPr>
          <w:i/>
        </w:rPr>
        <w:t>Pragmatics and Society</w:t>
      </w:r>
      <w:r>
        <w:t>.</w:t>
      </w:r>
    </w:p>
    <w:p w14:paraId="40602EF0" w14:textId="77777777" w:rsidR="00C423B2" w:rsidRDefault="007D63FD">
      <w:proofErr w:type="spellStart"/>
      <w:r>
        <w:t>Dingemanse</w:t>
      </w:r>
      <w:proofErr w:type="spellEnd"/>
      <w:r>
        <w:t xml:space="preserve">, M., </w:t>
      </w:r>
      <w:proofErr w:type="spellStart"/>
      <w:r>
        <w:t>Blasi</w:t>
      </w:r>
      <w:proofErr w:type="spellEnd"/>
      <w:r>
        <w:t xml:space="preserve">, D. E., </w:t>
      </w:r>
      <w:proofErr w:type="spellStart"/>
      <w:r>
        <w:t>Lupyan</w:t>
      </w:r>
      <w:proofErr w:type="spellEnd"/>
      <w:r>
        <w:t xml:space="preserve">, G., Christiansen, M. H., &amp; Monaghan, P. (2015). Arbitrariness, Iconicity, and </w:t>
      </w:r>
      <w:proofErr w:type="spellStart"/>
      <w:r>
        <w:t>Systematicity</w:t>
      </w:r>
      <w:proofErr w:type="spellEnd"/>
      <w:r>
        <w:t xml:space="preserve"> in Language. </w:t>
      </w:r>
      <w:r>
        <w:rPr>
          <w:i/>
        </w:rPr>
        <w:t>Trends in Cognitive Sciences</w:t>
      </w:r>
      <w:r>
        <w:t xml:space="preserve">, </w:t>
      </w:r>
      <w:r>
        <w:rPr>
          <w:i/>
        </w:rPr>
        <w:t>19</w:t>
      </w:r>
      <w:r>
        <w:t>(10), 603–615.</w:t>
      </w:r>
    </w:p>
    <w:p w14:paraId="44F586A7" w14:textId="77777777" w:rsidR="00C423B2" w:rsidRDefault="007D63FD">
      <w:proofErr w:type="spellStart"/>
      <w:r>
        <w:t>Dingemanse</w:t>
      </w:r>
      <w:proofErr w:type="spellEnd"/>
      <w:r>
        <w:t xml:space="preserve">, M., </w:t>
      </w:r>
      <w:proofErr w:type="spellStart"/>
      <w:r>
        <w:t>Schuerman</w:t>
      </w:r>
      <w:proofErr w:type="spellEnd"/>
      <w:r>
        <w:t xml:space="preserve">, W., &amp; </w:t>
      </w:r>
      <w:proofErr w:type="spellStart"/>
      <w:r>
        <w:t>Reinisch</w:t>
      </w:r>
      <w:proofErr w:type="spellEnd"/>
      <w:r>
        <w:t xml:space="preserve">, E. (2016). What sound symbolism can and cannot do: Testing the iconicity of ideophones from five languages. </w:t>
      </w:r>
      <w:r>
        <w:rPr>
          <w:i/>
        </w:rPr>
        <w:t>Language</w:t>
      </w:r>
      <w:r>
        <w:t xml:space="preserve">, </w:t>
      </w:r>
      <w:r>
        <w:rPr>
          <w:i/>
        </w:rPr>
        <w:t>92</w:t>
      </w:r>
      <w:r>
        <w:t>.</w:t>
      </w:r>
    </w:p>
    <w:p w14:paraId="1A3B89DD" w14:textId="77777777" w:rsidR="00C423B2" w:rsidRDefault="007D63FD">
      <w:r>
        <w:t xml:space="preserve">Donald, M. (2016). Key cognitive preconditions for the evolution of language. </w:t>
      </w:r>
      <w:proofErr w:type="spellStart"/>
      <w:r>
        <w:rPr>
          <w:i/>
        </w:rPr>
        <w:t>Psychonomic</w:t>
      </w:r>
      <w:proofErr w:type="spellEnd"/>
      <w:r>
        <w:rPr>
          <w:i/>
        </w:rPr>
        <w:t xml:space="preserve"> Bulletin &amp; Review</w:t>
      </w:r>
      <w:r>
        <w:t>, 1–5.</w:t>
      </w:r>
    </w:p>
    <w:p w14:paraId="7924AAEA" w14:textId="77777777" w:rsidR="00C423B2" w:rsidRDefault="007D63FD">
      <w:r>
        <w:t xml:space="preserve">Edmiston, P., &amp; </w:t>
      </w:r>
      <w:proofErr w:type="spellStart"/>
      <w:r>
        <w:t>Lupyan</w:t>
      </w:r>
      <w:proofErr w:type="spellEnd"/>
      <w:r>
        <w:t xml:space="preserve">, G. (2015). What makes words special? Words as unmotivated cues. </w:t>
      </w:r>
      <w:r>
        <w:rPr>
          <w:i/>
        </w:rPr>
        <w:t>Cognition</w:t>
      </w:r>
      <w:r>
        <w:t xml:space="preserve">, </w:t>
      </w:r>
      <w:r>
        <w:rPr>
          <w:i/>
        </w:rPr>
        <w:t>143</w:t>
      </w:r>
      <w:r>
        <w:t>(C), 93–100.</w:t>
      </w:r>
    </w:p>
    <w:p w14:paraId="0EBDC5BA" w14:textId="77777777" w:rsidR="00C423B2" w:rsidRDefault="007D63FD">
      <w:r>
        <w:t xml:space="preserve">Gamer, M., Lemon, J., Fellows, I., &amp; Singh, P. (2012). </w:t>
      </w:r>
      <w:proofErr w:type="spellStart"/>
      <w:r>
        <w:rPr>
          <w:i/>
        </w:rPr>
        <w:t>irr</w:t>
      </w:r>
      <w:proofErr w:type="spellEnd"/>
      <w:r>
        <w:rPr>
          <w:i/>
        </w:rPr>
        <w:t>: Various Coefficients of Interrater Reliability and Agreement</w:t>
      </w:r>
      <w:r>
        <w:t>.</w:t>
      </w:r>
    </w:p>
    <w:p w14:paraId="215727A5" w14:textId="77777777" w:rsidR="00C423B2" w:rsidRDefault="007D63FD">
      <w:r>
        <w:t xml:space="preserve">Goldin-Meadow, S. (2016). What the hands can tell us about language emergence. </w:t>
      </w:r>
      <w:proofErr w:type="spellStart"/>
      <w:r>
        <w:rPr>
          <w:i/>
        </w:rPr>
        <w:t>Psychonomic</w:t>
      </w:r>
      <w:proofErr w:type="spellEnd"/>
      <w:r>
        <w:rPr>
          <w:i/>
        </w:rPr>
        <w:t xml:space="preserve"> Bulletin &amp; Review</w:t>
      </w:r>
      <w:r>
        <w:t xml:space="preserve">, </w:t>
      </w:r>
      <w:r>
        <w:rPr>
          <w:i/>
        </w:rPr>
        <w:t>24</w:t>
      </w:r>
      <w:r>
        <w:t>(1), 1–6.</w:t>
      </w:r>
    </w:p>
    <w:p w14:paraId="2798ABD3" w14:textId="77777777" w:rsidR="00C423B2" w:rsidRDefault="007D63FD">
      <w:r>
        <w:lastRenderedPageBreak/>
        <w:t xml:space="preserve">Hall, K. C., Allen, B., Fry, M., Mackie, S., &amp; McAuliffe, M. (2016). Phonological </w:t>
      </w:r>
      <w:proofErr w:type="spellStart"/>
      <w:r>
        <w:t>CorpusTools</w:t>
      </w:r>
      <w:proofErr w:type="spellEnd"/>
      <w:r>
        <w:t xml:space="preserve">. </w:t>
      </w:r>
      <w:r>
        <w:rPr>
          <w:i/>
        </w:rPr>
        <w:t>14th Conference for Laboratory Phonology</w:t>
      </w:r>
      <w:r>
        <w:t>.</w:t>
      </w:r>
    </w:p>
    <w:p w14:paraId="2704910D" w14:textId="77777777" w:rsidR="00C423B2" w:rsidRDefault="007D63FD">
      <w:r>
        <w:t xml:space="preserve">Hewes, G. W. (1973). Primate Communication and the Gestural Origin of Language. </w:t>
      </w:r>
      <w:r>
        <w:rPr>
          <w:i/>
        </w:rPr>
        <w:t>Current Anthropology</w:t>
      </w:r>
      <w:r>
        <w:t xml:space="preserve">, </w:t>
      </w:r>
      <w:r>
        <w:rPr>
          <w:i/>
        </w:rPr>
        <w:t>14</w:t>
      </w:r>
      <w:r>
        <w:t>(1/2), 5–24.</w:t>
      </w:r>
    </w:p>
    <w:p w14:paraId="753D5990" w14:textId="77777777" w:rsidR="00C423B2" w:rsidRDefault="007D63FD">
      <w:proofErr w:type="spellStart"/>
      <w:r>
        <w:t>Hockett</w:t>
      </w:r>
      <w:proofErr w:type="spellEnd"/>
      <w:r>
        <w:t xml:space="preserve">, C. F. (1978). In search of Jove’s brow. </w:t>
      </w:r>
      <w:r>
        <w:rPr>
          <w:i/>
        </w:rPr>
        <w:t>American Speech</w:t>
      </w:r>
      <w:r>
        <w:t xml:space="preserve">, </w:t>
      </w:r>
      <w:r>
        <w:rPr>
          <w:i/>
        </w:rPr>
        <w:t>53</w:t>
      </w:r>
      <w:r>
        <w:t>(4), 243–313.</w:t>
      </w:r>
    </w:p>
    <w:p w14:paraId="4DA1F235" w14:textId="77777777" w:rsidR="00C423B2" w:rsidRDefault="007D63FD">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8D5AFB2" w14:textId="77777777" w:rsidR="00C423B2" w:rsidRDefault="007D63FD">
      <w:proofErr w:type="spellStart"/>
      <w:r>
        <w:t>Kendon</w:t>
      </w:r>
      <w:proofErr w:type="spellEnd"/>
      <w:r>
        <w:t xml:space="preserve">,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18C234B4" w14:textId="77777777" w:rsidR="00C423B2" w:rsidRDefault="007D63FD">
      <w:proofErr w:type="spellStart"/>
      <w:r>
        <w:t>Klima</w:t>
      </w:r>
      <w:proofErr w:type="spellEnd"/>
      <w:r>
        <w:t xml:space="preserve">, E. S., &amp; </w:t>
      </w:r>
      <w:proofErr w:type="spellStart"/>
      <w:r>
        <w:t>Bellugi</w:t>
      </w:r>
      <w:proofErr w:type="spellEnd"/>
      <w:r>
        <w:t xml:space="preserve">, U. (1980). </w:t>
      </w:r>
      <w:r>
        <w:rPr>
          <w:i/>
        </w:rPr>
        <w:t>The signs of language</w:t>
      </w:r>
      <w:r>
        <w:t>. Harvard University Press.</w:t>
      </w:r>
    </w:p>
    <w:p w14:paraId="6D6CAC96" w14:textId="77777777" w:rsidR="00C423B2" w:rsidRDefault="007D63FD">
      <w:r>
        <w:t xml:space="preserve">Kuznetsova, A., </w:t>
      </w:r>
      <w:proofErr w:type="spellStart"/>
      <w:r>
        <w:t>Bruun</w:t>
      </w:r>
      <w:proofErr w:type="spellEnd"/>
      <w:r>
        <w:t xml:space="preserve"> </w:t>
      </w:r>
      <w:proofErr w:type="spellStart"/>
      <w:r>
        <w:t>Brockhoff</w:t>
      </w:r>
      <w:proofErr w:type="spellEnd"/>
      <w:r>
        <w:t xml:space="preserve">, P., &amp; </w:t>
      </w:r>
      <w:proofErr w:type="spellStart"/>
      <w:r>
        <w:t>Haubo</w:t>
      </w:r>
      <w:proofErr w:type="spellEnd"/>
      <w:r>
        <w:t xml:space="preserve"> </w:t>
      </w:r>
      <w:proofErr w:type="spellStart"/>
      <w:r>
        <w:t>Bojesen</w:t>
      </w:r>
      <w:proofErr w:type="spellEnd"/>
      <w:r>
        <w:t xml:space="preserve"> Christensen, R. (2016). </w:t>
      </w:r>
      <w:proofErr w:type="spellStart"/>
      <w:r>
        <w:rPr>
          <w:i/>
        </w:rPr>
        <w:t>lmerTest</w:t>
      </w:r>
      <w:proofErr w:type="spellEnd"/>
      <w:r>
        <w:rPr>
          <w:i/>
        </w:rPr>
        <w:t>: Tests in Linear Mixed Effects Models</w:t>
      </w:r>
      <w:r>
        <w:t>.</w:t>
      </w:r>
    </w:p>
    <w:p w14:paraId="7D25F677" w14:textId="77777777" w:rsidR="00C423B2" w:rsidRDefault="007D63FD">
      <w:r>
        <w:t xml:space="preserve">Lemaitre, G., &amp; </w:t>
      </w:r>
      <w:proofErr w:type="spellStart"/>
      <w:r>
        <w:t>Rocchesso</w:t>
      </w:r>
      <w:proofErr w:type="spellEnd"/>
      <w:r>
        <w:t xml:space="preserve">, D. (2014). On the effectiveness of vocal imitations and verbal descriptions of sounds. </w:t>
      </w:r>
      <w:r>
        <w:rPr>
          <w:i/>
        </w:rPr>
        <w:t>The Journal of the Acoustical Society of America</w:t>
      </w:r>
      <w:r>
        <w:t xml:space="preserve">, </w:t>
      </w:r>
      <w:r>
        <w:rPr>
          <w:i/>
        </w:rPr>
        <w:t>135</w:t>
      </w:r>
      <w:r>
        <w:t>(2), 862–873.</w:t>
      </w:r>
    </w:p>
    <w:p w14:paraId="346D3CBA" w14:textId="77777777" w:rsidR="00C423B2" w:rsidRDefault="007D63FD">
      <w:r>
        <w:t xml:space="preserve">Lemaitre, G., </w:t>
      </w:r>
      <w:proofErr w:type="spellStart"/>
      <w:r>
        <w:t>Houix</w:t>
      </w:r>
      <w:proofErr w:type="spellEnd"/>
      <w:r>
        <w:t xml:space="preserve">, O., </w:t>
      </w:r>
      <w:proofErr w:type="spellStart"/>
      <w:r>
        <w:t>Voisin</w:t>
      </w:r>
      <w:proofErr w:type="spellEnd"/>
      <w:r>
        <w:t xml:space="preserve">, F., </w:t>
      </w:r>
      <w:proofErr w:type="spellStart"/>
      <w:r>
        <w:t>Misdariis</w:t>
      </w:r>
      <w:proofErr w:type="spellEnd"/>
      <w:r>
        <w:t xml:space="preserve">, N., &amp; </w:t>
      </w:r>
      <w:proofErr w:type="spellStart"/>
      <w:r>
        <w:t>Susini</w:t>
      </w:r>
      <w:proofErr w:type="spellEnd"/>
      <w:r>
        <w:t xml:space="preserve">, P. (2016). Vocal Imitations of Non-Vocal Sounds. </w:t>
      </w:r>
      <w:proofErr w:type="spellStart"/>
      <w:r>
        <w:rPr>
          <w:i/>
        </w:rPr>
        <w:t>PloS</w:t>
      </w:r>
      <w:proofErr w:type="spellEnd"/>
      <w:r>
        <w:rPr>
          <w:i/>
        </w:rPr>
        <w:t xml:space="preserve"> One</w:t>
      </w:r>
      <w:r>
        <w:t xml:space="preserve">, </w:t>
      </w:r>
      <w:r>
        <w:rPr>
          <w:i/>
        </w:rPr>
        <w:t>11</w:t>
      </w:r>
      <w:r>
        <w:t>(12), e0168167–28.</w:t>
      </w:r>
    </w:p>
    <w:p w14:paraId="5DBF6B08" w14:textId="77777777" w:rsidR="00C423B2" w:rsidRDefault="007D63FD">
      <w:r>
        <w:t xml:space="preserve">Lewis, J. (2009). As well as words: Congo Pygmy hunting, mimicry, and play. In </w:t>
      </w:r>
      <w:r>
        <w:rPr>
          <w:i/>
        </w:rPr>
        <w:t>The cradle of language</w:t>
      </w:r>
      <w:r>
        <w:t>. The cradle of language.</w:t>
      </w:r>
    </w:p>
    <w:p w14:paraId="137A0C58" w14:textId="77777777" w:rsidR="00C423B2" w:rsidRDefault="007D63FD">
      <w:proofErr w:type="spellStart"/>
      <w:r>
        <w:t>Lupyan</w:t>
      </w:r>
      <w:proofErr w:type="spellEnd"/>
      <w:r>
        <w:t xml:space="preserve">, G., &amp; Perlman, M. (2015). The vocal iconicity challenge! In </w:t>
      </w:r>
      <w:r>
        <w:rPr>
          <w:i/>
        </w:rPr>
        <w:t xml:space="preserve">The </w:t>
      </w:r>
      <w:proofErr w:type="spellStart"/>
      <w:r>
        <w:rPr>
          <w:i/>
        </w:rPr>
        <w:t>th</w:t>
      </w:r>
      <w:proofErr w:type="spellEnd"/>
      <w:r>
        <w:rPr>
          <w:i/>
        </w:rPr>
        <w:t xml:space="preserve"> biennial protolanguage conference</w:t>
      </w:r>
      <w:r>
        <w:t>. Rome, Italy.</w:t>
      </w:r>
    </w:p>
    <w:p w14:paraId="4C3837CD" w14:textId="77777777" w:rsidR="00C423B2" w:rsidRDefault="007D63FD">
      <w:proofErr w:type="spellStart"/>
      <w:r>
        <w:t>Lupyan</w:t>
      </w:r>
      <w:proofErr w:type="spellEnd"/>
      <w:r>
        <w:t>, G., &amp; Thompson-</w:t>
      </w:r>
      <w:proofErr w:type="spellStart"/>
      <w:r>
        <w:t>Schill</w:t>
      </w:r>
      <w:proofErr w:type="spellEnd"/>
      <w:r>
        <w:t xml:space="preserve">, S. L. (2012). The evocative power of words: Activation of concepts by verbal and nonverbal means. </w:t>
      </w:r>
      <w:r>
        <w:rPr>
          <w:i/>
        </w:rPr>
        <w:t>Journal of Experimental Psychology: General</w:t>
      </w:r>
      <w:r>
        <w:t xml:space="preserve">, </w:t>
      </w:r>
      <w:r>
        <w:rPr>
          <w:i/>
        </w:rPr>
        <w:t>141</w:t>
      </w:r>
      <w:r>
        <w:t>(1), 170–186.</w:t>
      </w:r>
    </w:p>
    <w:p w14:paraId="23C19747" w14:textId="77777777" w:rsidR="00C423B2" w:rsidRDefault="007D63FD">
      <w:proofErr w:type="spellStart"/>
      <w:r>
        <w:t>Newmeyer</w:t>
      </w:r>
      <w:proofErr w:type="spellEnd"/>
      <w:r>
        <w:t xml:space="preserve">, F. J. (1992). Iconicity and generative grammar. </w:t>
      </w:r>
      <w:r>
        <w:rPr>
          <w:i/>
        </w:rPr>
        <w:t>Language</w:t>
      </w:r>
      <w:r>
        <w:t>.</w:t>
      </w:r>
    </w:p>
    <w:p w14:paraId="54D55688" w14:textId="77777777" w:rsidR="00C423B2" w:rsidRDefault="007D63FD">
      <w:r>
        <w:lastRenderedPageBreak/>
        <w:t xml:space="preserve">Nuckolls, J. B. (1999). The case for sound symbolism. </w:t>
      </w:r>
      <w:r>
        <w:rPr>
          <w:i/>
        </w:rPr>
        <w:t>Annual Review of Anthropology</w:t>
      </w:r>
      <w:r>
        <w:t xml:space="preserve">, </w:t>
      </w:r>
      <w:r>
        <w:rPr>
          <w:i/>
        </w:rPr>
        <w:t>28</w:t>
      </w:r>
      <w:r>
        <w:t>(1), 225–252.</w:t>
      </w:r>
    </w:p>
    <w:p w14:paraId="17659426" w14:textId="77777777" w:rsidR="00C423B2" w:rsidRDefault="007D63FD">
      <w:r>
        <w:t xml:space="preserve">Perlman, M., Dale, R., &amp; </w:t>
      </w:r>
      <w:proofErr w:type="spellStart"/>
      <w:r>
        <w:t>Lupyan</w:t>
      </w:r>
      <w:proofErr w:type="spellEnd"/>
      <w:r>
        <w:t xml:space="preserve">, G. (2015). Iconicity can ground the creation of vocal symbols. </w:t>
      </w:r>
      <w:r>
        <w:rPr>
          <w:i/>
        </w:rPr>
        <w:t>Royal Society Open Science</w:t>
      </w:r>
      <w:r>
        <w:t xml:space="preserve">, </w:t>
      </w:r>
      <w:r>
        <w:rPr>
          <w:i/>
        </w:rPr>
        <w:t>2</w:t>
      </w:r>
      <w:r>
        <w:t>(8), 150152–16.</w:t>
      </w:r>
    </w:p>
    <w:p w14:paraId="2EF12922" w14:textId="77777777" w:rsidR="00C423B2" w:rsidRDefault="007D63FD">
      <w:proofErr w:type="spellStart"/>
      <w:r>
        <w:t>Perniss</w:t>
      </w:r>
      <w:proofErr w:type="spellEnd"/>
      <w:r>
        <w:t xml:space="preserve">, P., Thompson, R. L., &amp; </w:t>
      </w:r>
      <w:proofErr w:type="spellStart"/>
      <w:r>
        <w:t>Vigliocco</w:t>
      </w:r>
      <w:proofErr w:type="spellEnd"/>
      <w:r>
        <w:t xml:space="preserve">, G. (2010). Iconicity as a General Property of Language: Evidence from Spoken and Signed Languages. </w:t>
      </w:r>
      <w:r>
        <w:rPr>
          <w:i/>
        </w:rPr>
        <w:t>Frontiers in Psychology</w:t>
      </w:r>
      <w:r>
        <w:t xml:space="preserve">, </w:t>
      </w:r>
      <w:r>
        <w:rPr>
          <w:i/>
        </w:rPr>
        <w:t>1</w:t>
      </w:r>
      <w:r>
        <w:t>.</w:t>
      </w:r>
    </w:p>
    <w:p w14:paraId="74C3C115" w14:textId="77777777" w:rsidR="00C423B2" w:rsidRDefault="007D63FD">
      <w:r>
        <w:t xml:space="preserve">Pinker, S., &amp; </w:t>
      </w:r>
      <w:proofErr w:type="spellStart"/>
      <w:r>
        <w:t>Jackendoff</w:t>
      </w:r>
      <w:proofErr w:type="spellEnd"/>
      <w:r>
        <w:t xml:space="preserve">, R. (2005). The faculty of language: what’s special about it? </w:t>
      </w:r>
      <w:r>
        <w:rPr>
          <w:i/>
        </w:rPr>
        <w:t>Cognition</w:t>
      </w:r>
      <w:r>
        <w:t xml:space="preserve">, </w:t>
      </w:r>
      <w:r>
        <w:rPr>
          <w:i/>
        </w:rPr>
        <w:t>95</w:t>
      </w:r>
      <w:r>
        <w:t>(2), 201–236.</w:t>
      </w:r>
    </w:p>
    <w:p w14:paraId="14D34AA0" w14:textId="77777777" w:rsidR="00C423B2" w:rsidRDefault="007D63FD">
      <w:r>
        <w:t xml:space="preserve">Rhodes, R. (1994). Aural images. </w:t>
      </w:r>
      <w:r>
        <w:rPr>
          <w:i/>
        </w:rPr>
        <w:t>Sound Symbolism</w:t>
      </w:r>
      <w:r>
        <w:t>, 276–292.</w:t>
      </w:r>
    </w:p>
    <w:p w14:paraId="08E2A9AE" w14:textId="77777777" w:rsidR="00C423B2" w:rsidRDefault="007D63FD">
      <w:proofErr w:type="spellStart"/>
      <w:r>
        <w:t>Shrout</w:t>
      </w:r>
      <w:proofErr w:type="spellEnd"/>
      <w:r>
        <w:t xml:space="preserve">, P. E., &amp; Fleiss, J. L. (1979). </w:t>
      </w:r>
      <w:proofErr w:type="spellStart"/>
      <w:r>
        <w:t>Intraclass</w:t>
      </w:r>
      <w:proofErr w:type="spellEnd"/>
      <w:r>
        <w:t xml:space="preserve"> correlations: uses in assessing rater reliability. </w:t>
      </w:r>
      <w:r>
        <w:rPr>
          <w:i/>
        </w:rPr>
        <w:t>Psychological Bulletin</w:t>
      </w:r>
      <w:r>
        <w:t xml:space="preserve">, </w:t>
      </w:r>
      <w:r>
        <w:rPr>
          <w:i/>
        </w:rPr>
        <w:t>86</w:t>
      </w:r>
      <w:r>
        <w:t>(2), 420–428.</w:t>
      </w:r>
    </w:p>
    <w:p w14:paraId="7A942B9C" w14:textId="77777777" w:rsidR="00C423B2" w:rsidRDefault="007D63FD">
      <w:proofErr w:type="spellStart"/>
      <w:r>
        <w:t>Sobkowiak</w:t>
      </w:r>
      <w:proofErr w:type="spellEnd"/>
      <w:r>
        <w:t xml:space="preserve">, W. (1990). On the </w:t>
      </w:r>
      <w:proofErr w:type="spellStart"/>
      <w:r>
        <w:t>phonostatistics</w:t>
      </w:r>
      <w:proofErr w:type="spellEnd"/>
      <w:r>
        <w:t xml:space="preserve"> of English onomatopoeia. </w:t>
      </w:r>
      <w:proofErr w:type="spellStart"/>
      <w:r>
        <w:rPr>
          <w:i/>
        </w:rPr>
        <w:t>Studia</w:t>
      </w:r>
      <w:proofErr w:type="spellEnd"/>
      <w:r>
        <w:rPr>
          <w:i/>
        </w:rPr>
        <w:t xml:space="preserve"> </w:t>
      </w:r>
      <w:proofErr w:type="spellStart"/>
      <w:r>
        <w:rPr>
          <w:i/>
        </w:rPr>
        <w:t>Anglica</w:t>
      </w:r>
      <w:proofErr w:type="spellEnd"/>
      <w:r>
        <w:rPr>
          <w:i/>
        </w:rPr>
        <w:t xml:space="preserve"> </w:t>
      </w:r>
      <w:proofErr w:type="spellStart"/>
      <w:r>
        <w:rPr>
          <w:i/>
        </w:rPr>
        <w:t>Posnaniensia</w:t>
      </w:r>
      <w:proofErr w:type="spellEnd"/>
      <w:r>
        <w:t xml:space="preserve">, </w:t>
      </w:r>
      <w:r>
        <w:rPr>
          <w:i/>
        </w:rPr>
        <w:t>23</w:t>
      </w:r>
      <w:r>
        <w:t>, 15–30.</w:t>
      </w:r>
    </w:p>
    <w:p w14:paraId="2159F0BE" w14:textId="77777777" w:rsidR="00C423B2" w:rsidRDefault="007D63FD">
      <w:proofErr w:type="spellStart"/>
      <w:r>
        <w:t>Tomasello</w:t>
      </w:r>
      <w:proofErr w:type="spellEnd"/>
      <w:r>
        <w:t xml:space="preserve">, M. (2010). </w:t>
      </w:r>
      <w:r>
        <w:rPr>
          <w:i/>
        </w:rPr>
        <w:t>Origins of human communication</w:t>
      </w:r>
      <w:r>
        <w:t>. MIT press.</w:t>
      </w:r>
    </w:p>
    <w:p w14:paraId="12756040" w14:textId="77777777" w:rsidR="00C423B2" w:rsidRDefault="007D63FD">
      <w:proofErr w:type="spellStart"/>
      <w:r>
        <w:t>Vigliocco</w:t>
      </w:r>
      <w:proofErr w:type="spellEnd"/>
      <w:r>
        <w:t xml:space="preserve">, G., </w:t>
      </w:r>
      <w:proofErr w:type="spellStart"/>
      <w:r>
        <w:t>Perniss</w:t>
      </w:r>
      <w:proofErr w:type="spellEnd"/>
      <w:r>
        <w:t xml:space="preserve">,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BFA25B5" w14:textId="77777777" w:rsidR="00C423B2" w:rsidRDefault="007D63FD">
      <w:proofErr w:type="spellStart"/>
      <w:r>
        <w:t>Voeltz</w:t>
      </w:r>
      <w:proofErr w:type="spellEnd"/>
      <w:r>
        <w:t>, F. E., &amp; Kilian-</w:t>
      </w:r>
      <w:proofErr w:type="spellStart"/>
      <w:r>
        <w:t>Hatz</w:t>
      </w:r>
      <w:proofErr w:type="spellEnd"/>
      <w:r>
        <w:t xml:space="preserve">, C. (2001). </w:t>
      </w:r>
      <w:r>
        <w:rPr>
          <w:i/>
        </w:rPr>
        <w:t>Ideophones</w:t>
      </w:r>
      <w:r>
        <w:t xml:space="preserve"> (Vol. 44). John Benjamins Publishing.</w:t>
      </w:r>
    </w:p>
    <w:sectPr w:rsidR="00C423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Pierce Edmiston" w:date="2017-10-03T11:26:00Z" w:initials="PE">
    <w:p w14:paraId="7119D342" w14:textId="21A0C89A" w:rsidR="003A0027" w:rsidRDefault="003A0027">
      <w:pPr>
        <w:pStyle w:val="CommentText"/>
      </w:pPr>
      <w:r>
        <w:rPr>
          <w:rStyle w:val="CommentReference"/>
        </w:rPr>
        <w:annotationRef/>
      </w:r>
      <w:r>
        <w:t>Addresses R2.1</w:t>
      </w:r>
    </w:p>
  </w:comment>
  <w:comment w:id="132" w:author="Pierce Edmiston" w:date="2017-10-02T10:57:00Z" w:initials="PE">
    <w:p w14:paraId="5DA49D6D" w14:textId="77777777" w:rsidR="003A0027" w:rsidRDefault="003A0027">
      <w:pPr>
        <w:pStyle w:val="CommentText"/>
      </w:pPr>
      <w:r>
        <w:rPr>
          <w:rStyle w:val="CommentReference"/>
        </w:rPr>
        <w:annotationRef/>
      </w:r>
      <w:r>
        <w:t>Addresses R1.2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19D342" w15:done="0"/>
  <w15:commentEx w15:paraId="5DA49D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6CF42" w14:textId="77777777" w:rsidR="005A2F8D" w:rsidRDefault="005A2F8D">
      <w:pPr>
        <w:spacing w:before="0" w:after="0" w:line="240" w:lineRule="auto"/>
      </w:pPr>
      <w:r>
        <w:separator/>
      </w:r>
    </w:p>
  </w:endnote>
  <w:endnote w:type="continuationSeparator" w:id="0">
    <w:p w14:paraId="139179FE" w14:textId="77777777" w:rsidR="005A2F8D" w:rsidRDefault="005A2F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34824" w14:textId="77777777" w:rsidR="005A2F8D" w:rsidRDefault="005A2F8D">
      <w:r>
        <w:separator/>
      </w:r>
    </w:p>
  </w:footnote>
  <w:footnote w:type="continuationSeparator" w:id="0">
    <w:p w14:paraId="16DDC85C" w14:textId="77777777" w:rsidR="005A2F8D" w:rsidRDefault="005A2F8D">
      <w:r>
        <w:continuationSeparator/>
      </w:r>
    </w:p>
  </w:footnote>
  <w:footnote w:id="1">
    <w:p w14:paraId="1FB999C8" w14:textId="77777777" w:rsidR="003A0027" w:rsidRDefault="003A0027">
      <w:pPr>
        <w:pStyle w:val="FootnoteText1"/>
      </w:pPr>
      <w:r w:rsidRPr="00E639C3">
        <w:rPr>
          <w:rStyle w:val="FootnoteReference"/>
          <w:rPrChange w:id="147" w:author="Microsoft Office User" w:date="2017-10-07T12:12:00Z">
            <w:rPr/>
          </w:rPrChange>
        </w:rP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2E4D4D1F" w14:textId="77777777" w:rsidR="003A0027" w:rsidRDefault="003A0027">
      <w:pPr>
        <w:pStyle w:val="FootnoteText1"/>
      </w:pPr>
      <w:r w:rsidRPr="00E639C3">
        <w:rPr>
          <w:rStyle w:val="FootnoteReference"/>
          <w:rPrChange w:id="156" w:author="Microsoft Office User" w:date="2017-10-07T12:12:00Z">
            <w:rPr/>
          </w:rPrChange>
        </w:rP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66947254" w14:textId="77777777" w:rsidR="003A0027" w:rsidRDefault="003A0027">
      <w:pPr>
        <w:pStyle w:val="FootnoteText1"/>
      </w:pPr>
      <w:r w:rsidRPr="00E639C3">
        <w:rPr>
          <w:rStyle w:val="FootnoteReference"/>
          <w:rPrChange w:id="158" w:author="Microsoft Office User" w:date="2017-10-07T12:12:00Z">
            <w:rPr/>
          </w:rPrChang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35F1769"/>
    <w:multiLevelType w:val="multilevel"/>
    <w:tmpl w:val="3126F9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42D"/>
    <w:rsid w:val="00046B4E"/>
    <w:rsid w:val="000550ED"/>
    <w:rsid w:val="0006189E"/>
    <w:rsid w:val="00097A26"/>
    <w:rsid w:val="000A049C"/>
    <w:rsid w:val="000D34AC"/>
    <w:rsid w:val="001E1A97"/>
    <w:rsid w:val="002126FD"/>
    <w:rsid w:val="002D49B4"/>
    <w:rsid w:val="00392581"/>
    <w:rsid w:val="003A0027"/>
    <w:rsid w:val="003A29FA"/>
    <w:rsid w:val="00423A3B"/>
    <w:rsid w:val="004664AD"/>
    <w:rsid w:val="00474CE2"/>
    <w:rsid w:val="004B4D40"/>
    <w:rsid w:val="004E29B3"/>
    <w:rsid w:val="004F23F4"/>
    <w:rsid w:val="00520F0E"/>
    <w:rsid w:val="00541862"/>
    <w:rsid w:val="00590D07"/>
    <w:rsid w:val="005A2F8D"/>
    <w:rsid w:val="005B1B78"/>
    <w:rsid w:val="005E1D70"/>
    <w:rsid w:val="006639EB"/>
    <w:rsid w:val="00674A0B"/>
    <w:rsid w:val="00684CDE"/>
    <w:rsid w:val="00691069"/>
    <w:rsid w:val="00784D58"/>
    <w:rsid w:val="0079407A"/>
    <w:rsid w:val="007C25AB"/>
    <w:rsid w:val="007D63FD"/>
    <w:rsid w:val="00857BD2"/>
    <w:rsid w:val="008960D9"/>
    <w:rsid w:val="008B1172"/>
    <w:rsid w:val="008D6863"/>
    <w:rsid w:val="00914256"/>
    <w:rsid w:val="009C4F43"/>
    <w:rsid w:val="00A264A6"/>
    <w:rsid w:val="00A30ADD"/>
    <w:rsid w:val="00A72A19"/>
    <w:rsid w:val="00B32B2D"/>
    <w:rsid w:val="00B86B75"/>
    <w:rsid w:val="00BC2420"/>
    <w:rsid w:val="00BC48D5"/>
    <w:rsid w:val="00BE7D5F"/>
    <w:rsid w:val="00C341FE"/>
    <w:rsid w:val="00C36279"/>
    <w:rsid w:val="00C423B2"/>
    <w:rsid w:val="00CC1EC3"/>
    <w:rsid w:val="00DE4EF2"/>
    <w:rsid w:val="00E02937"/>
    <w:rsid w:val="00E27E1E"/>
    <w:rsid w:val="00E315A3"/>
    <w:rsid w:val="00E639C3"/>
    <w:rsid w:val="00EB69DD"/>
    <w:rsid w:val="00F840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1C4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7D63FD"/>
    <w:rPr>
      <w:sz w:val="18"/>
      <w:szCs w:val="18"/>
    </w:rPr>
  </w:style>
  <w:style w:type="paragraph" w:styleId="CommentText">
    <w:name w:val="annotation text"/>
    <w:basedOn w:val="Normal"/>
    <w:link w:val="CommentTextChar"/>
    <w:rsid w:val="007D63FD"/>
    <w:pPr>
      <w:spacing w:line="240" w:lineRule="auto"/>
    </w:pPr>
  </w:style>
  <w:style w:type="character" w:customStyle="1" w:styleId="CommentTextChar">
    <w:name w:val="Comment Text Char"/>
    <w:basedOn w:val="DefaultParagraphFont"/>
    <w:link w:val="CommentText"/>
    <w:rsid w:val="007D63FD"/>
    <w:rPr>
      <w:rFonts w:ascii="Times" w:hAnsi="Times"/>
    </w:rPr>
  </w:style>
  <w:style w:type="paragraph" w:styleId="CommentSubject">
    <w:name w:val="annotation subject"/>
    <w:basedOn w:val="CommentText"/>
    <w:next w:val="CommentText"/>
    <w:link w:val="CommentSubjectChar"/>
    <w:rsid w:val="007D63FD"/>
    <w:rPr>
      <w:b/>
      <w:bCs/>
      <w:sz w:val="20"/>
      <w:szCs w:val="20"/>
    </w:rPr>
  </w:style>
  <w:style w:type="character" w:customStyle="1" w:styleId="CommentSubjectChar">
    <w:name w:val="Comment Subject Char"/>
    <w:basedOn w:val="CommentTextChar"/>
    <w:link w:val="CommentSubject"/>
    <w:rsid w:val="007D63FD"/>
    <w:rPr>
      <w:rFonts w:ascii="Times" w:hAnsi="Times"/>
      <w:b/>
      <w:bCs/>
      <w:sz w:val="20"/>
      <w:szCs w:val="20"/>
    </w:rPr>
  </w:style>
  <w:style w:type="character" w:styleId="EndnoteReference">
    <w:name w:val="endnote reference"/>
    <w:basedOn w:val="DefaultParagraphFont"/>
    <w:semiHidden/>
    <w:unhideWhenUsed/>
    <w:rsid w:val="00E639C3"/>
    <w:rPr>
      <w:vertAlign w:val="superscript"/>
    </w:rPr>
  </w:style>
  <w:style w:type="character" w:styleId="FootnoteReference">
    <w:name w:val="footnote reference"/>
    <w:basedOn w:val="DefaultParagraphFont"/>
    <w:semiHidden/>
    <w:unhideWhenUsed/>
    <w:rsid w:val="00E639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https://osf.io/n6g7d/download" TargetMode="External"/><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dmiston@wisc.edu"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26</Pages>
  <Words>7528</Words>
  <Characters>42910</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The emergence of words from vocal imitations</vt:lpstr>
    </vt:vector>
  </TitlesOfParts>
  <Company/>
  <LinksUpToDate>false</LinksUpToDate>
  <CharactersWithSpaces>50338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Microsoft Office User</dc:creator>
  <cp:lastModifiedBy>Microsoft Office User</cp:lastModifiedBy>
  <cp:revision>6</cp:revision>
  <dcterms:created xsi:type="dcterms:W3CDTF">2017-10-07T15:33:00Z</dcterms:created>
  <dcterms:modified xsi:type="dcterms:W3CDTF">2017-10-08T10:21:00Z</dcterms:modified>
</cp:coreProperties>
</file>