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19872" w14:textId="69B049F2"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Dear Dr. </w:t>
      </w:r>
      <w:proofErr w:type="spellStart"/>
      <w:r>
        <w:rPr>
          <w:rFonts w:ascii="Helvetica" w:eastAsia="Times New Roman" w:hAnsi="Helvetica" w:cs="Times New Roman"/>
          <w:color w:val="212121"/>
          <w:sz w:val="20"/>
          <w:szCs w:val="20"/>
          <w:shd w:val="clear" w:color="auto" w:fill="FFFFFF"/>
        </w:rPr>
        <w:t>Kruuk</w:t>
      </w:r>
      <w:proofErr w:type="spellEnd"/>
      <w:r>
        <w:rPr>
          <w:rFonts w:ascii="Helvetica" w:eastAsia="Times New Roman" w:hAnsi="Helvetica" w:cs="Times New Roman"/>
          <w:color w:val="212121"/>
          <w:sz w:val="20"/>
          <w:szCs w:val="20"/>
          <w:shd w:val="clear" w:color="auto" w:fill="FFFFFF"/>
        </w:rPr>
        <w:t>,</w:t>
      </w:r>
    </w:p>
    <w:p w14:paraId="4742D348" w14:textId="77777777" w:rsidR="008949A2" w:rsidRDefault="008949A2">
      <w:pPr>
        <w:rPr>
          <w:rFonts w:ascii="Helvetica" w:eastAsia="Times New Roman" w:hAnsi="Helvetica" w:cs="Times New Roman"/>
          <w:color w:val="212121"/>
          <w:sz w:val="20"/>
          <w:szCs w:val="20"/>
          <w:shd w:val="clear" w:color="auto" w:fill="FFFFFF"/>
        </w:rPr>
      </w:pPr>
    </w:p>
    <w:p w14:paraId="10187461" w14:textId="5384ED34" w:rsidR="008949A2" w:rsidRDefault="008949A2">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 xml:space="preserve">Thank you for reviewing our manuscript and for giving us the opportunity to address the points raised by you, Dr. </w:t>
      </w:r>
      <w:proofErr w:type="spellStart"/>
      <w:r>
        <w:rPr>
          <w:rFonts w:ascii="Helvetica" w:eastAsia="Times New Roman" w:hAnsi="Helvetica" w:cs="Times New Roman"/>
          <w:color w:val="212121"/>
          <w:sz w:val="20"/>
          <w:szCs w:val="20"/>
          <w:shd w:val="clear" w:color="auto" w:fill="FFFFFF"/>
        </w:rPr>
        <w:t>Slocombe</w:t>
      </w:r>
      <w:proofErr w:type="spellEnd"/>
      <w:r>
        <w:rPr>
          <w:rFonts w:ascii="Helvetica" w:eastAsia="Times New Roman" w:hAnsi="Helvetica" w:cs="Times New Roman"/>
          <w:color w:val="212121"/>
          <w:sz w:val="20"/>
          <w:szCs w:val="20"/>
          <w:shd w:val="clear" w:color="auto" w:fill="FFFFFF"/>
        </w:rPr>
        <w:t>, and the two reviewers.</w:t>
      </w:r>
    </w:p>
    <w:p w14:paraId="3DD7469E" w14:textId="77777777" w:rsidR="008949A2" w:rsidRDefault="008949A2">
      <w:pPr>
        <w:rPr>
          <w:rFonts w:ascii="Helvetica" w:eastAsia="Times New Roman" w:hAnsi="Helvetica" w:cs="Times New Roman"/>
          <w:color w:val="212121"/>
          <w:sz w:val="20"/>
          <w:szCs w:val="20"/>
          <w:shd w:val="clear" w:color="auto" w:fill="FFFFFF"/>
        </w:rPr>
      </w:pPr>
    </w:p>
    <w:p w14:paraId="3EEB9051" w14:textId="0E0B7D3E" w:rsidR="008949A2" w:rsidRDefault="008949A2">
      <w:pPr>
        <w:rPr>
          <w:rFonts w:ascii="Helvetica" w:eastAsia="Times New Roman" w:hAnsi="Helvetica" w:cs="Times New Roman"/>
          <w:color w:val="212121"/>
          <w:sz w:val="20"/>
          <w:szCs w:val="20"/>
          <w:shd w:val="clear" w:color="auto" w:fill="FFFFFF"/>
        </w:rPr>
      </w:pPr>
      <w:commentRangeStart w:id="0"/>
      <w:r>
        <w:rPr>
          <w:rFonts w:ascii="Helvetica" w:eastAsia="Times New Roman" w:hAnsi="Helvetica" w:cs="Times New Roman"/>
          <w:color w:val="212121"/>
          <w:sz w:val="20"/>
          <w:szCs w:val="20"/>
          <w:shd w:val="clear" w:color="auto" w:fill="FFFFFF"/>
        </w:rPr>
        <w:t xml:space="preserve">An overarching concern </w:t>
      </w:r>
      <w:commentRangeEnd w:id="0"/>
      <w:r>
        <w:rPr>
          <w:rStyle w:val="CommentReference"/>
        </w:rPr>
        <w:commentReference w:id="0"/>
      </w:r>
      <w:r>
        <w:rPr>
          <w:rFonts w:ascii="Helvetica" w:eastAsia="Times New Roman" w:hAnsi="Helvetica" w:cs="Times New Roman"/>
          <w:color w:val="212121"/>
          <w:sz w:val="20"/>
          <w:szCs w:val="20"/>
          <w:shd w:val="clear" w:color="auto" w:fill="FFFFFF"/>
        </w:rPr>
        <w:t>was whether our paper addresses</w:t>
      </w:r>
      <w:ins w:id="1" w:author="Marcus Perlman" w:date="2017-12-02T16:31:00Z">
        <w:r w:rsidR="005E7D96">
          <w:rPr>
            <w:rFonts w:ascii="Helvetica" w:eastAsia="Times New Roman" w:hAnsi="Helvetica" w:cs="Times New Roman"/>
            <w:color w:val="212121"/>
            <w:sz w:val="20"/>
            <w:szCs w:val="20"/>
            <w:shd w:val="clear" w:color="auto" w:fill="FFFFFF"/>
          </w:rPr>
          <w:t xml:space="preserve"> </w:t>
        </w:r>
      </w:ins>
      <w:del w:id="2" w:author="Marcus Perlman" w:date="2017-12-02T16:31:00Z">
        <w:r w:rsidDel="005E7D96">
          <w:rPr>
            <w:rFonts w:ascii="Helvetica" w:eastAsia="Times New Roman" w:hAnsi="Helvetica" w:cs="Times New Roman"/>
            <w:color w:val="212121"/>
            <w:sz w:val="20"/>
            <w:szCs w:val="20"/>
            <w:shd w:val="clear" w:color="auto" w:fill="FFFFFF"/>
          </w:rPr>
          <w:delText xml:space="preserve"> a </w:delText>
        </w:r>
      </w:del>
      <w:r>
        <w:rPr>
          <w:rFonts w:ascii="Helvetica" w:eastAsia="Times New Roman" w:hAnsi="Helvetica" w:cs="Times New Roman"/>
          <w:color w:val="212121"/>
          <w:sz w:val="20"/>
          <w:szCs w:val="20"/>
          <w:shd w:val="clear" w:color="auto" w:fill="FFFFFF"/>
        </w:rPr>
        <w:t>fundamental biological principle</w:t>
      </w:r>
      <w:ins w:id="3" w:author="Marcus Perlman" w:date="2017-12-02T16:32:00Z">
        <w:r w:rsidR="005E7D96">
          <w:rPr>
            <w:rFonts w:ascii="Helvetica" w:eastAsia="Times New Roman" w:hAnsi="Helvetica" w:cs="Times New Roman"/>
            <w:color w:val="212121"/>
            <w:sz w:val="20"/>
            <w:szCs w:val="20"/>
            <w:shd w:val="clear" w:color="auto" w:fill="FFFFFF"/>
          </w:rPr>
          <w:t>s</w:t>
        </w:r>
      </w:ins>
      <w:r>
        <w:rPr>
          <w:rFonts w:ascii="Helvetica" w:eastAsia="Times New Roman" w:hAnsi="Helvetica" w:cs="Times New Roman"/>
          <w:color w:val="212121"/>
          <w:sz w:val="20"/>
          <w:szCs w:val="20"/>
          <w:shd w:val="clear" w:color="auto" w:fill="FFFFFF"/>
        </w:rPr>
        <w:t xml:space="preserve">. </w:t>
      </w:r>
      <w:ins w:id="4" w:author="Gary Lupyan" w:date="2017-11-29T15:16:00Z">
        <w:r w:rsidR="00196F92">
          <w:rPr>
            <w:rFonts w:ascii="Helvetica" w:eastAsia="Times New Roman" w:hAnsi="Helvetica" w:cs="Times New Roman"/>
            <w:color w:val="212121"/>
            <w:sz w:val="20"/>
            <w:szCs w:val="20"/>
            <w:shd w:val="clear" w:color="auto" w:fill="FFFFFF"/>
          </w:rPr>
          <w:t xml:space="preserve">In this revision we clarify </w:t>
        </w:r>
        <w:del w:id="5" w:author="Marcus Perlman" w:date="2017-12-02T16:37:00Z">
          <w:r w:rsidR="00196F92" w:rsidDel="005E7D96">
            <w:rPr>
              <w:rFonts w:ascii="Helvetica" w:eastAsia="Times New Roman" w:hAnsi="Helvetica" w:cs="Times New Roman"/>
              <w:color w:val="212121"/>
              <w:sz w:val="20"/>
              <w:szCs w:val="20"/>
              <w:shd w:val="clear" w:color="auto" w:fill="FFFFFF"/>
            </w:rPr>
            <w:delText>this point</w:delText>
          </w:r>
        </w:del>
      </w:ins>
      <w:ins w:id="6" w:author="Marcus Perlman" w:date="2017-12-02T16:37:00Z">
        <w:r w:rsidR="001436D2">
          <w:rPr>
            <w:rFonts w:ascii="Helvetica" w:eastAsia="Times New Roman" w:hAnsi="Helvetica" w:cs="Times New Roman"/>
            <w:color w:val="212121"/>
            <w:sz w:val="20"/>
            <w:szCs w:val="20"/>
            <w:shd w:val="clear" w:color="auto" w:fill="FFFFFF"/>
          </w:rPr>
          <w:t>how our</w:t>
        </w:r>
        <w:r w:rsidR="005E7D96">
          <w:rPr>
            <w:rFonts w:ascii="Helvetica" w:eastAsia="Times New Roman" w:hAnsi="Helvetica" w:cs="Times New Roman"/>
            <w:color w:val="212121"/>
            <w:sz w:val="20"/>
            <w:szCs w:val="20"/>
            <w:shd w:val="clear" w:color="auto" w:fill="FFFFFF"/>
          </w:rPr>
          <w:t xml:space="preserve"> study is</w:t>
        </w:r>
      </w:ins>
      <w:ins w:id="7" w:author="Marcus Perlman" w:date="2017-12-02T16:48:00Z">
        <w:r w:rsidR="000C788D">
          <w:rPr>
            <w:rFonts w:ascii="Helvetica" w:eastAsia="Times New Roman" w:hAnsi="Helvetica" w:cs="Times New Roman"/>
            <w:color w:val="212121"/>
            <w:sz w:val="20"/>
            <w:szCs w:val="20"/>
            <w:shd w:val="clear" w:color="auto" w:fill="FFFFFF"/>
          </w:rPr>
          <w:t>, indeed,</w:t>
        </w:r>
      </w:ins>
      <w:ins w:id="8" w:author="Marcus Perlman" w:date="2017-12-02T16:37:00Z">
        <w:r w:rsidR="005E7D96">
          <w:rPr>
            <w:rFonts w:ascii="Helvetica" w:eastAsia="Times New Roman" w:hAnsi="Helvetica" w:cs="Times New Roman"/>
            <w:color w:val="212121"/>
            <w:sz w:val="20"/>
            <w:szCs w:val="20"/>
            <w:shd w:val="clear" w:color="auto" w:fill="FFFFFF"/>
          </w:rPr>
          <w:t xml:space="preserve"> rooted in biology</w:t>
        </w:r>
      </w:ins>
      <w:ins w:id="9" w:author="Gary Lupyan" w:date="2017-11-29T15:16:00Z">
        <w:r w:rsidR="00196F92">
          <w:rPr>
            <w:rFonts w:ascii="Helvetica" w:eastAsia="Times New Roman" w:hAnsi="Helvetica" w:cs="Times New Roman"/>
            <w:color w:val="212121"/>
            <w:sz w:val="20"/>
            <w:szCs w:val="20"/>
            <w:shd w:val="clear" w:color="auto" w:fill="FFFFFF"/>
          </w:rPr>
          <w:t xml:space="preserve">. </w:t>
        </w:r>
      </w:ins>
      <w:ins w:id="10" w:author="Marcus Perlman" w:date="2017-12-02T16:37:00Z">
        <w:r w:rsidR="005E7D96">
          <w:rPr>
            <w:rFonts w:ascii="Helvetica" w:eastAsia="Times New Roman" w:hAnsi="Helvetica" w:cs="Times New Roman"/>
            <w:color w:val="212121"/>
            <w:sz w:val="20"/>
            <w:szCs w:val="20"/>
            <w:shd w:val="clear" w:color="auto" w:fill="FFFFFF"/>
          </w:rPr>
          <w:t>Our paper addresses t</w:t>
        </w:r>
      </w:ins>
      <w:del w:id="11" w:author="Marcus Perlman" w:date="2017-12-02T16:37:00Z">
        <w:r w:rsidDel="005E7D96">
          <w:rPr>
            <w:rFonts w:ascii="Helvetica" w:eastAsia="Times New Roman" w:hAnsi="Helvetica" w:cs="Times New Roman"/>
            <w:color w:val="212121"/>
            <w:sz w:val="20"/>
            <w:szCs w:val="20"/>
            <w:shd w:val="clear" w:color="auto" w:fill="FFFFFF"/>
          </w:rPr>
          <w:delText>T</w:delText>
        </w:r>
      </w:del>
      <w:r>
        <w:rPr>
          <w:rFonts w:ascii="Helvetica" w:eastAsia="Times New Roman" w:hAnsi="Helvetica" w:cs="Times New Roman"/>
          <w:color w:val="212121"/>
          <w:sz w:val="20"/>
          <w:szCs w:val="20"/>
          <w:shd w:val="clear" w:color="auto" w:fill="FFFFFF"/>
        </w:rPr>
        <w:t>he fundamental</w:t>
      </w:r>
      <w:ins w:id="12" w:author="Marcus Perlman" w:date="2017-12-02T16:38:00Z">
        <w:r w:rsidR="005E7D96">
          <w:rPr>
            <w:rFonts w:ascii="Helvetica" w:eastAsia="Times New Roman" w:hAnsi="Helvetica" w:cs="Times New Roman"/>
            <w:color w:val="212121"/>
            <w:sz w:val="20"/>
            <w:szCs w:val="20"/>
            <w:shd w:val="clear" w:color="auto" w:fill="FFFFFF"/>
          </w:rPr>
          <w:t>ly</w:t>
        </w:r>
      </w:ins>
      <w:r>
        <w:rPr>
          <w:rFonts w:ascii="Helvetica" w:eastAsia="Times New Roman" w:hAnsi="Helvetica" w:cs="Times New Roman"/>
          <w:color w:val="212121"/>
          <w:sz w:val="20"/>
          <w:szCs w:val="20"/>
          <w:shd w:val="clear" w:color="auto" w:fill="FFFFFF"/>
        </w:rPr>
        <w:t xml:space="preserve"> biological </w:t>
      </w:r>
      <w:ins w:id="13" w:author="Marcus Perlman" w:date="2017-12-02T16:38:00Z">
        <w:r w:rsidR="005E7D96">
          <w:rPr>
            <w:rFonts w:ascii="Helvetica" w:eastAsia="Times New Roman" w:hAnsi="Helvetica" w:cs="Times New Roman"/>
            <w:color w:val="212121"/>
            <w:sz w:val="20"/>
            <w:szCs w:val="20"/>
            <w:shd w:val="clear" w:color="auto" w:fill="FFFFFF"/>
          </w:rPr>
          <w:t>question</w:t>
        </w:r>
      </w:ins>
      <w:del w:id="14" w:author="Marcus Perlman" w:date="2017-12-02T16:38:00Z">
        <w:r w:rsidDel="005E7D96">
          <w:rPr>
            <w:rFonts w:ascii="Helvetica" w:eastAsia="Times New Roman" w:hAnsi="Helvetica" w:cs="Times New Roman"/>
            <w:color w:val="212121"/>
            <w:sz w:val="20"/>
            <w:szCs w:val="20"/>
            <w:shd w:val="clear" w:color="auto" w:fill="FFFFFF"/>
          </w:rPr>
          <w:delText xml:space="preserve">principle our paper addresses is </w:delText>
        </w:r>
      </w:del>
      <w:ins w:id="15" w:author="Marcus Perlman" w:date="2017-12-02T16:38:00Z">
        <w:r w:rsidR="005E7D96">
          <w:rPr>
            <w:rFonts w:ascii="Helvetica" w:eastAsia="Times New Roman" w:hAnsi="Helvetica" w:cs="Times New Roman"/>
            <w:color w:val="212121"/>
            <w:sz w:val="20"/>
            <w:szCs w:val="20"/>
            <w:shd w:val="clear" w:color="auto" w:fill="FFFFFF"/>
          </w:rPr>
          <w:t xml:space="preserve"> of </w:t>
        </w:r>
      </w:ins>
      <w:r>
        <w:rPr>
          <w:rFonts w:ascii="Helvetica" w:eastAsia="Times New Roman" w:hAnsi="Helvetica" w:cs="Times New Roman"/>
          <w:color w:val="212121"/>
          <w:sz w:val="20"/>
          <w:szCs w:val="20"/>
          <w:shd w:val="clear" w:color="auto" w:fill="FFFFFF"/>
        </w:rPr>
        <w:t xml:space="preserve">whether the </w:t>
      </w:r>
      <w:ins w:id="16" w:author="Marcus Perlman" w:date="2017-12-02T16:33:00Z">
        <w:r w:rsidR="005E7D96">
          <w:rPr>
            <w:rFonts w:ascii="Helvetica" w:eastAsia="Times New Roman" w:hAnsi="Helvetica" w:cs="Times New Roman"/>
            <w:color w:val="212121"/>
            <w:sz w:val="20"/>
            <w:szCs w:val="20"/>
            <w:shd w:val="clear" w:color="auto" w:fill="FFFFFF"/>
          </w:rPr>
          <w:t xml:space="preserve">human </w:t>
        </w:r>
      </w:ins>
      <w:r>
        <w:rPr>
          <w:rFonts w:ascii="Helvetica" w:eastAsia="Times New Roman" w:hAnsi="Helvetica" w:cs="Times New Roman"/>
          <w:color w:val="212121"/>
          <w:sz w:val="20"/>
          <w:szCs w:val="20"/>
          <w:shd w:val="clear" w:color="auto" w:fill="FFFFFF"/>
        </w:rPr>
        <w:t>a</w:t>
      </w:r>
      <w:ins w:id="17" w:author="Marcus Perlman" w:date="2017-12-02T16:43:00Z">
        <w:r w:rsidR="000C788D">
          <w:rPr>
            <w:rFonts w:ascii="Helvetica" w:eastAsia="Times New Roman" w:hAnsi="Helvetica" w:cs="Times New Roman"/>
            <w:color w:val="212121"/>
            <w:sz w:val="20"/>
            <w:szCs w:val="20"/>
            <w:shd w:val="clear" w:color="auto" w:fill="FFFFFF"/>
          </w:rPr>
          <w:t>ptitude for</w:t>
        </w:r>
      </w:ins>
      <w:del w:id="18" w:author="Marcus Perlman" w:date="2017-12-02T16:43:00Z">
        <w:r w:rsidDel="000C788D">
          <w:rPr>
            <w:rFonts w:ascii="Helvetica" w:eastAsia="Times New Roman" w:hAnsi="Helvetica" w:cs="Times New Roman"/>
            <w:color w:val="212121"/>
            <w:sz w:val="20"/>
            <w:szCs w:val="20"/>
            <w:shd w:val="clear" w:color="auto" w:fill="FFFFFF"/>
          </w:rPr>
          <w:delText>bility to</w:delText>
        </w:r>
      </w:del>
      <w:r>
        <w:rPr>
          <w:rFonts w:ascii="Helvetica" w:eastAsia="Times New Roman" w:hAnsi="Helvetica" w:cs="Times New Roman"/>
          <w:color w:val="212121"/>
          <w:sz w:val="20"/>
          <w:szCs w:val="20"/>
          <w:shd w:val="clear" w:color="auto" w:fill="FFFFFF"/>
        </w:rPr>
        <w:t xml:space="preserve"> vocal</w:t>
      </w:r>
      <w:del w:id="19" w:author="Marcus Perlman" w:date="2017-12-02T16:43:00Z">
        <w:r w:rsidDel="000C788D">
          <w:rPr>
            <w:rFonts w:ascii="Helvetica" w:eastAsia="Times New Roman" w:hAnsi="Helvetica" w:cs="Times New Roman"/>
            <w:color w:val="212121"/>
            <w:sz w:val="20"/>
            <w:szCs w:val="20"/>
            <w:shd w:val="clear" w:color="auto" w:fill="FFFFFF"/>
          </w:rPr>
          <w:delText>ly</w:delText>
        </w:r>
      </w:del>
      <w:r>
        <w:rPr>
          <w:rFonts w:ascii="Helvetica" w:eastAsia="Times New Roman" w:hAnsi="Helvetica" w:cs="Times New Roman"/>
          <w:color w:val="212121"/>
          <w:sz w:val="20"/>
          <w:szCs w:val="20"/>
          <w:shd w:val="clear" w:color="auto" w:fill="FFFFFF"/>
        </w:rPr>
        <w:t xml:space="preserve"> imitat</w:t>
      </w:r>
      <w:ins w:id="20" w:author="Marcus Perlman" w:date="2017-12-02T16:43:00Z">
        <w:r w:rsidR="000C788D">
          <w:rPr>
            <w:rFonts w:ascii="Helvetica" w:eastAsia="Times New Roman" w:hAnsi="Helvetica" w:cs="Times New Roman"/>
            <w:color w:val="212121"/>
            <w:sz w:val="20"/>
            <w:szCs w:val="20"/>
            <w:shd w:val="clear" w:color="auto" w:fill="FFFFFF"/>
          </w:rPr>
          <w:t>ion</w:t>
        </w:r>
      </w:ins>
      <w:del w:id="21" w:author="Marcus Perlman" w:date="2017-12-02T16:43:00Z">
        <w:r w:rsidDel="000C788D">
          <w:rPr>
            <w:rFonts w:ascii="Helvetica" w:eastAsia="Times New Roman" w:hAnsi="Helvetica" w:cs="Times New Roman"/>
            <w:color w:val="212121"/>
            <w:sz w:val="20"/>
            <w:szCs w:val="20"/>
            <w:shd w:val="clear" w:color="auto" w:fill="FFFFFF"/>
          </w:rPr>
          <w:delText>e</w:delText>
        </w:r>
      </w:del>
      <w:r>
        <w:rPr>
          <w:rFonts w:ascii="Helvetica" w:eastAsia="Times New Roman" w:hAnsi="Helvetica" w:cs="Times New Roman"/>
          <w:color w:val="212121"/>
          <w:sz w:val="20"/>
          <w:szCs w:val="20"/>
          <w:shd w:val="clear" w:color="auto" w:fill="FFFFFF"/>
        </w:rPr>
        <w:t xml:space="preserve"> is important for </w:t>
      </w:r>
      <w:del w:id="22" w:author="Pierce Edmiston" w:date="2017-11-29T10:27:00Z">
        <w:r w:rsidDel="00973F01">
          <w:rPr>
            <w:rFonts w:ascii="Helvetica" w:eastAsia="Times New Roman" w:hAnsi="Helvetica" w:cs="Times New Roman"/>
            <w:color w:val="212121"/>
            <w:sz w:val="20"/>
            <w:szCs w:val="20"/>
            <w:shd w:val="clear" w:color="auto" w:fill="FFFFFF"/>
          </w:rPr>
          <w:delText xml:space="preserve">understanding </w:delText>
        </w:r>
      </w:del>
      <w:ins w:id="23" w:author="Pierce Edmiston" w:date="2017-11-29T10:27:00Z">
        <w:r w:rsidR="00973F01">
          <w:rPr>
            <w:rFonts w:ascii="Helvetica" w:eastAsia="Times New Roman" w:hAnsi="Helvetica" w:cs="Times New Roman"/>
            <w:color w:val="212121"/>
            <w:sz w:val="20"/>
            <w:szCs w:val="20"/>
            <w:shd w:val="clear" w:color="auto" w:fill="FFFFFF"/>
          </w:rPr>
          <w:t xml:space="preserve">explaining the evolution of </w:t>
        </w:r>
      </w:ins>
      <w:r>
        <w:rPr>
          <w:rFonts w:ascii="Helvetica" w:eastAsia="Times New Roman" w:hAnsi="Helvetica" w:cs="Times New Roman"/>
          <w:color w:val="212121"/>
          <w:sz w:val="20"/>
          <w:szCs w:val="20"/>
          <w:shd w:val="clear" w:color="auto" w:fill="FFFFFF"/>
        </w:rPr>
        <w:t>language</w:t>
      </w:r>
      <w:del w:id="24" w:author="Pierce Edmiston" w:date="2017-11-29T10:27:00Z">
        <w:r w:rsidDel="00973F01">
          <w:rPr>
            <w:rFonts w:ascii="Helvetica" w:eastAsia="Times New Roman" w:hAnsi="Helvetica" w:cs="Times New Roman"/>
            <w:color w:val="212121"/>
            <w:sz w:val="20"/>
            <w:szCs w:val="20"/>
            <w:shd w:val="clear" w:color="auto" w:fill="FFFFFF"/>
          </w:rPr>
          <w:delText xml:space="preserve"> evolution</w:delText>
        </w:r>
      </w:del>
      <w:r>
        <w:rPr>
          <w:rFonts w:ascii="Helvetica" w:eastAsia="Times New Roman" w:hAnsi="Helvetica" w:cs="Times New Roman"/>
          <w:color w:val="212121"/>
          <w:sz w:val="20"/>
          <w:szCs w:val="20"/>
          <w:shd w:val="clear" w:color="auto" w:fill="FFFFFF"/>
        </w:rPr>
        <w:t xml:space="preserve">. We have </w:t>
      </w:r>
      <w:del w:id="25" w:author="Pierce Edmiston" w:date="2017-11-29T10:25:00Z">
        <w:r w:rsidDel="00973F01">
          <w:rPr>
            <w:rFonts w:ascii="Helvetica" w:eastAsia="Times New Roman" w:hAnsi="Helvetica" w:cs="Times New Roman"/>
            <w:color w:val="212121"/>
            <w:sz w:val="20"/>
            <w:szCs w:val="20"/>
            <w:shd w:val="clear" w:color="auto" w:fill="FFFFFF"/>
          </w:rPr>
          <w:delText>added a new introductory paragraph</w:delText>
        </w:r>
      </w:del>
      <w:ins w:id="26" w:author="Pierce Edmiston" w:date="2017-11-29T10:25:00Z">
        <w:r w:rsidR="00973F01">
          <w:rPr>
            <w:rFonts w:ascii="Helvetica" w:eastAsia="Times New Roman" w:hAnsi="Helvetica" w:cs="Times New Roman"/>
            <w:color w:val="212121"/>
            <w:sz w:val="20"/>
            <w:szCs w:val="20"/>
            <w:shd w:val="clear" w:color="auto" w:fill="FFFFFF"/>
          </w:rPr>
          <w:t xml:space="preserve">substantially edited the introduction to </w:t>
        </w:r>
      </w:ins>
      <w:del w:id="27" w:author="Pierce Edmiston" w:date="2017-11-29T10:25:00Z">
        <w:r w:rsidDel="00973F01">
          <w:rPr>
            <w:rFonts w:ascii="Helvetica" w:eastAsia="Times New Roman" w:hAnsi="Helvetica" w:cs="Times New Roman"/>
            <w:color w:val="212121"/>
            <w:sz w:val="20"/>
            <w:szCs w:val="20"/>
            <w:shd w:val="clear" w:color="auto" w:fill="FFFFFF"/>
          </w:rPr>
          <w:delText xml:space="preserve"> that </w:delText>
        </w:r>
      </w:del>
      <w:r>
        <w:rPr>
          <w:rFonts w:ascii="Helvetica" w:eastAsia="Times New Roman" w:hAnsi="Helvetica" w:cs="Times New Roman"/>
          <w:color w:val="212121"/>
          <w:sz w:val="20"/>
          <w:szCs w:val="20"/>
          <w:shd w:val="clear" w:color="auto" w:fill="FFFFFF"/>
        </w:rPr>
        <w:t>more properly situate</w:t>
      </w:r>
      <w:del w:id="28" w:author="Pierce Edmiston" w:date="2017-11-29T10:26:00Z">
        <w:r w:rsidDel="00973F01">
          <w:rPr>
            <w:rFonts w:ascii="Helvetica" w:eastAsia="Times New Roman" w:hAnsi="Helvetica" w:cs="Times New Roman"/>
            <w:color w:val="212121"/>
            <w:sz w:val="20"/>
            <w:szCs w:val="20"/>
            <w:shd w:val="clear" w:color="auto" w:fill="FFFFFF"/>
          </w:rPr>
          <w:delText>s</w:delText>
        </w:r>
      </w:del>
      <w:r>
        <w:rPr>
          <w:rFonts w:ascii="Helvetica" w:eastAsia="Times New Roman" w:hAnsi="Helvetica" w:cs="Times New Roman"/>
          <w:color w:val="212121"/>
          <w:sz w:val="20"/>
          <w:szCs w:val="20"/>
          <w:shd w:val="clear" w:color="auto" w:fill="FFFFFF"/>
        </w:rPr>
        <w:t xml:space="preserve"> our </w:t>
      </w:r>
      <w:r w:rsidR="003D2376">
        <w:rPr>
          <w:rFonts w:ascii="Helvetica" w:eastAsia="Times New Roman" w:hAnsi="Helvetica" w:cs="Times New Roman"/>
          <w:color w:val="212121"/>
          <w:sz w:val="20"/>
          <w:szCs w:val="20"/>
          <w:shd w:val="clear" w:color="auto" w:fill="FFFFFF"/>
        </w:rPr>
        <w:t xml:space="preserve">work </w:t>
      </w:r>
      <w:r>
        <w:rPr>
          <w:rFonts w:ascii="Helvetica" w:eastAsia="Times New Roman" w:hAnsi="Helvetica" w:cs="Times New Roman"/>
          <w:color w:val="212121"/>
          <w:sz w:val="20"/>
          <w:szCs w:val="20"/>
          <w:shd w:val="clear" w:color="auto" w:fill="FFFFFF"/>
        </w:rPr>
        <w:t xml:space="preserve">for the audience of </w:t>
      </w:r>
      <w:r w:rsidRPr="00196F92">
        <w:rPr>
          <w:rFonts w:ascii="Helvetica" w:eastAsia="Times New Roman" w:hAnsi="Helvetica" w:cs="Times New Roman"/>
          <w:color w:val="212121"/>
          <w:sz w:val="20"/>
          <w:szCs w:val="20"/>
          <w:highlight w:val="yellow"/>
          <w:shd w:val="clear" w:color="auto" w:fill="FFFFFF"/>
          <w:rPrChange w:id="29" w:author="Gary Lupyan" w:date="2017-11-29T15:16:00Z">
            <w:rPr>
              <w:rFonts w:ascii="Helvetica" w:eastAsia="Times New Roman" w:hAnsi="Helvetica" w:cs="Times New Roman"/>
              <w:color w:val="212121"/>
              <w:sz w:val="20"/>
              <w:szCs w:val="20"/>
              <w:shd w:val="clear" w:color="auto" w:fill="FFFFFF"/>
            </w:rPr>
          </w:rPrChange>
        </w:rPr>
        <w:t>Proceedings B</w:t>
      </w:r>
      <w:ins w:id="30" w:author="Marcus Perlman" w:date="2017-12-02T16:43:00Z">
        <w:r w:rsidR="000C788D">
          <w:rPr>
            <w:rFonts w:ascii="Helvetica" w:eastAsia="Times New Roman" w:hAnsi="Helvetica" w:cs="Times New Roman"/>
            <w:color w:val="212121"/>
            <w:sz w:val="20"/>
            <w:szCs w:val="20"/>
            <w:highlight w:val="yellow"/>
            <w:shd w:val="clear" w:color="auto" w:fill="FFFFFF"/>
          </w:rPr>
          <w:t xml:space="preserve">. </w:t>
        </w:r>
      </w:ins>
      <w:ins w:id="31" w:author="Marcus Perlman" w:date="2017-12-02T16:48:00Z">
        <w:r w:rsidR="000C788D">
          <w:rPr>
            <w:rFonts w:ascii="Helvetica" w:eastAsia="Times New Roman" w:hAnsi="Helvetica" w:cs="Times New Roman"/>
            <w:color w:val="212121"/>
            <w:sz w:val="20"/>
            <w:szCs w:val="20"/>
            <w:highlight w:val="yellow"/>
            <w:shd w:val="clear" w:color="auto" w:fill="FFFFFF"/>
          </w:rPr>
          <w:t>For example, we present</w:t>
        </w:r>
      </w:ins>
      <w:ins w:id="32" w:author="Pierce Edmiston" w:date="2017-11-29T10:26:00Z">
        <w:del w:id="33" w:author="Marcus Perlman" w:date="2017-12-02T16:43:00Z">
          <w:r w:rsidR="00973F01" w:rsidRPr="00196F92" w:rsidDel="000C788D">
            <w:rPr>
              <w:rFonts w:ascii="Helvetica" w:eastAsia="Times New Roman" w:hAnsi="Helvetica" w:cs="Times New Roman"/>
              <w:color w:val="212121"/>
              <w:sz w:val="20"/>
              <w:szCs w:val="20"/>
              <w:highlight w:val="yellow"/>
              <w:shd w:val="clear" w:color="auto" w:fill="FFFFFF"/>
              <w:rPrChange w:id="34" w:author="Gary Lupyan" w:date="2017-11-29T15:16:00Z">
                <w:rPr>
                  <w:rFonts w:ascii="Helvetica" w:eastAsia="Times New Roman" w:hAnsi="Helvetica" w:cs="Times New Roman"/>
                  <w:color w:val="212121"/>
                  <w:sz w:val="20"/>
                  <w:szCs w:val="20"/>
                  <w:shd w:val="clear" w:color="auto" w:fill="FFFFFF"/>
                </w:rPr>
              </w:rPrChange>
            </w:rPr>
            <w:delText xml:space="preserve">, </w:delText>
          </w:r>
        </w:del>
        <w:del w:id="35" w:author="Marcus Perlman" w:date="2017-12-02T16:44:00Z">
          <w:r w:rsidR="00973F01" w:rsidRPr="00196F92" w:rsidDel="000C788D">
            <w:rPr>
              <w:rFonts w:ascii="Helvetica" w:eastAsia="Times New Roman" w:hAnsi="Helvetica" w:cs="Times New Roman"/>
              <w:color w:val="212121"/>
              <w:sz w:val="20"/>
              <w:szCs w:val="20"/>
              <w:highlight w:val="yellow"/>
              <w:shd w:val="clear" w:color="auto" w:fill="FFFFFF"/>
              <w:rPrChange w:id="36" w:author="Gary Lupyan" w:date="2017-11-29T15:16:00Z">
                <w:rPr>
                  <w:rFonts w:ascii="Helvetica" w:eastAsia="Times New Roman" w:hAnsi="Helvetica" w:cs="Times New Roman"/>
                  <w:color w:val="212121"/>
                  <w:sz w:val="20"/>
                  <w:szCs w:val="20"/>
                  <w:shd w:val="clear" w:color="auto" w:fill="FFFFFF"/>
                </w:rPr>
              </w:rPrChange>
            </w:rPr>
            <w:delText xml:space="preserve">making </w:delText>
          </w:r>
        </w:del>
      </w:ins>
      <w:ins w:id="37" w:author="Marcus Perlman" w:date="2017-12-02T16:44:00Z">
        <w:r w:rsidR="000C788D">
          <w:rPr>
            <w:rFonts w:ascii="Helvetica" w:eastAsia="Times New Roman" w:hAnsi="Helvetica" w:cs="Times New Roman"/>
            <w:color w:val="212121"/>
            <w:sz w:val="20"/>
            <w:szCs w:val="20"/>
            <w:highlight w:val="yellow"/>
            <w:shd w:val="clear" w:color="auto" w:fill="FFFFFF"/>
          </w:rPr>
          <w:t xml:space="preserve"> language in the </w:t>
        </w:r>
      </w:ins>
      <w:ins w:id="38" w:author="Marcus Perlman" w:date="2017-12-02T16:45:00Z">
        <w:r w:rsidR="000C788D">
          <w:rPr>
            <w:rFonts w:ascii="Helvetica" w:eastAsia="Times New Roman" w:hAnsi="Helvetica" w:cs="Times New Roman"/>
            <w:color w:val="212121"/>
            <w:sz w:val="20"/>
            <w:szCs w:val="20"/>
            <w:highlight w:val="yellow"/>
            <w:shd w:val="clear" w:color="auto" w:fill="FFFFFF"/>
          </w:rPr>
          <w:t xml:space="preserve">broader </w:t>
        </w:r>
      </w:ins>
      <w:ins w:id="39" w:author="Marcus Perlman" w:date="2017-12-02T16:44:00Z">
        <w:r w:rsidR="000C788D">
          <w:rPr>
            <w:rFonts w:ascii="Helvetica" w:eastAsia="Times New Roman" w:hAnsi="Helvetica" w:cs="Times New Roman"/>
            <w:color w:val="212121"/>
            <w:sz w:val="20"/>
            <w:szCs w:val="20"/>
            <w:highlight w:val="yellow"/>
            <w:shd w:val="clear" w:color="auto" w:fill="FFFFFF"/>
          </w:rPr>
          <w:t xml:space="preserve">context of </w:t>
        </w:r>
      </w:ins>
      <w:ins w:id="40" w:author="Marcus Perlman" w:date="2017-12-02T16:45:00Z">
        <w:r w:rsidR="000C788D">
          <w:rPr>
            <w:rFonts w:ascii="Helvetica" w:eastAsia="Times New Roman" w:hAnsi="Helvetica" w:cs="Times New Roman"/>
            <w:color w:val="212121"/>
            <w:sz w:val="20"/>
            <w:szCs w:val="20"/>
            <w:highlight w:val="yellow"/>
            <w:shd w:val="clear" w:color="auto" w:fill="FFFFFF"/>
          </w:rPr>
          <w:t xml:space="preserve">primate </w:t>
        </w:r>
      </w:ins>
      <w:ins w:id="41" w:author="Marcus Perlman" w:date="2017-12-02T16:44:00Z">
        <w:r w:rsidR="000C788D">
          <w:rPr>
            <w:rFonts w:ascii="Helvetica" w:eastAsia="Times New Roman" w:hAnsi="Helvetica" w:cs="Times New Roman"/>
            <w:color w:val="212121"/>
            <w:sz w:val="20"/>
            <w:szCs w:val="20"/>
            <w:highlight w:val="yellow"/>
            <w:shd w:val="clear" w:color="auto" w:fill="FFFFFF"/>
          </w:rPr>
          <w:t xml:space="preserve">vocal communication, and </w:t>
        </w:r>
      </w:ins>
      <w:ins w:id="42" w:author="Marcus Perlman" w:date="2017-12-02T16:46:00Z">
        <w:r w:rsidR="000C788D">
          <w:rPr>
            <w:rFonts w:ascii="Helvetica" w:eastAsia="Times New Roman" w:hAnsi="Helvetica" w:cs="Times New Roman"/>
            <w:color w:val="212121"/>
            <w:sz w:val="20"/>
            <w:szCs w:val="20"/>
            <w:highlight w:val="yellow"/>
            <w:shd w:val="clear" w:color="auto" w:fill="FFFFFF"/>
          </w:rPr>
          <w:t xml:space="preserve">note aspects of language that </w:t>
        </w:r>
      </w:ins>
      <w:ins w:id="43" w:author="Marcus Perlman" w:date="2017-12-02T16:47:00Z">
        <w:r w:rsidR="000C788D">
          <w:rPr>
            <w:rFonts w:ascii="Helvetica" w:eastAsia="Times New Roman" w:hAnsi="Helvetica" w:cs="Times New Roman"/>
            <w:color w:val="212121"/>
            <w:sz w:val="20"/>
            <w:szCs w:val="20"/>
            <w:highlight w:val="yellow"/>
            <w:shd w:val="clear" w:color="auto" w:fill="FFFFFF"/>
          </w:rPr>
          <w:t>distinguishes it from these other forms of communication.</w:t>
        </w:r>
      </w:ins>
      <w:ins w:id="44" w:author="Pierce Edmiston" w:date="2017-11-29T10:26:00Z">
        <w:del w:id="45" w:author="Marcus Perlman" w:date="2017-12-02T16:45:00Z">
          <w:r w:rsidR="00973F01" w:rsidRPr="00196F92" w:rsidDel="000C788D">
            <w:rPr>
              <w:rFonts w:ascii="Helvetica" w:eastAsia="Times New Roman" w:hAnsi="Helvetica" w:cs="Times New Roman"/>
              <w:color w:val="212121"/>
              <w:sz w:val="20"/>
              <w:szCs w:val="20"/>
              <w:highlight w:val="yellow"/>
              <w:shd w:val="clear" w:color="auto" w:fill="FFFFFF"/>
              <w:rPrChange w:id="46" w:author="Gary Lupyan" w:date="2017-11-29T15:16:00Z">
                <w:rPr>
                  <w:rFonts w:ascii="Helvetica" w:eastAsia="Times New Roman" w:hAnsi="Helvetica" w:cs="Times New Roman"/>
                  <w:color w:val="212121"/>
                  <w:sz w:val="20"/>
                  <w:szCs w:val="20"/>
                  <w:shd w:val="clear" w:color="auto" w:fill="FFFFFF"/>
                </w:rPr>
              </w:rPrChange>
            </w:rPr>
            <w:delText xml:space="preserve">reference </w:delText>
          </w:r>
        </w:del>
        <w:del w:id="47" w:author="Marcus Perlman" w:date="2017-12-02T16:46:00Z">
          <w:r w:rsidR="00973F01" w:rsidRPr="00196F92" w:rsidDel="000C788D">
            <w:rPr>
              <w:rFonts w:ascii="Helvetica" w:eastAsia="Times New Roman" w:hAnsi="Helvetica" w:cs="Times New Roman"/>
              <w:color w:val="212121"/>
              <w:sz w:val="20"/>
              <w:szCs w:val="20"/>
              <w:highlight w:val="yellow"/>
              <w:shd w:val="clear" w:color="auto" w:fill="FFFFFF"/>
              <w:rPrChange w:id="48" w:author="Gary Lupyan" w:date="2017-11-29T15:16:00Z">
                <w:rPr>
                  <w:rFonts w:ascii="Helvetica" w:eastAsia="Times New Roman" w:hAnsi="Helvetica" w:cs="Times New Roman"/>
                  <w:color w:val="212121"/>
                  <w:sz w:val="20"/>
                  <w:szCs w:val="20"/>
                  <w:shd w:val="clear" w:color="auto" w:fill="FFFFFF"/>
                </w:rPr>
              </w:rPrChange>
            </w:rPr>
            <w:delText>to the vocal behaviors of non-human animals</w:delText>
          </w:r>
        </w:del>
      </w:ins>
      <w:del w:id="49" w:author="Marcus Perlman" w:date="2017-12-02T16:46:00Z">
        <w:r w:rsidRPr="00196F92" w:rsidDel="000C788D">
          <w:rPr>
            <w:rFonts w:ascii="Helvetica" w:eastAsia="Times New Roman" w:hAnsi="Helvetica" w:cs="Times New Roman"/>
            <w:color w:val="212121"/>
            <w:sz w:val="20"/>
            <w:szCs w:val="20"/>
            <w:highlight w:val="yellow"/>
            <w:shd w:val="clear" w:color="auto" w:fill="FFFFFF"/>
            <w:rPrChange w:id="50" w:author="Gary Lupyan" w:date="2017-11-29T15:16:00Z">
              <w:rPr>
                <w:rFonts w:ascii="Helvetica" w:eastAsia="Times New Roman" w:hAnsi="Helvetica" w:cs="Times New Roman"/>
                <w:color w:val="212121"/>
                <w:sz w:val="20"/>
                <w:szCs w:val="20"/>
                <w:shd w:val="clear" w:color="auto" w:fill="FFFFFF"/>
              </w:rPr>
            </w:rPrChange>
          </w:rPr>
          <w:delText>.</w:delText>
        </w:r>
      </w:del>
      <w:ins w:id="51" w:author="Pierce Edmiston" w:date="2017-11-29T10:32:00Z">
        <w:del w:id="52" w:author="Marcus Perlman" w:date="2017-12-02T16:46:00Z">
          <w:r w:rsidR="003B61B1" w:rsidRPr="00196F92" w:rsidDel="000C788D">
            <w:rPr>
              <w:rFonts w:ascii="Helvetica" w:eastAsia="Times New Roman" w:hAnsi="Helvetica" w:cs="Times New Roman"/>
              <w:color w:val="212121"/>
              <w:sz w:val="20"/>
              <w:szCs w:val="20"/>
              <w:highlight w:val="yellow"/>
              <w:shd w:val="clear" w:color="auto" w:fill="FFFFFF"/>
              <w:rPrChange w:id="53" w:author="Gary Lupyan" w:date="2017-11-29T15:16:00Z">
                <w:rPr>
                  <w:rFonts w:ascii="Helvetica" w:eastAsia="Times New Roman" w:hAnsi="Helvetica" w:cs="Times New Roman"/>
                  <w:color w:val="212121"/>
                  <w:sz w:val="20"/>
                  <w:szCs w:val="20"/>
                  <w:shd w:val="clear" w:color="auto" w:fill="FFFFFF"/>
                </w:rPr>
              </w:rPrChange>
            </w:rPr>
            <w:delText xml:space="preserve"> in contrast to the behaviors we believe to</w:delText>
          </w:r>
        </w:del>
        <w:del w:id="54" w:author="Marcus Perlman" w:date="2017-12-02T16:47:00Z">
          <w:r w:rsidR="003B61B1" w:rsidRPr="00196F92" w:rsidDel="000C788D">
            <w:rPr>
              <w:rFonts w:ascii="Helvetica" w:eastAsia="Times New Roman" w:hAnsi="Helvetica" w:cs="Times New Roman"/>
              <w:color w:val="212121"/>
              <w:sz w:val="20"/>
              <w:szCs w:val="20"/>
              <w:highlight w:val="yellow"/>
              <w:shd w:val="clear" w:color="auto" w:fill="FFFFFF"/>
              <w:rPrChange w:id="55" w:author="Gary Lupyan" w:date="2017-11-29T15:16:00Z">
                <w:rPr>
                  <w:rFonts w:ascii="Helvetica" w:eastAsia="Times New Roman" w:hAnsi="Helvetica" w:cs="Times New Roman"/>
                  <w:color w:val="212121"/>
                  <w:sz w:val="20"/>
                  <w:szCs w:val="20"/>
                  <w:shd w:val="clear" w:color="auto" w:fill="FFFFFF"/>
                </w:rPr>
              </w:rPrChange>
            </w:rPr>
            <w:delText xml:space="preserve"> be specific to human</w:delText>
          </w:r>
        </w:del>
        <w:del w:id="56" w:author="Marcus Perlman" w:date="2017-12-02T16:46:00Z">
          <w:r w:rsidR="003B61B1" w:rsidRPr="00196F92" w:rsidDel="000C788D">
            <w:rPr>
              <w:rFonts w:ascii="Helvetica" w:eastAsia="Times New Roman" w:hAnsi="Helvetica" w:cs="Times New Roman"/>
              <w:color w:val="212121"/>
              <w:sz w:val="20"/>
              <w:szCs w:val="20"/>
              <w:highlight w:val="yellow"/>
              <w:shd w:val="clear" w:color="auto" w:fill="FFFFFF"/>
              <w:rPrChange w:id="57" w:author="Gary Lupyan" w:date="2017-11-29T15:16:00Z">
                <w:rPr>
                  <w:rFonts w:ascii="Helvetica" w:eastAsia="Times New Roman" w:hAnsi="Helvetica" w:cs="Times New Roman"/>
                  <w:color w:val="212121"/>
                  <w:sz w:val="20"/>
                  <w:szCs w:val="20"/>
                  <w:shd w:val="clear" w:color="auto" w:fill="FFFFFF"/>
                </w:rPr>
              </w:rPrChange>
            </w:rPr>
            <w:delText>s</w:delText>
          </w:r>
        </w:del>
        <w:del w:id="58" w:author="Marcus Perlman" w:date="2017-12-02T16:47:00Z">
          <w:r w:rsidR="003B61B1" w:rsidRPr="00196F92" w:rsidDel="000C788D">
            <w:rPr>
              <w:rFonts w:ascii="Helvetica" w:eastAsia="Times New Roman" w:hAnsi="Helvetica" w:cs="Times New Roman"/>
              <w:color w:val="212121"/>
              <w:sz w:val="20"/>
              <w:szCs w:val="20"/>
              <w:highlight w:val="yellow"/>
              <w:shd w:val="clear" w:color="auto" w:fill="FFFFFF"/>
              <w:rPrChange w:id="59" w:author="Gary Lupyan" w:date="2017-11-29T15:16:00Z">
                <w:rPr>
                  <w:rFonts w:ascii="Helvetica" w:eastAsia="Times New Roman" w:hAnsi="Helvetica" w:cs="Times New Roman"/>
                  <w:color w:val="212121"/>
                  <w:sz w:val="20"/>
                  <w:szCs w:val="20"/>
                  <w:shd w:val="clear" w:color="auto" w:fill="FFFFFF"/>
                </w:rPr>
              </w:rPrChange>
            </w:rPr>
            <w:delText>.</w:delText>
          </w:r>
        </w:del>
      </w:ins>
    </w:p>
    <w:p w14:paraId="6A1C6E71" w14:textId="77777777" w:rsidR="008949A2" w:rsidRDefault="008949A2">
      <w:pPr>
        <w:rPr>
          <w:rFonts w:ascii="Helvetica" w:eastAsia="Times New Roman" w:hAnsi="Helvetica" w:cs="Times New Roman"/>
          <w:color w:val="212121"/>
          <w:sz w:val="20"/>
          <w:szCs w:val="20"/>
          <w:shd w:val="clear" w:color="auto" w:fill="FFFFFF"/>
        </w:rPr>
      </w:pPr>
    </w:p>
    <w:p w14:paraId="6494AB44" w14:textId="77777777" w:rsidR="004E091A" w:rsidRDefault="008949A2">
      <w:pPr>
        <w:rPr>
          <w:ins w:id="60" w:author="Pierce Edmiston" w:date="2017-11-29T10:35:00Z"/>
          <w:rFonts w:ascii="Helvetica" w:eastAsia="Times New Roman" w:hAnsi="Helvetica" w:cs="Times New Roman"/>
          <w:i/>
          <w:color w:val="212121"/>
          <w:sz w:val="20"/>
          <w:szCs w:val="20"/>
          <w:shd w:val="clear" w:color="auto" w:fill="FFFFFF"/>
        </w:rPr>
      </w:pPr>
      <w:r>
        <w:rPr>
          <w:rFonts w:ascii="Helvetica" w:eastAsia="Times New Roman" w:hAnsi="Helvetica" w:cs="Times New Roman"/>
          <w:color w:val="212121"/>
          <w:sz w:val="20"/>
          <w:szCs w:val="20"/>
          <w:shd w:val="clear" w:color="auto" w:fill="FFFFFF"/>
        </w:rPr>
        <w:t>We also address each point made by the reviewers below.</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00760714" w:rsidRPr="0025764E">
        <w:rPr>
          <w:rFonts w:ascii="Helvetica" w:eastAsia="Times New Roman" w:hAnsi="Helvetica" w:cs="Times New Roman"/>
          <w:b/>
          <w:color w:val="212121"/>
          <w:sz w:val="20"/>
          <w:szCs w:val="20"/>
          <w:shd w:val="clear" w:color="auto" w:fill="FFFFFF"/>
        </w:rPr>
        <w:t xml:space="preserve"> 1</w:t>
      </w:r>
      <w:r w:rsidR="0025764E" w:rsidRPr="0025764E">
        <w:rPr>
          <w:rFonts w:ascii="Helvetica" w:eastAsia="Times New Roman" w:hAnsi="Helvetica" w:cs="Times New Roman"/>
          <w:b/>
          <w:color w:val="212121"/>
          <w:sz w:val="20"/>
          <w:szCs w:val="20"/>
          <w:shd w:val="clear" w:color="auto" w:fill="FFFFFF"/>
        </w:rPr>
        <w:t>:</w:t>
      </w:r>
      <w:r w:rsidR="00760714" w:rsidRPr="00760714">
        <w:rPr>
          <w:rFonts w:ascii="Helvetica" w:eastAsia="Times New Roman" w:hAnsi="Helvetica" w:cs="Times New Roman"/>
          <w:color w:val="212121"/>
          <w:sz w:val="20"/>
          <w:szCs w:val="20"/>
        </w:rPr>
        <w:br/>
      </w:r>
      <w:r w:rsidR="00760714" w:rsidRPr="0087240D">
        <w:rPr>
          <w:rFonts w:ascii="Helvetica" w:eastAsia="Times New Roman" w:hAnsi="Helvetica" w:cs="Times New Roman"/>
          <w:i/>
          <w:color w:val="212121"/>
          <w:sz w:val="20"/>
          <w:szCs w:val="20"/>
          <w:shd w:val="clear" w:color="auto" w:fill="FFFFFF"/>
          <w:rPrChange w:id="61" w:author="Pierce Edmiston" w:date="2017-11-29T11:05:00Z">
            <w:rPr>
              <w:rFonts w:ascii="Helvetica" w:eastAsia="Times New Roman" w:hAnsi="Helvetica" w:cs="Times New Roman"/>
              <w:i/>
              <w:color w:val="212121"/>
              <w:sz w:val="20"/>
              <w:szCs w:val="20"/>
              <w:highlight w:val="yellow"/>
              <w:shd w:val="clear" w:color="auto" w:fill="FFFFFF"/>
            </w:rPr>
          </w:rPrChange>
        </w:rPr>
        <w:t xml:space="preserve">1. In the introduction the authors write (80-81): does the imitation of a particular water-splashing sound become, over generations of </w:t>
      </w:r>
      <w:proofErr w:type="gramStart"/>
      <w:r w:rsidR="00760714" w:rsidRPr="0087240D">
        <w:rPr>
          <w:rFonts w:ascii="Helvetica" w:eastAsia="Times New Roman" w:hAnsi="Helvetica" w:cs="Times New Roman"/>
          <w:i/>
          <w:color w:val="212121"/>
          <w:sz w:val="20"/>
          <w:szCs w:val="20"/>
          <w:shd w:val="clear" w:color="auto" w:fill="FFFFFF"/>
          <w:rPrChange w:id="62" w:author="Pierce Edmiston" w:date="2017-11-29T11:05:00Z">
            <w:rPr>
              <w:rFonts w:ascii="Helvetica" w:eastAsia="Times New Roman" w:hAnsi="Helvetica" w:cs="Times New Roman"/>
              <w:i/>
              <w:color w:val="212121"/>
              <w:sz w:val="20"/>
              <w:szCs w:val="20"/>
              <w:highlight w:val="yellow"/>
              <w:shd w:val="clear" w:color="auto" w:fill="FFFFFF"/>
            </w:rPr>
          </w:rPrChange>
        </w:rPr>
        <w:t>repeated  imitation</w:t>
      </w:r>
      <w:proofErr w:type="gramEnd"/>
      <w:r w:rsidR="00760714" w:rsidRPr="0087240D">
        <w:rPr>
          <w:rFonts w:ascii="Helvetica" w:eastAsia="Times New Roman" w:hAnsi="Helvetica" w:cs="Times New Roman"/>
          <w:i/>
          <w:color w:val="212121"/>
          <w:sz w:val="20"/>
          <w:szCs w:val="20"/>
          <w:shd w:val="clear" w:color="auto" w:fill="FFFFFF"/>
          <w:rPrChange w:id="63" w:author="Pierce Edmiston" w:date="2017-11-29T11:05:00Z">
            <w:rPr>
              <w:rFonts w:ascii="Helvetica" w:eastAsia="Times New Roman" w:hAnsi="Helvetica" w:cs="Times New Roman"/>
              <w:i/>
              <w:color w:val="212121"/>
              <w:sz w:val="20"/>
              <w:szCs w:val="20"/>
              <w:highlight w:val="yellow"/>
              <w:shd w:val="clear" w:color="auto" w:fill="FFFFFF"/>
            </w:rPr>
          </w:rPrChange>
        </w:rPr>
        <w:t>, a better label for the more general category of water-splashing sounds? What does this mean in linguistic terms? Do the authors refer in any way to the iconicity of language?</w:t>
      </w:r>
    </w:p>
    <w:p w14:paraId="2FEC948A" w14:textId="77777777" w:rsidR="004E091A" w:rsidRDefault="004E091A">
      <w:pPr>
        <w:rPr>
          <w:ins w:id="64" w:author="Pierce Edmiston" w:date="2017-11-29T10:45:00Z"/>
          <w:rFonts w:ascii="Helvetica" w:eastAsia="Times New Roman" w:hAnsi="Helvetica" w:cs="Times New Roman"/>
          <w:i/>
          <w:color w:val="212121"/>
          <w:sz w:val="20"/>
          <w:szCs w:val="20"/>
          <w:shd w:val="clear" w:color="auto" w:fill="FFFFFF"/>
        </w:rPr>
      </w:pPr>
    </w:p>
    <w:p w14:paraId="405FCE3E" w14:textId="5ACE5E60" w:rsidR="00196F92" w:rsidRDefault="00196F92">
      <w:pPr>
        <w:rPr>
          <w:ins w:id="65" w:author="Gary Lupyan" w:date="2017-11-29T15:17:00Z"/>
          <w:rFonts w:ascii="Helvetica" w:eastAsia="Times New Roman" w:hAnsi="Helvetica" w:cs="Times New Roman"/>
          <w:color w:val="212121"/>
          <w:sz w:val="20"/>
          <w:szCs w:val="20"/>
          <w:shd w:val="clear" w:color="auto" w:fill="FFFFFF"/>
        </w:rPr>
      </w:pPr>
      <w:ins w:id="66" w:author="Gary Lupyan" w:date="2017-11-29T15:17:00Z">
        <w:r>
          <w:rPr>
            <w:rFonts w:ascii="Helvetica" w:eastAsia="Times New Roman" w:hAnsi="Helvetica" w:cs="Times New Roman"/>
            <w:color w:val="212121"/>
            <w:sz w:val="20"/>
            <w:szCs w:val="20"/>
            <w:shd w:val="clear" w:color="auto" w:fill="FFFFFF"/>
          </w:rPr>
          <w:t xml:space="preserve">Indeed. This work is situated within the general topic of linguistic iconicity. </w:t>
        </w:r>
      </w:ins>
    </w:p>
    <w:p w14:paraId="37F51460" w14:textId="3803E521" w:rsidR="00F4720C" w:rsidRDefault="00F4720C">
      <w:pPr>
        <w:rPr>
          <w:ins w:id="67" w:author="Pierce Edmiston" w:date="2017-11-29T10:48:00Z"/>
          <w:rFonts w:ascii="Helvetica" w:eastAsia="Times New Roman" w:hAnsi="Helvetica" w:cs="Times New Roman"/>
          <w:color w:val="212121"/>
          <w:sz w:val="20"/>
          <w:szCs w:val="20"/>
          <w:shd w:val="clear" w:color="auto" w:fill="FFFFFF"/>
        </w:rPr>
      </w:pPr>
      <w:ins w:id="68" w:author="Pierce Edmiston" w:date="2017-11-29T10:45:00Z">
        <w:r>
          <w:rPr>
            <w:rFonts w:ascii="Helvetica" w:eastAsia="Times New Roman" w:hAnsi="Helvetica" w:cs="Times New Roman"/>
            <w:color w:val="212121"/>
            <w:sz w:val="20"/>
            <w:szCs w:val="20"/>
            <w:shd w:val="clear" w:color="auto" w:fill="FFFFFF"/>
          </w:rPr>
          <w:t xml:space="preserve">On the view that </w:t>
        </w:r>
      </w:ins>
      <w:ins w:id="69" w:author="Pierce Edmiston" w:date="2017-11-29T10:47:00Z">
        <w:r>
          <w:rPr>
            <w:rFonts w:ascii="Helvetica" w:eastAsia="Times New Roman" w:hAnsi="Helvetica" w:cs="Times New Roman"/>
            <w:color w:val="212121"/>
            <w:sz w:val="20"/>
            <w:szCs w:val="20"/>
            <w:shd w:val="clear" w:color="auto" w:fill="FFFFFF"/>
          </w:rPr>
          <w:t>category labels</w:t>
        </w:r>
      </w:ins>
      <w:ins w:id="70" w:author="Pierce Edmiston" w:date="2017-11-29T10:45:00Z">
        <w:r>
          <w:rPr>
            <w:rFonts w:ascii="Helvetica" w:eastAsia="Times New Roman" w:hAnsi="Helvetica" w:cs="Times New Roman"/>
            <w:color w:val="212121"/>
            <w:sz w:val="20"/>
            <w:szCs w:val="20"/>
            <w:shd w:val="clear" w:color="auto" w:fill="FFFFFF"/>
          </w:rPr>
          <w:t xml:space="preserve"> are arbitrary, there </w:t>
        </w:r>
      </w:ins>
      <w:ins w:id="71" w:author="Pierce Edmiston" w:date="2017-11-29T10:48:00Z">
        <w:r>
          <w:rPr>
            <w:rFonts w:ascii="Helvetica" w:eastAsia="Times New Roman" w:hAnsi="Helvetica" w:cs="Times New Roman"/>
            <w:color w:val="212121"/>
            <w:sz w:val="20"/>
            <w:szCs w:val="20"/>
            <w:shd w:val="clear" w:color="auto" w:fill="FFFFFF"/>
          </w:rPr>
          <w:t>is</w:t>
        </w:r>
      </w:ins>
      <w:ins w:id="72" w:author="Pierce Edmiston" w:date="2017-11-29T10:45:00Z">
        <w:r>
          <w:rPr>
            <w:rFonts w:ascii="Helvetica" w:eastAsia="Times New Roman" w:hAnsi="Helvetica" w:cs="Times New Roman"/>
            <w:color w:val="212121"/>
            <w:sz w:val="20"/>
            <w:szCs w:val="20"/>
            <w:shd w:val="clear" w:color="auto" w:fill="FFFFFF"/>
          </w:rPr>
          <w:t xml:space="preserve"> no sense in which one </w:t>
        </w:r>
      </w:ins>
      <w:ins w:id="73" w:author="Pierce Edmiston" w:date="2017-11-29T10:48:00Z">
        <w:r>
          <w:rPr>
            <w:rFonts w:ascii="Helvetica" w:eastAsia="Times New Roman" w:hAnsi="Helvetica" w:cs="Times New Roman"/>
            <w:color w:val="212121"/>
            <w:sz w:val="20"/>
            <w:szCs w:val="20"/>
            <w:shd w:val="clear" w:color="auto" w:fill="FFFFFF"/>
          </w:rPr>
          <w:t>label</w:t>
        </w:r>
      </w:ins>
      <w:ins w:id="74" w:author="Pierce Edmiston" w:date="2017-11-29T10:45:00Z">
        <w:r>
          <w:rPr>
            <w:rFonts w:ascii="Helvetica" w:eastAsia="Times New Roman" w:hAnsi="Helvetica" w:cs="Times New Roman"/>
            <w:color w:val="212121"/>
            <w:sz w:val="20"/>
            <w:szCs w:val="20"/>
            <w:shd w:val="clear" w:color="auto" w:fill="FFFFFF"/>
          </w:rPr>
          <w:t xml:space="preserve"> is </w:t>
        </w:r>
      </w:ins>
      <w:ins w:id="75" w:author="Pierce Edmiston" w:date="2017-11-29T10:48:00Z">
        <w:r>
          <w:rPr>
            <w:rFonts w:ascii="Helvetica" w:eastAsia="Times New Roman" w:hAnsi="Helvetica" w:cs="Times New Roman"/>
            <w:color w:val="212121"/>
            <w:sz w:val="20"/>
            <w:szCs w:val="20"/>
            <w:shd w:val="clear" w:color="auto" w:fill="FFFFFF"/>
          </w:rPr>
          <w:t xml:space="preserve">any </w:t>
        </w:r>
      </w:ins>
      <w:ins w:id="76" w:author="Pierce Edmiston" w:date="2017-11-29T10:45:00Z">
        <w:r>
          <w:rPr>
            <w:rFonts w:ascii="Helvetica" w:eastAsia="Times New Roman" w:hAnsi="Helvetica" w:cs="Times New Roman"/>
            <w:color w:val="212121"/>
            <w:sz w:val="20"/>
            <w:szCs w:val="20"/>
            <w:shd w:val="clear" w:color="auto" w:fill="FFFFFF"/>
          </w:rPr>
          <w:t xml:space="preserve">better or worse than </w:t>
        </w:r>
      </w:ins>
      <w:ins w:id="77" w:author="Pierce Edmiston" w:date="2017-11-29T10:48:00Z">
        <w:r>
          <w:rPr>
            <w:rFonts w:ascii="Helvetica" w:eastAsia="Times New Roman" w:hAnsi="Helvetica" w:cs="Times New Roman"/>
            <w:color w:val="212121"/>
            <w:sz w:val="20"/>
            <w:szCs w:val="20"/>
            <w:shd w:val="clear" w:color="auto" w:fill="FFFFFF"/>
          </w:rPr>
          <w:t xml:space="preserve">any </w:t>
        </w:r>
      </w:ins>
      <w:ins w:id="78" w:author="Pierce Edmiston" w:date="2017-11-29T10:45:00Z">
        <w:del w:id="79" w:author="Marcus Perlman" w:date="2017-12-02T17:03:00Z">
          <w:r w:rsidDel="004E26A9">
            <w:rPr>
              <w:rFonts w:ascii="Helvetica" w:eastAsia="Times New Roman" w:hAnsi="Helvetica" w:cs="Times New Roman"/>
              <w:color w:val="212121"/>
              <w:sz w:val="20"/>
              <w:szCs w:val="20"/>
              <w:shd w:val="clear" w:color="auto" w:fill="FFFFFF"/>
            </w:rPr>
            <w:delText>an</w:delText>
          </w:r>
        </w:del>
        <w:r>
          <w:rPr>
            <w:rFonts w:ascii="Helvetica" w:eastAsia="Times New Roman" w:hAnsi="Helvetica" w:cs="Times New Roman"/>
            <w:color w:val="212121"/>
            <w:sz w:val="20"/>
            <w:szCs w:val="20"/>
            <w:shd w:val="clear" w:color="auto" w:fill="FFFFFF"/>
          </w:rPr>
          <w:t xml:space="preserve">other. We challenge </w:t>
        </w:r>
      </w:ins>
      <w:ins w:id="80" w:author="Pierce Edmiston" w:date="2017-11-29T10:47:00Z">
        <w:r>
          <w:rPr>
            <w:rFonts w:ascii="Helvetica" w:eastAsia="Times New Roman" w:hAnsi="Helvetica" w:cs="Times New Roman"/>
            <w:color w:val="212121"/>
            <w:sz w:val="20"/>
            <w:szCs w:val="20"/>
            <w:shd w:val="clear" w:color="auto" w:fill="FFFFFF"/>
          </w:rPr>
          <w:t>this</w:t>
        </w:r>
      </w:ins>
      <w:ins w:id="81" w:author="Pierce Edmiston" w:date="2017-11-29T10:45:00Z">
        <w:r>
          <w:rPr>
            <w:rFonts w:ascii="Helvetica" w:eastAsia="Times New Roman" w:hAnsi="Helvetica" w:cs="Times New Roman"/>
            <w:color w:val="212121"/>
            <w:sz w:val="20"/>
            <w:szCs w:val="20"/>
            <w:shd w:val="clear" w:color="auto" w:fill="FFFFFF"/>
          </w:rPr>
          <w:t xml:space="preserve"> view by demonstrating that otherwise equal </w:t>
        </w:r>
      </w:ins>
      <w:ins w:id="82" w:author="Pierce Edmiston" w:date="2017-11-29T10:48:00Z">
        <w:r>
          <w:rPr>
            <w:rFonts w:ascii="Helvetica" w:eastAsia="Times New Roman" w:hAnsi="Helvetica" w:cs="Times New Roman"/>
            <w:color w:val="212121"/>
            <w:sz w:val="20"/>
            <w:szCs w:val="20"/>
            <w:shd w:val="clear" w:color="auto" w:fill="FFFFFF"/>
          </w:rPr>
          <w:t xml:space="preserve">labels </w:t>
        </w:r>
      </w:ins>
      <w:ins w:id="83" w:author="Pierce Edmiston" w:date="2017-11-29T10:46:00Z">
        <w:r>
          <w:rPr>
            <w:rFonts w:ascii="Helvetica" w:eastAsia="Times New Roman" w:hAnsi="Helvetica" w:cs="Times New Roman"/>
            <w:color w:val="212121"/>
            <w:sz w:val="20"/>
            <w:szCs w:val="20"/>
            <w:shd w:val="clear" w:color="auto" w:fill="FFFFFF"/>
          </w:rPr>
          <w:t>may be easier or harder to learn and generalize to new category members. Th</w:t>
        </w:r>
      </w:ins>
      <w:ins w:id="84" w:author="Marcus Perlman" w:date="2017-12-02T17:04:00Z">
        <w:r w:rsidR="00E72946">
          <w:rPr>
            <w:rFonts w:ascii="Helvetica" w:eastAsia="Times New Roman" w:hAnsi="Helvetica" w:cs="Times New Roman"/>
            <w:color w:val="212121"/>
            <w:sz w:val="20"/>
            <w:szCs w:val="20"/>
            <w:shd w:val="clear" w:color="auto" w:fill="FFFFFF"/>
          </w:rPr>
          <w:t>us</w:t>
        </w:r>
      </w:ins>
      <w:ins w:id="85" w:author="Pierce Edmiston" w:date="2017-11-29T10:46:00Z">
        <w:del w:id="86" w:author="Marcus Perlman" w:date="2017-12-02T17:04:00Z">
          <w:r w:rsidDel="00E72946">
            <w:rPr>
              <w:rFonts w:ascii="Helvetica" w:eastAsia="Times New Roman" w:hAnsi="Helvetica" w:cs="Times New Roman"/>
              <w:color w:val="212121"/>
              <w:sz w:val="20"/>
              <w:szCs w:val="20"/>
              <w:shd w:val="clear" w:color="auto" w:fill="FFFFFF"/>
            </w:rPr>
            <w:delText>erefore</w:delText>
          </w:r>
        </w:del>
        <w:r>
          <w:rPr>
            <w:rFonts w:ascii="Helvetica" w:eastAsia="Times New Roman" w:hAnsi="Helvetica" w:cs="Times New Roman"/>
            <w:color w:val="212121"/>
            <w:sz w:val="20"/>
            <w:szCs w:val="20"/>
            <w:shd w:val="clear" w:color="auto" w:fill="FFFFFF"/>
          </w:rPr>
          <w:t xml:space="preserve">, </w:t>
        </w:r>
      </w:ins>
      <w:ins w:id="87" w:author="Marcus Perlman" w:date="2017-12-02T17:04:00Z">
        <w:r w:rsidR="00E72946">
          <w:rPr>
            <w:rFonts w:ascii="Helvetica" w:eastAsia="Times New Roman" w:hAnsi="Helvetica" w:cs="Times New Roman"/>
            <w:color w:val="212121"/>
            <w:sz w:val="20"/>
            <w:szCs w:val="20"/>
            <w:shd w:val="clear" w:color="auto" w:fill="FFFFFF"/>
          </w:rPr>
          <w:t xml:space="preserve">in this experiment, </w:t>
        </w:r>
      </w:ins>
      <w:ins w:id="88" w:author="Pierce Edmiston" w:date="2017-11-29T10:46:00Z">
        <w:r>
          <w:rPr>
            <w:rFonts w:ascii="Helvetica" w:eastAsia="Times New Roman" w:hAnsi="Helvetica" w:cs="Times New Roman"/>
            <w:color w:val="212121"/>
            <w:sz w:val="20"/>
            <w:szCs w:val="20"/>
            <w:shd w:val="clear" w:color="auto" w:fill="FFFFFF"/>
          </w:rPr>
          <w:t>our measure of what makes one label “better” than another is</w:t>
        </w:r>
      </w:ins>
      <w:ins w:id="89" w:author="Marcus Perlman" w:date="2017-12-02T17:05:00Z">
        <w:r w:rsidR="00E72946">
          <w:rPr>
            <w:rFonts w:ascii="Helvetica" w:eastAsia="Times New Roman" w:hAnsi="Helvetica" w:cs="Times New Roman"/>
            <w:color w:val="212121"/>
            <w:sz w:val="20"/>
            <w:szCs w:val="20"/>
            <w:shd w:val="clear" w:color="auto" w:fill="FFFFFF"/>
          </w:rPr>
          <w:t xml:space="preserve"> not</w:t>
        </w:r>
      </w:ins>
      <w:ins w:id="90" w:author="Pierce Edmiston" w:date="2017-11-29T10:46:00Z">
        <w:r>
          <w:rPr>
            <w:rFonts w:ascii="Helvetica" w:eastAsia="Times New Roman" w:hAnsi="Helvetica" w:cs="Times New Roman"/>
            <w:color w:val="212121"/>
            <w:sz w:val="20"/>
            <w:szCs w:val="20"/>
            <w:shd w:val="clear" w:color="auto" w:fill="FFFFFF"/>
          </w:rPr>
          <w:t xml:space="preserve"> derived </w:t>
        </w:r>
        <w:del w:id="91" w:author="Marcus Perlman" w:date="2017-12-02T17:05:00Z">
          <w:r w:rsidDel="00E72946">
            <w:rPr>
              <w:rFonts w:ascii="Helvetica" w:eastAsia="Times New Roman" w:hAnsi="Helvetica" w:cs="Times New Roman"/>
              <w:color w:val="212121"/>
              <w:sz w:val="20"/>
              <w:szCs w:val="20"/>
              <w:shd w:val="clear" w:color="auto" w:fill="FFFFFF"/>
            </w:rPr>
            <w:delText xml:space="preserve">not </w:delText>
          </w:r>
        </w:del>
        <w:r>
          <w:rPr>
            <w:rFonts w:ascii="Helvetica" w:eastAsia="Times New Roman" w:hAnsi="Helvetica" w:cs="Times New Roman"/>
            <w:color w:val="212121"/>
            <w:sz w:val="20"/>
            <w:szCs w:val="20"/>
            <w:shd w:val="clear" w:color="auto" w:fill="FFFFFF"/>
          </w:rPr>
          <w:t xml:space="preserve">from linguistic features, but from behavioral measures. We argue that labels that are learned faster and generalized to new category members more easily are de facto better </w:t>
        </w:r>
      </w:ins>
      <w:ins w:id="92" w:author="Pierce Edmiston" w:date="2017-11-29T10:48:00Z">
        <w:r>
          <w:rPr>
            <w:rFonts w:ascii="Helvetica" w:eastAsia="Times New Roman" w:hAnsi="Helvetica" w:cs="Times New Roman"/>
            <w:color w:val="212121"/>
            <w:sz w:val="20"/>
            <w:szCs w:val="20"/>
            <w:shd w:val="clear" w:color="auto" w:fill="FFFFFF"/>
          </w:rPr>
          <w:t xml:space="preserve">category </w:t>
        </w:r>
      </w:ins>
      <w:ins w:id="93" w:author="Pierce Edmiston" w:date="2017-11-29T10:46:00Z">
        <w:r>
          <w:rPr>
            <w:rFonts w:ascii="Helvetica" w:eastAsia="Times New Roman" w:hAnsi="Helvetica" w:cs="Times New Roman"/>
            <w:color w:val="212121"/>
            <w:sz w:val="20"/>
            <w:szCs w:val="20"/>
            <w:shd w:val="clear" w:color="auto" w:fill="FFFFFF"/>
          </w:rPr>
          <w:t>labels.</w:t>
        </w:r>
      </w:ins>
    </w:p>
    <w:p w14:paraId="44A9A5F3" w14:textId="77777777" w:rsidR="00F4720C" w:rsidRDefault="00F4720C">
      <w:pPr>
        <w:rPr>
          <w:ins w:id="94" w:author="Pierce Edmiston" w:date="2017-11-29T10:48:00Z"/>
          <w:rFonts w:ascii="Helvetica" w:eastAsia="Times New Roman" w:hAnsi="Helvetica" w:cs="Times New Roman"/>
          <w:color w:val="212121"/>
          <w:sz w:val="20"/>
          <w:szCs w:val="20"/>
          <w:shd w:val="clear" w:color="auto" w:fill="FFFFFF"/>
        </w:rPr>
      </w:pPr>
    </w:p>
    <w:p w14:paraId="6EEF1C90" w14:textId="67286565" w:rsidR="004E091A" w:rsidRDefault="00F4720C">
      <w:pPr>
        <w:rPr>
          <w:ins w:id="95" w:author="Pierce Edmiston" w:date="2017-11-29T10:37:00Z"/>
          <w:rFonts w:ascii="Helvetica" w:eastAsia="Times New Roman" w:hAnsi="Helvetica" w:cs="Times New Roman"/>
          <w:color w:val="212121"/>
          <w:sz w:val="20"/>
          <w:szCs w:val="20"/>
          <w:shd w:val="clear" w:color="auto" w:fill="FFFFFF"/>
        </w:rPr>
      </w:pPr>
      <w:ins w:id="96" w:author="Pierce Edmiston" w:date="2017-11-29T10:49:00Z">
        <w:r>
          <w:rPr>
            <w:rFonts w:ascii="Helvetica" w:eastAsia="Times New Roman" w:hAnsi="Helvetica" w:cs="Times New Roman"/>
            <w:color w:val="212121"/>
            <w:sz w:val="20"/>
            <w:szCs w:val="20"/>
            <w:shd w:val="clear" w:color="auto" w:fill="FFFFFF"/>
          </w:rPr>
          <w:t xml:space="preserve">Our approach in looking to behavioral measures for determining how closely aligned a particular word form is with its potential meaning </w:t>
        </w:r>
        <w:del w:id="97" w:author="Marcus Perlman" w:date="2017-12-02T17:07:00Z">
          <w:r w:rsidDel="00E72946">
            <w:rPr>
              <w:rFonts w:ascii="Helvetica" w:eastAsia="Times New Roman" w:hAnsi="Helvetica" w:cs="Times New Roman"/>
              <w:color w:val="212121"/>
              <w:sz w:val="20"/>
              <w:szCs w:val="20"/>
              <w:shd w:val="clear" w:color="auto" w:fill="FFFFFF"/>
            </w:rPr>
            <w:delText xml:space="preserve">is </w:delText>
          </w:r>
        </w:del>
        <w:r>
          <w:rPr>
            <w:rFonts w:ascii="Helvetica" w:eastAsia="Times New Roman" w:hAnsi="Helvetica" w:cs="Times New Roman"/>
            <w:color w:val="212121"/>
            <w:sz w:val="20"/>
            <w:szCs w:val="20"/>
            <w:shd w:val="clear" w:color="auto" w:fill="FFFFFF"/>
          </w:rPr>
          <w:t xml:space="preserve">very much </w:t>
        </w:r>
        <w:del w:id="98" w:author="Marcus Perlman" w:date="2017-12-02T17:08:00Z">
          <w:r w:rsidDel="00E72946">
            <w:rPr>
              <w:rFonts w:ascii="Helvetica" w:eastAsia="Times New Roman" w:hAnsi="Helvetica" w:cs="Times New Roman"/>
              <w:color w:val="212121"/>
              <w:sz w:val="20"/>
              <w:szCs w:val="20"/>
              <w:shd w:val="clear" w:color="auto" w:fill="FFFFFF"/>
            </w:rPr>
            <w:delText>in line</w:delText>
          </w:r>
        </w:del>
      </w:ins>
      <w:ins w:id="99" w:author="Marcus Perlman" w:date="2017-12-02T17:08:00Z">
        <w:r w:rsidR="00E72946">
          <w:rPr>
            <w:rFonts w:ascii="Helvetica" w:eastAsia="Times New Roman" w:hAnsi="Helvetica" w:cs="Times New Roman"/>
            <w:color w:val="212121"/>
            <w:sz w:val="20"/>
            <w:szCs w:val="20"/>
            <w:shd w:val="clear" w:color="auto" w:fill="FFFFFF"/>
          </w:rPr>
          <w:t>fits</w:t>
        </w:r>
      </w:ins>
      <w:ins w:id="100" w:author="Pierce Edmiston" w:date="2017-11-29T10:49:00Z">
        <w:r>
          <w:rPr>
            <w:rFonts w:ascii="Helvetica" w:eastAsia="Times New Roman" w:hAnsi="Helvetica" w:cs="Times New Roman"/>
            <w:color w:val="212121"/>
            <w:sz w:val="20"/>
            <w:szCs w:val="20"/>
            <w:shd w:val="clear" w:color="auto" w:fill="FFFFFF"/>
          </w:rPr>
          <w:t xml:space="preserve"> with current views on iconicity in language, as the reviewer </w:t>
        </w:r>
        <w:del w:id="101" w:author="Marcus Perlman" w:date="2017-12-02T17:07:00Z">
          <w:r w:rsidDel="00E72946">
            <w:rPr>
              <w:rFonts w:ascii="Helvetica" w:eastAsia="Times New Roman" w:hAnsi="Helvetica" w:cs="Times New Roman"/>
              <w:color w:val="212121"/>
              <w:sz w:val="20"/>
              <w:szCs w:val="20"/>
              <w:shd w:val="clear" w:color="auto" w:fill="FFFFFF"/>
            </w:rPr>
            <w:delText>suspect</w:delText>
          </w:r>
        </w:del>
      </w:ins>
      <w:ins w:id="102" w:author="Marcus Perlman" w:date="2017-12-02T17:07:00Z">
        <w:r w:rsidR="00E72946">
          <w:rPr>
            <w:rFonts w:ascii="Helvetica" w:eastAsia="Times New Roman" w:hAnsi="Helvetica" w:cs="Times New Roman"/>
            <w:color w:val="212121"/>
            <w:sz w:val="20"/>
            <w:szCs w:val="20"/>
            <w:shd w:val="clear" w:color="auto" w:fill="FFFFFF"/>
          </w:rPr>
          <w:t>note</w:t>
        </w:r>
      </w:ins>
      <w:ins w:id="103" w:author="Pierce Edmiston" w:date="2017-11-29T10:49:00Z">
        <w:r>
          <w:rPr>
            <w:rFonts w:ascii="Helvetica" w:eastAsia="Times New Roman" w:hAnsi="Helvetica" w:cs="Times New Roman"/>
            <w:color w:val="212121"/>
            <w:sz w:val="20"/>
            <w:szCs w:val="20"/>
            <w:shd w:val="clear" w:color="auto" w:fill="FFFFFF"/>
          </w:rPr>
          <w:t xml:space="preserve">s. </w:t>
        </w:r>
      </w:ins>
      <w:ins w:id="104" w:author="Pierce Edmiston" w:date="2017-11-29T10:37:00Z">
        <w:r w:rsidR="004E091A">
          <w:rPr>
            <w:rFonts w:ascii="Helvetica" w:eastAsia="Times New Roman" w:hAnsi="Helvetica" w:cs="Times New Roman"/>
            <w:color w:val="212121"/>
            <w:sz w:val="20"/>
            <w:szCs w:val="20"/>
            <w:shd w:val="clear" w:color="auto" w:fill="FFFFFF"/>
          </w:rPr>
          <w:t>W</w:t>
        </w:r>
      </w:ins>
      <w:ins w:id="105" w:author="Pierce Edmiston" w:date="2017-11-29T10:36:00Z">
        <w:r w:rsidR="004E091A">
          <w:rPr>
            <w:rFonts w:ascii="Helvetica" w:eastAsia="Times New Roman" w:hAnsi="Helvetica" w:cs="Times New Roman"/>
            <w:color w:val="212121"/>
            <w:sz w:val="20"/>
            <w:szCs w:val="20"/>
            <w:shd w:val="clear" w:color="auto" w:fill="FFFFFF"/>
          </w:rPr>
          <w:t xml:space="preserve">e now introduce iconicity earlier in the manuscript, </w:t>
        </w:r>
        <w:del w:id="106" w:author="Marcus Perlman" w:date="2017-12-02T17:08:00Z">
          <w:r w:rsidR="004E091A" w:rsidDel="00E72946">
            <w:rPr>
              <w:rFonts w:ascii="Helvetica" w:eastAsia="Times New Roman" w:hAnsi="Helvetica" w:cs="Times New Roman"/>
              <w:color w:val="212121"/>
              <w:sz w:val="20"/>
              <w:szCs w:val="20"/>
              <w:shd w:val="clear" w:color="auto" w:fill="FFFFFF"/>
            </w:rPr>
            <w:delText xml:space="preserve">specifically </w:delText>
          </w:r>
        </w:del>
      </w:ins>
      <w:ins w:id="107" w:author="Pierce Edmiston" w:date="2017-11-29T10:37:00Z">
        <w:del w:id="108" w:author="Marcus Perlman" w:date="2017-12-02T17:08:00Z">
          <w:r w:rsidR="004E091A" w:rsidDel="00E72946">
            <w:rPr>
              <w:rFonts w:ascii="Helvetica" w:eastAsia="Times New Roman" w:hAnsi="Helvetica" w:cs="Times New Roman"/>
              <w:color w:val="212121"/>
              <w:sz w:val="20"/>
              <w:szCs w:val="20"/>
              <w:shd w:val="clear" w:color="auto" w:fill="FFFFFF"/>
            </w:rPr>
            <w:delText>in</w:delText>
          </w:r>
        </w:del>
      </w:ins>
      <w:ins w:id="109" w:author="Marcus Perlman" w:date="2017-12-02T17:08:00Z">
        <w:r w:rsidR="00E72946">
          <w:rPr>
            <w:rFonts w:ascii="Helvetica" w:eastAsia="Times New Roman" w:hAnsi="Helvetica" w:cs="Times New Roman"/>
            <w:color w:val="212121"/>
            <w:sz w:val="20"/>
            <w:szCs w:val="20"/>
            <w:shd w:val="clear" w:color="auto" w:fill="FFFFFF"/>
          </w:rPr>
          <w:t>including</w:t>
        </w:r>
      </w:ins>
      <w:ins w:id="110" w:author="Pierce Edmiston" w:date="2017-11-29T10:37:00Z">
        <w:r w:rsidR="004E091A">
          <w:rPr>
            <w:rFonts w:ascii="Helvetica" w:eastAsia="Times New Roman" w:hAnsi="Helvetica" w:cs="Times New Roman"/>
            <w:color w:val="212121"/>
            <w:sz w:val="20"/>
            <w:szCs w:val="20"/>
            <w:shd w:val="clear" w:color="auto" w:fill="FFFFFF"/>
          </w:rPr>
          <w:t xml:space="preserve"> </w:t>
        </w:r>
      </w:ins>
      <w:ins w:id="111" w:author="Pierce Edmiston" w:date="2017-11-29T10:36:00Z">
        <w:r w:rsidR="004E091A">
          <w:rPr>
            <w:rFonts w:ascii="Helvetica" w:eastAsia="Times New Roman" w:hAnsi="Helvetica" w:cs="Times New Roman"/>
            <w:color w:val="212121"/>
            <w:sz w:val="20"/>
            <w:szCs w:val="20"/>
            <w:shd w:val="clear" w:color="auto" w:fill="FFFFFF"/>
          </w:rPr>
          <w:t xml:space="preserve">reference to </w:t>
        </w:r>
      </w:ins>
      <w:proofErr w:type="spellStart"/>
      <w:ins w:id="112" w:author="Marcus Perlman" w:date="2017-12-02T17:08:00Z">
        <w:r w:rsidR="00E72946">
          <w:rPr>
            <w:rFonts w:ascii="Helvetica" w:eastAsia="Times New Roman" w:hAnsi="Helvetica" w:cs="Times New Roman"/>
            <w:color w:val="212121"/>
            <w:sz w:val="20"/>
            <w:szCs w:val="20"/>
            <w:shd w:val="clear" w:color="auto" w:fill="FFFFFF"/>
          </w:rPr>
          <w:t>iconcity</w:t>
        </w:r>
        <w:proofErr w:type="spellEnd"/>
        <w:r w:rsidR="00E72946">
          <w:rPr>
            <w:rFonts w:ascii="Helvetica" w:eastAsia="Times New Roman" w:hAnsi="Helvetica" w:cs="Times New Roman"/>
            <w:color w:val="212121"/>
            <w:sz w:val="20"/>
            <w:szCs w:val="20"/>
            <w:shd w:val="clear" w:color="auto" w:fill="FFFFFF"/>
          </w:rPr>
          <w:t xml:space="preserve"> in </w:t>
        </w:r>
      </w:ins>
      <w:ins w:id="113" w:author="Pierce Edmiston" w:date="2017-11-29T10:36:00Z">
        <w:r w:rsidR="004E091A">
          <w:rPr>
            <w:rFonts w:ascii="Helvetica" w:eastAsia="Times New Roman" w:hAnsi="Helvetica" w:cs="Times New Roman"/>
            <w:color w:val="212121"/>
            <w:sz w:val="20"/>
            <w:szCs w:val="20"/>
            <w:shd w:val="clear" w:color="auto" w:fill="FFFFFF"/>
          </w:rPr>
          <w:t>signed languages,</w:t>
        </w:r>
      </w:ins>
      <w:ins w:id="114" w:author="Pierce Edmiston" w:date="2017-11-29T10:37:00Z">
        <w:r w:rsidR="004E091A">
          <w:rPr>
            <w:rFonts w:ascii="Helvetica" w:eastAsia="Times New Roman" w:hAnsi="Helvetica" w:cs="Times New Roman"/>
            <w:color w:val="212121"/>
            <w:sz w:val="20"/>
            <w:szCs w:val="20"/>
            <w:shd w:val="clear" w:color="auto" w:fill="FFFFFF"/>
          </w:rPr>
          <w:t xml:space="preserve"> and</w:t>
        </w:r>
      </w:ins>
      <w:ins w:id="115" w:author="Marcus Perlman" w:date="2017-12-02T17:08:00Z">
        <w:r w:rsidR="00E72946">
          <w:rPr>
            <w:rFonts w:ascii="Helvetica" w:eastAsia="Times New Roman" w:hAnsi="Helvetica" w:cs="Times New Roman"/>
            <w:color w:val="212121"/>
            <w:sz w:val="20"/>
            <w:szCs w:val="20"/>
            <w:shd w:val="clear" w:color="auto" w:fill="FFFFFF"/>
          </w:rPr>
          <w:t xml:space="preserve"> we</w:t>
        </w:r>
      </w:ins>
      <w:ins w:id="116" w:author="Pierce Edmiston" w:date="2017-11-29T10:37:00Z">
        <w:r w:rsidR="004E091A">
          <w:rPr>
            <w:rFonts w:ascii="Helvetica" w:eastAsia="Times New Roman" w:hAnsi="Helvetica" w:cs="Times New Roman"/>
            <w:color w:val="212121"/>
            <w:sz w:val="20"/>
            <w:szCs w:val="20"/>
            <w:shd w:val="clear" w:color="auto" w:fill="FFFFFF"/>
          </w:rPr>
          <w:t xml:space="preserve"> pose our</w:t>
        </w:r>
      </w:ins>
      <w:ins w:id="117" w:author="Pierce Edmiston" w:date="2017-11-29T10:38:00Z">
        <w:r w:rsidR="004E091A">
          <w:rPr>
            <w:rFonts w:ascii="Helvetica" w:eastAsia="Times New Roman" w:hAnsi="Helvetica" w:cs="Times New Roman"/>
            <w:color w:val="212121"/>
            <w:sz w:val="20"/>
            <w:szCs w:val="20"/>
            <w:shd w:val="clear" w:color="auto" w:fill="FFFFFF"/>
          </w:rPr>
          <w:t xml:space="preserve"> research questions as aiming to determine whether similar principles might apply in the formation of new spoken words.</w:t>
        </w:r>
      </w:ins>
    </w:p>
    <w:p w14:paraId="48C5DA67" w14:textId="12755009" w:rsidR="0025764E" w:rsidRDefault="00760714">
      <w:pPr>
        <w:rPr>
          <w:rFonts w:ascii="Helvetica" w:eastAsia="Times New Roman" w:hAnsi="Helvetica" w:cs="Times New Roman"/>
          <w:color w:val="212121"/>
          <w:sz w:val="20"/>
          <w:szCs w:val="20"/>
          <w:shd w:val="clear" w:color="auto" w:fill="FFFFFF"/>
        </w:rPr>
      </w:pPr>
      <w:del w:id="118" w:author="Pierce Edmiston" w:date="2017-11-29T10:37:00Z">
        <w:r w:rsidRPr="00886B26" w:rsidDel="004E091A">
          <w:rPr>
            <w:rFonts w:ascii="Helvetica" w:eastAsia="Times New Roman" w:hAnsi="Helvetica" w:cs="Times New Roman"/>
            <w:i/>
            <w:color w:val="212121"/>
            <w:sz w:val="20"/>
            <w:szCs w:val="20"/>
          </w:rPr>
          <w:br/>
        </w:r>
      </w:del>
    </w:p>
    <w:p w14:paraId="69587B08" w14:textId="77777777" w:rsidR="0025764E"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2. In “Collecting vocal imitations”, 111-112, “Participants were allowed to listen</w:t>
      </w:r>
      <w:r w:rsidRPr="00886B26">
        <w:rPr>
          <w:rFonts w:ascii="Helvetica" w:eastAsia="Times New Roman" w:hAnsi="Helvetica" w:cs="Times New Roman"/>
          <w:i/>
          <w:color w:val="212121"/>
          <w:sz w:val="20"/>
          <w:szCs w:val="20"/>
        </w:rPr>
        <w:br/>
      </w:r>
      <w:r w:rsidRPr="00886B26">
        <w:rPr>
          <w:rFonts w:ascii="Helvetica" w:eastAsia="Times New Roman" w:hAnsi="Helvetica" w:cs="Times New Roman"/>
          <w:i/>
          <w:color w:val="212121"/>
          <w:sz w:val="20"/>
          <w:szCs w:val="20"/>
          <w:shd w:val="clear" w:color="auto" w:fill="FFFFFF"/>
        </w:rPr>
        <w:t xml:space="preserve">to each target sound multiple times” How many times were allowed to listen to each target? Was there a maximum number of </w:t>
      </w:r>
      <w:r w:rsidR="0025764E" w:rsidRPr="00886B26">
        <w:rPr>
          <w:rFonts w:ascii="Helvetica" w:eastAsia="Times New Roman" w:hAnsi="Helvetica" w:cs="Times New Roman"/>
          <w:i/>
          <w:color w:val="212121"/>
          <w:sz w:val="20"/>
          <w:szCs w:val="20"/>
          <w:shd w:val="clear" w:color="auto" w:fill="FFFFFF"/>
        </w:rPr>
        <w:t>repetitions</w:t>
      </w:r>
      <w:r w:rsidRPr="00886B26">
        <w:rPr>
          <w:rFonts w:ascii="Helvetica" w:eastAsia="Times New Roman" w:hAnsi="Helvetica" w:cs="Times New Roman"/>
          <w:i/>
          <w:color w:val="212121"/>
          <w:sz w:val="20"/>
          <w:szCs w:val="20"/>
          <w:shd w:val="clear" w:color="auto" w:fill="FFFFFF"/>
        </w:rPr>
        <w:t xml:space="preserve"> allowed to each participant?</w:t>
      </w:r>
    </w:p>
    <w:p w14:paraId="0274C50A" w14:textId="77777777" w:rsidR="0025764E" w:rsidRDefault="0025764E">
      <w:pPr>
        <w:rPr>
          <w:rFonts w:ascii="Helvetica" w:eastAsia="Times New Roman" w:hAnsi="Helvetica" w:cs="Times New Roman"/>
          <w:color w:val="212121"/>
          <w:sz w:val="20"/>
          <w:szCs w:val="20"/>
          <w:shd w:val="clear" w:color="auto" w:fill="FFFFFF"/>
        </w:rPr>
      </w:pPr>
    </w:p>
    <w:p w14:paraId="54B7D005" w14:textId="77777777" w:rsidR="00886B26" w:rsidRDefault="00886B26">
      <w:pPr>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There was no maximum number of repetitions allowed to each participant. The quoted text now reads:</w:t>
      </w:r>
    </w:p>
    <w:p w14:paraId="2AB44349" w14:textId="77777777" w:rsidR="00886B26" w:rsidRDefault="00886B26">
      <w:pPr>
        <w:rPr>
          <w:rFonts w:ascii="Helvetica" w:eastAsia="Times New Roman" w:hAnsi="Helvetica" w:cs="Times New Roman"/>
          <w:color w:val="212121"/>
          <w:sz w:val="20"/>
          <w:szCs w:val="20"/>
          <w:shd w:val="clear" w:color="auto" w:fill="FFFFFF"/>
        </w:rPr>
      </w:pPr>
    </w:p>
    <w:p w14:paraId="60860E7A" w14:textId="7B7DCA25" w:rsidR="0025764E" w:rsidRDefault="00886B26" w:rsidP="00886B26">
      <w:pPr>
        <w:ind w:left="720"/>
        <w:rPr>
          <w:rFonts w:ascii="Helvetica" w:eastAsia="Times New Roman" w:hAnsi="Helvetica" w:cs="Times New Roman"/>
          <w:color w:val="212121"/>
          <w:sz w:val="20"/>
          <w:szCs w:val="20"/>
          <w:shd w:val="clear" w:color="auto" w:fill="FFFFFF"/>
        </w:rPr>
      </w:pPr>
      <w:r>
        <w:rPr>
          <w:rFonts w:ascii="Helvetica" w:eastAsia="Times New Roman" w:hAnsi="Helvetica" w:cs="Times New Roman"/>
          <w:color w:val="212121"/>
          <w:sz w:val="20"/>
          <w:szCs w:val="20"/>
          <w:shd w:val="clear" w:color="auto" w:fill="FFFFFF"/>
        </w:rPr>
        <w:t>Participants were allowed to listen to each targe</w:t>
      </w:r>
      <w:r w:rsidR="006A7EEB">
        <w:rPr>
          <w:rFonts w:ascii="Helvetica" w:eastAsia="Times New Roman" w:hAnsi="Helvetica" w:cs="Times New Roman"/>
          <w:color w:val="212121"/>
          <w:sz w:val="20"/>
          <w:szCs w:val="20"/>
          <w:shd w:val="clear" w:color="auto" w:fill="FFFFFF"/>
        </w:rPr>
        <w:t xml:space="preserve">t sound as many times as </w:t>
      </w:r>
      <w:commentRangeStart w:id="119"/>
      <w:ins w:id="120" w:author="Gary Lupyan" w:date="2017-11-29T15:18:00Z">
        <w:r w:rsidR="00196F92">
          <w:rPr>
            <w:rFonts w:ascii="Helvetica" w:eastAsia="Times New Roman" w:hAnsi="Helvetica" w:cs="Times New Roman"/>
            <w:color w:val="212121"/>
            <w:sz w:val="20"/>
            <w:szCs w:val="20"/>
            <w:shd w:val="clear" w:color="auto" w:fill="FFFFFF"/>
          </w:rPr>
          <w:t>they</w:t>
        </w:r>
        <w:commentRangeEnd w:id="119"/>
        <w:r w:rsidR="00196F92">
          <w:rPr>
            <w:rStyle w:val="CommentReference"/>
          </w:rPr>
          <w:commentReference w:id="119"/>
        </w:r>
        <w:r w:rsidR="00196F92">
          <w:rPr>
            <w:rFonts w:ascii="Helvetica" w:eastAsia="Times New Roman" w:hAnsi="Helvetica" w:cs="Times New Roman"/>
            <w:color w:val="212121"/>
            <w:sz w:val="20"/>
            <w:szCs w:val="20"/>
            <w:shd w:val="clear" w:color="auto" w:fill="FFFFFF"/>
          </w:rPr>
          <w:t xml:space="preserve"> wished</w:t>
        </w:r>
      </w:ins>
      <w:del w:id="121" w:author="Gary Lupyan" w:date="2017-11-29T15:18:00Z">
        <w:r w:rsidR="006A7EEB" w:rsidDel="00196F92">
          <w:rPr>
            <w:rFonts w:ascii="Helvetica" w:eastAsia="Times New Roman" w:hAnsi="Helvetica" w:cs="Times New Roman"/>
            <w:color w:val="212121"/>
            <w:sz w:val="20"/>
            <w:szCs w:val="20"/>
            <w:shd w:val="clear" w:color="auto" w:fill="FFFFFF"/>
          </w:rPr>
          <w:delText>needed</w:delText>
        </w:r>
      </w:del>
      <w:r w:rsidR="006A7EEB">
        <w:rPr>
          <w:rFonts w:ascii="Helvetica" w:eastAsia="Times New Roman" w:hAnsi="Helvetica" w:cs="Times New Roman"/>
          <w:color w:val="212121"/>
          <w:sz w:val="20"/>
          <w:szCs w:val="20"/>
          <w:shd w:val="clear" w:color="auto" w:fill="FFFFFF"/>
        </w:rPr>
        <w:t>, but were only allowed a single recording in response.</w:t>
      </w:r>
    </w:p>
    <w:p w14:paraId="11E638B0" w14:textId="77777777" w:rsidR="00886B26" w:rsidRDefault="00886B26">
      <w:pPr>
        <w:rPr>
          <w:rFonts w:ascii="Helvetica" w:eastAsia="Times New Roman" w:hAnsi="Helvetica" w:cs="Times New Roman"/>
          <w:i/>
          <w:color w:val="212121"/>
          <w:sz w:val="20"/>
          <w:szCs w:val="20"/>
          <w:shd w:val="clear" w:color="auto" w:fill="FFFFFF"/>
        </w:rPr>
      </w:pPr>
    </w:p>
    <w:p w14:paraId="48196DA9" w14:textId="77777777" w:rsidR="00886B26" w:rsidRPr="00886B26"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i/>
          <w:color w:val="212121"/>
          <w:sz w:val="20"/>
          <w:szCs w:val="20"/>
          <w:shd w:val="clear" w:color="auto" w:fill="FFFFFF"/>
        </w:rPr>
        <w:t>3.  Figures in the text, please, the graphs must include the headings on the x and y axes</w:t>
      </w:r>
    </w:p>
    <w:p w14:paraId="1290CF4E" w14:textId="77777777" w:rsidR="00886B26" w:rsidRDefault="00886B26">
      <w:pPr>
        <w:rPr>
          <w:rFonts w:ascii="Helvetica" w:eastAsia="Times New Roman" w:hAnsi="Helvetica" w:cs="Times New Roman"/>
          <w:color w:val="212121"/>
          <w:sz w:val="20"/>
          <w:szCs w:val="20"/>
          <w:shd w:val="clear" w:color="auto" w:fill="FFFFFF"/>
        </w:rPr>
      </w:pPr>
    </w:p>
    <w:p w14:paraId="3ECBC6F3" w14:textId="3CB610AB" w:rsidR="006A7EEB" w:rsidRDefault="008949A2">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shd w:val="clear" w:color="auto" w:fill="FFFFFF"/>
        </w:rPr>
        <w:t>We</w:t>
      </w:r>
      <w:ins w:id="122" w:author="Pierce Edmiston" w:date="2017-11-29T10:50:00Z">
        <w:r w:rsidR="00F4720C">
          <w:rPr>
            <w:rFonts w:ascii="Helvetica" w:eastAsia="Times New Roman" w:hAnsi="Helvetica" w:cs="Times New Roman"/>
            <w:color w:val="212121"/>
            <w:sz w:val="20"/>
            <w:szCs w:val="20"/>
            <w:shd w:val="clear" w:color="auto" w:fill="FFFFFF"/>
          </w:rPr>
          <w:t xml:space="preserve"> a</w:t>
        </w:r>
      </w:ins>
      <w:del w:id="123" w:author="Pierce Edmiston" w:date="2017-11-29T10:50:00Z">
        <w:r w:rsidDel="00F4720C">
          <w:rPr>
            <w:rFonts w:ascii="Helvetica" w:eastAsia="Times New Roman" w:hAnsi="Helvetica" w:cs="Times New Roman"/>
            <w:color w:val="212121"/>
            <w:sz w:val="20"/>
            <w:szCs w:val="20"/>
            <w:shd w:val="clear" w:color="auto" w:fill="FFFFFF"/>
          </w:rPr>
          <w:delText>’</w:delText>
        </w:r>
      </w:del>
      <w:r>
        <w:rPr>
          <w:rFonts w:ascii="Helvetica" w:eastAsia="Times New Roman" w:hAnsi="Helvetica" w:cs="Times New Roman"/>
          <w:color w:val="212121"/>
          <w:sz w:val="20"/>
          <w:szCs w:val="20"/>
          <w:shd w:val="clear" w:color="auto" w:fill="FFFFFF"/>
        </w:rPr>
        <w:t xml:space="preserve">re </w:t>
      </w:r>
      <w:r w:rsidR="006A7EEB">
        <w:rPr>
          <w:rFonts w:ascii="Helvetica" w:eastAsia="Times New Roman" w:hAnsi="Helvetica" w:cs="Times New Roman"/>
          <w:color w:val="212121"/>
          <w:sz w:val="20"/>
          <w:szCs w:val="20"/>
          <w:shd w:val="clear" w:color="auto" w:fill="FFFFFF"/>
        </w:rPr>
        <w:t xml:space="preserve">sorry for this. There was an error </w:t>
      </w:r>
      <w:r w:rsidR="00886B26">
        <w:rPr>
          <w:rFonts w:ascii="Helvetica" w:eastAsia="Times New Roman" w:hAnsi="Helvetica" w:cs="Times New Roman"/>
          <w:color w:val="212121"/>
          <w:sz w:val="20"/>
          <w:szCs w:val="20"/>
          <w:shd w:val="clear" w:color="auto" w:fill="FFFFFF"/>
        </w:rPr>
        <w:t>in the conversion of our document into the online manuscript management system. A support request was submitted during our initial submission but was not addressed</w:t>
      </w:r>
      <w:r w:rsidR="006A7EEB">
        <w:rPr>
          <w:rFonts w:ascii="Helvetica" w:eastAsia="Times New Roman" w:hAnsi="Helvetica" w:cs="Times New Roman"/>
          <w:color w:val="212121"/>
          <w:sz w:val="20"/>
          <w:szCs w:val="20"/>
          <w:shd w:val="clear" w:color="auto" w:fill="FFFFFF"/>
        </w:rPr>
        <w:t xml:space="preserve"> before the manuscript was sent out</w:t>
      </w:r>
      <w:r w:rsidR="00886B26">
        <w:rPr>
          <w:rFonts w:ascii="Helvetica" w:eastAsia="Times New Roman" w:hAnsi="Helvetica" w:cs="Times New Roman"/>
          <w:color w:val="212121"/>
          <w:sz w:val="20"/>
          <w:szCs w:val="20"/>
          <w:shd w:val="clear" w:color="auto" w:fill="FFFFFF"/>
        </w:rPr>
        <w:t>. Our submission now appears correctly online as it does offline.</w:t>
      </w:r>
      <w:r w:rsidR="00760714" w:rsidRPr="00760714">
        <w:rPr>
          <w:rFonts w:ascii="Helvetica" w:eastAsia="Times New Roman" w:hAnsi="Helvetica" w:cs="Times New Roman"/>
          <w:color w:val="212121"/>
          <w:sz w:val="20"/>
          <w:szCs w:val="20"/>
        </w:rPr>
        <w:br/>
      </w:r>
      <w:r w:rsidR="00760714" w:rsidRPr="00760714">
        <w:rPr>
          <w:rFonts w:ascii="Helvetica" w:eastAsia="Times New Roman" w:hAnsi="Helvetica" w:cs="Times New Roman"/>
          <w:color w:val="212121"/>
          <w:sz w:val="20"/>
          <w:szCs w:val="20"/>
        </w:rPr>
        <w:br/>
      </w:r>
      <w:r w:rsidR="0025764E" w:rsidRPr="0025764E">
        <w:rPr>
          <w:rFonts w:ascii="Helvetica" w:eastAsia="Times New Roman" w:hAnsi="Helvetica" w:cs="Times New Roman"/>
          <w:b/>
          <w:color w:val="212121"/>
          <w:sz w:val="20"/>
          <w:szCs w:val="20"/>
          <w:shd w:val="clear" w:color="auto" w:fill="FFFFFF"/>
        </w:rPr>
        <w:t>Referee</w:t>
      </w:r>
      <w:r w:rsidR="00760714" w:rsidRPr="0025764E">
        <w:rPr>
          <w:rFonts w:ascii="Helvetica" w:eastAsia="Times New Roman" w:hAnsi="Helvetica" w:cs="Times New Roman"/>
          <w:b/>
          <w:color w:val="212121"/>
          <w:sz w:val="20"/>
          <w:szCs w:val="20"/>
          <w:shd w:val="clear" w:color="auto" w:fill="FFFFFF"/>
        </w:rPr>
        <w:t xml:space="preserve"> 2</w:t>
      </w:r>
      <w:r w:rsidR="0025764E" w:rsidRPr="0025764E">
        <w:rPr>
          <w:rFonts w:ascii="Helvetica" w:eastAsia="Times New Roman" w:hAnsi="Helvetica" w:cs="Times New Roman"/>
          <w:b/>
          <w:color w:val="212121"/>
          <w:sz w:val="20"/>
          <w:szCs w:val="20"/>
          <w:shd w:val="clear" w:color="auto" w:fill="FFFFFF"/>
        </w:rPr>
        <w:t>:</w:t>
      </w:r>
      <w:r w:rsidR="00760714" w:rsidRPr="00760714">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lastRenderedPageBreak/>
        <w:t>1.</w:t>
      </w:r>
      <w:r>
        <w:rPr>
          <w:rFonts w:ascii="Helvetica" w:eastAsia="Times New Roman" w:hAnsi="Helvetica" w:cs="Times New Roman"/>
          <w:i/>
          <w:color w:val="212121"/>
          <w:sz w:val="20"/>
          <w:szCs w:val="20"/>
          <w:shd w:val="clear" w:color="auto" w:fill="FFFFFF"/>
        </w:rPr>
        <w:t xml:space="preserve"> </w:t>
      </w:r>
      <w:r w:rsidR="00760714" w:rsidRPr="005B41EB">
        <w:rPr>
          <w:rFonts w:ascii="Helvetica" w:eastAsia="Times New Roman" w:hAnsi="Helvetica" w:cs="Times New Roman"/>
          <w:i/>
          <w:color w:val="212121"/>
          <w:sz w:val="20"/>
          <w:szCs w:val="20"/>
          <w:shd w:val="clear" w:color="auto" w:fill="FFFFFF"/>
        </w:rPr>
        <w:t xml:space="preserve">My first general issue concerns what these findings tell us. The paper shows that modern English-speaking humans show biases, that are present in their language, in the specific task. Namely, they can imitate sounds (and we have plenty examples of </w:t>
      </w:r>
      <w:proofErr w:type="spellStart"/>
      <w:r w:rsidR="00760714" w:rsidRPr="005B41EB">
        <w:rPr>
          <w:rFonts w:ascii="Helvetica" w:eastAsia="Times New Roman" w:hAnsi="Helvetica" w:cs="Times New Roman"/>
          <w:i/>
          <w:color w:val="212121"/>
          <w:sz w:val="20"/>
          <w:szCs w:val="20"/>
          <w:shd w:val="clear" w:color="auto" w:fill="FFFFFF"/>
        </w:rPr>
        <w:t>onomatopoaies</w:t>
      </w:r>
      <w:proofErr w:type="spellEnd"/>
      <w:r w:rsidR="00760714" w:rsidRPr="005B41EB">
        <w:rPr>
          <w:rFonts w:ascii="Helvetica" w:eastAsia="Times New Roman" w:hAnsi="Helvetica" w:cs="Times New Roman"/>
          <w:i/>
          <w:color w:val="212121"/>
          <w:sz w:val="20"/>
          <w:szCs w:val="20"/>
          <w:shd w:val="clear" w:color="auto" w:fill="FFFFFF"/>
        </w:rPr>
        <w:t xml:space="preserve"> in English as well across languages), and their imitations become more word-like (and there are plenty indications from previous studies using iterated learning - see point 2 below) that through generations language-like properties emerge in this paradigm. Thus, the findings are not surprising.</w:t>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color w:val="212121"/>
          <w:sz w:val="20"/>
          <w:szCs w:val="20"/>
        </w:rPr>
        <w:br/>
      </w:r>
      <w:r w:rsidR="00760714" w:rsidRPr="005B41EB">
        <w:rPr>
          <w:rFonts w:ascii="Helvetica" w:eastAsia="Times New Roman" w:hAnsi="Helvetica" w:cs="Times New Roman"/>
          <w:i/>
          <w:color w:val="212121"/>
          <w:sz w:val="20"/>
          <w:szCs w:val="20"/>
          <w:shd w:val="clear" w:color="auto" w:fill="FFFFFF"/>
        </w:rPr>
        <w:t>Still, unsurprising findings can be informative about language evolution. Here, however, I also have a problem. In addition to the usual difficulty in making any sort of claim concerning language origin and evolution starting from modern humans (who already know a language), the present findings do not allow us to claim that imitation in vocalizations is a sine qua non, nor that they have been the first step. They do not falsify the possibility that gesture came first, nor that a combination of gesture and vocalization was key. They simply show that imitation in vocalization might have played a part. Thus, I find the argument proposed in the paper not to be fully justified on the basis of the findings.</w:t>
      </w:r>
      <w:r w:rsidR="00760714" w:rsidRPr="00760714">
        <w:rPr>
          <w:rFonts w:ascii="Helvetica" w:eastAsia="Times New Roman" w:hAnsi="Helvetica" w:cs="Times New Roman"/>
          <w:color w:val="212121"/>
          <w:sz w:val="20"/>
          <w:szCs w:val="20"/>
        </w:rPr>
        <w:br/>
      </w:r>
    </w:p>
    <w:p w14:paraId="46B332C2" w14:textId="5BAB5E9A" w:rsidR="007F2655" w:rsidRDefault="006A7EEB">
      <w:pPr>
        <w:rPr>
          <w:ins w:id="124" w:author="Gary Lupyan" w:date="2017-11-29T15:34:00Z"/>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take the Reviewer’s point that our hypothesis about the formation of conventional words from vocal imitations is </w:t>
      </w:r>
      <w:r w:rsidR="00A72738">
        <w:rPr>
          <w:rFonts w:ascii="Helvetica" w:eastAsia="Times New Roman" w:hAnsi="Helvetica" w:cs="Times New Roman"/>
          <w:color w:val="212121"/>
          <w:sz w:val="20"/>
          <w:szCs w:val="20"/>
        </w:rPr>
        <w:t>not new</w:t>
      </w:r>
      <w:ins w:id="125" w:author="Marcus Perlman" w:date="2017-12-02T17:37:00Z">
        <w:r w:rsidR="0055104E">
          <w:rPr>
            <w:rFonts w:ascii="Helvetica" w:eastAsia="Times New Roman" w:hAnsi="Helvetica" w:cs="Times New Roman"/>
            <w:color w:val="212121"/>
            <w:sz w:val="20"/>
            <w:szCs w:val="20"/>
          </w:rPr>
          <w:t xml:space="preserve">. </w:t>
        </w:r>
      </w:ins>
      <w:del w:id="126" w:author="Marcus Perlman" w:date="2017-12-02T17:37:00Z">
        <w:r w:rsidR="00603BB0" w:rsidDel="0055104E">
          <w:rPr>
            <w:rFonts w:ascii="Helvetica" w:eastAsia="Times New Roman" w:hAnsi="Helvetica" w:cs="Times New Roman"/>
            <w:color w:val="212121"/>
            <w:sz w:val="20"/>
            <w:szCs w:val="20"/>
          </w:rPr>
          <w:delText xml:space="preserve"> </w:delText>
        </w:r>
        <w:r w:rsidR="00A72738" w:rsidDel="0055104E">
          <w:rPr>
            <w:rFonts w:ascii="Helvetica" w:eastAsia="Times New Roman" w:hAnsi="Helvetica" w:cs="Times New Roman"/>
            <w:color w:val="212121"/>
            <w:sz w:val="20"/>
            <w:szCs w:val="20"/>
          </w:rPr>
          <w:delText>(</w:delText>
        </w:r>
        <w:r w:rsidR="00603BB0" w:rsidDel="0055104E">
          <w:rPr>
            <w:rFonts w:ascii="Helvetica" w:eastAsia="Times New Roman" w:hAnsi="Helvetica" w:cs="Times New Roman"/>
            <w:color w:val="212121"/>
            <w:sz w:val="20"/>
            <w:szCs w:val="20"/>
          </w:rPr>
          <w:delText xml:space="preserve">although </w:delText>
        </w:r>
      </w:del>
      <w:ins w:id="127" w:author="Marcus Perlman" w:date="2017-12-02T17:37:00Z">
        <w:r w:rsidR="0055104E">
          <w:rPr>
            <w:rFonts w:ascii="Helvetica" w:eastAsia="Times New Roman" w:hAnsi="Helvetica" w:cs="Times New Roman"/>
            <w:color w:val="212121"/>
            <w:sz w:val="20"/>
            <w:szCs w:val="20"/>
          </w:rPr>
          <w:t>W</w:t>
        </w:r>
      </w:ins>
      <w:del w:id="128" w:author="Marcus Perlman" w:date="2017-12-02T17:37:00Z">
        <w:r w:rsidR="00603BB0" w:rsidDel="0055104E">
          <w:rPr>
            <w:rFonts w:ascii="Helvetica" w:eastAsia="Times New Roman" w:hAnsi="Helvetica" w:cs="Times New Roman"/>
            <w:color w:val="212121"/>
            <w:sz w:val="20"/>
            <w:szCs w:val="20"/>
          </w:rPr>
          <w:delText>w</w:delText>
        </w:r>
      </w:del>
      <w:r w:rsidR="00603BB0">
        <w:rPr>
          <w:rFonts w:ascii="Helvetica" w:eastAsia="Times New Roman" w:hAnsi="Helvetica" w:cs="Times New Roman"/>
          <w:color w:val="212121"/>
          <w:sz w:val="20"/>
          <w:szCs w:val="20"/>
        </w:rPr>
        <w:t>e do believe we are</w:t>
      </w:r>
      <w:ins w:id="129" w:author="Marcus Perlman" w:date="2017-12-02T17:34:00Z">
        <w:r w:rsidR="005F3E98">
          <w:rPr>
            <w:rFonts w:ascii="Helvetica" w:eastAsia="Times New Roman" w:hAnsi="Helvetica" w:cs="Times New Roman"/>
            <w:color w:val="212121"/>
            <w:sz w:val="20"/>
            <w:szCs w:val="20"/>
          </w:rPr>
          <w:t xml:space="preserve"> among</w:t>
        </w:r>
      </w:ins>
      <w:r w:rsidR="00603BB0">
        <w:rPr>
          <w:rFonts w:ascii="Helvetica" w:eastAsia="Times New Roman" w:hAnsi="Helvetica" w:cs="Times New Roman"/>
          <w:color w:val="212121"/>
          <w:sz w:val="20"/>
          <w:szCs w:val="20"/>
        </w:rPr>
        <w:t xml:space="preserve"> the first to attempt to document the transition from vocal imitations to conventional words</w:t>
      </w:r>
      <w:r w:rsidR="008949A2">
        <w:rPr>
          <w:rFonts w:ascii="Helvetica" w:eastAsia="Times New Roman" w:hAnsi="Helvetica" w:cs="Times New Roman"/>
          <w:color w:val="212121"/>
          <w:sz w:val="20"/>
          <w:szCs w:val="20"/>
        </w:rPr>
        <w:t xml:space="preserve"> in a lab study</w:t>
      </w:r>
      <w:del w:id="130" w:author="Marcus Perlman" w:date="2017-12-02T17:37:00Z">
        <w:r w:rsidR="00A72738" w:rsidDel="0055104E">
          <w:rPr>
            <w:rFonts w:ascii="Helvetica" w:eastAsia="Times New Roman" w:hAnsi="Helvetica" w:cs="Times New Roman"/>
            <w:color w:val="212121"/>
            <w:sz w:val="20"/>
            <w:szCs w:val="20"/>
          </w:rPr>
          <w:delText>)</w:delText>
        </w:r>
      </w:del>
      <w:r w:rsidR="00603BB0">
        <w:rPr>
          <w:rFonts w:ascii="Helvetica" w:eastAsia="Times New Roman" w:hAnsi="Helvetica" w:cs="Times New Roman"/>
          <w:color w:val="212121"/>
          <w:sz w:val="20"/>
          <w:szCs w:val="20"/>
        </w:rPr>
        <w:t xml:space="preserve">. </w:t>
      </w:r>
      <w:commentRangeStart w:id="131"/>
      <w:ins w:id="132" w:author="Gary Lupyan" w:date="2017-11-29T15:34:00Z">
        <w:r w:rsidR="007F2655">
          <w:rPr>
            <w:rFonts w:ascii="Helvetica" w:eastAsia="Times New Roman" w:hAnsi="Helvetica" w:cs="Times New Roman"/>
            <w:color w:val="212121"/>
            <w:sz w:val="20"/>
            <w:szCs w:val="20"/>
          </w:rPr>
          <w:t>Our study is also</w:t>
        </w:r>
      </w:ins>
      <w:commentRangeEnd w:id="131"/>
      <w:r w:rsidR="0055104E">
        <w:rPr>
          <w:rStyle w:val="CommentReference"/>
        </w:rPr>
        <w:commentReference w:id="131"/>
      </w:r>
      <w:ins w:id="133" w:author="Gary Lupyan" w:date="2017-11-29T15:34:00Z">
        <w:r w:rsidR="007F2655">
          <w:rPr>
            <w:rFonts w:ascii="Helvetica" w:eastAsia="Times New Roman" w:hAnsi="Helvetica" w:cs="Times New Roman"/>
            <w:color w:val="212121"/>
            <w:sz w:val="20"/>
            <w:szCs w:val="20"/>
          </w:rPr>
          <w:t xml:space="preserve">, to our knowledge, the first to show </w:t>
        </w:r>
      </w:ins>
      <w:ins w:id="134" w:author="Gary Lupyan" w:date="2017-11-29T15:35:00Z">
        <w:r w:rsidR="007F2655">
          <w:rPr>
            <w:rFonts w:ascii="Helvetica" w:eastAsia="Times New Roman" w:hAnsi="Helvetica" w:cs="Times New Roman"/>
            <w:color w:val="212121"/>
            <w:sz w:val="20"/>
            <w:szCs w:val="20"/>
          </w:rPr>
          <w:t xml:space="preserve">that simple repeated imitation can produce better category labels. </w:t>
        </w:r>
      </w:ins>
    </w:p>
    <w:p w14:paraId="25D16340" w14:textId="77777777" w:rsidR="007F2655" w:rsidRDefault="007F2655">
      <w:pPr>
        <w:rPr>
          <w:ins w:id="135" w:author="Gary Lupyan" w:date="2017-11-29T15:35:00Z"/>
          <w:rFonts w:ascii="Helvetica" w:eastAsia="Times New Roman" w:hAnsi="Helvetica" w:cs="Times New Roman"/>
          <w:color w:val="212121"/>
          <w:sz w:val="20"/>
          <w:szCs w:val="20"/>
        </w:rPr>
      </w:pPr>
    </w:p>
    <w:p w14:paraId="44D6DF19" w14:textId="2B41686E" w:rsidR="006A7EEB" w:rsidRDefault="00603BB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w:t>
      </w:r>
      <w:del w:id="136" w:author="Gary Lupyan" w:date="2017-11-29T15:35:00Z">
        <w:r w:rsidDel="007F2655">
          <w:rPr>
            <w:rFonts w:ascii="Helvetica" w:eastAsia="Times New Roman" w:hAnsi="Helvetica" w:cs="Times New Roman"/>
            <w:color w:val="212121"/>
            <w:sz w:val="20"/>
            <w:szCs w:val="20"/>
          </w:rPr>
          <w:delText xml:space="preserve">also </w:delText>
        </w:r>
      </w:del>
      <w:r>
        <w:rPr>
          <w:rFonts w:ascii="Helvetica" w:eastAsia="Times New Roman" w:hAnsi="Helvetica" w:cs="Times New Roman"/>
          <w:color w:val="212121"/>
          <w:sz w:val="20"/>
          <w:szCs w:val="20"/>
        </w:rPr>
        <w:t xml:space="preserve">agree </w:t>
      </w:r>
      <w:ins w:id="137" w:author="Gary Lupyan" w:date="2017-11-29T15:35:00Z">
        <w:r w:rsidR="007F2655">
          <w:rPr>
            <w:rFonts w:ascii="Helvetica" w:eastAsia="Times New Roman" w:hAnsi="Helvetica" w:cs="Times New Roman"/>
            <w:color w:val="212121"/>
            <w:sz w:val="20"/>
            <w:szCs w:val="20"/>
          </w:rPr>
          <w:t xml:space="preserve">with the reviewer </w:t>
        </w:r>
      </w:ins>
      <w:r>
        <w:rPr>
          <w:rFonts w:ascii="Helvetica" w:eastAsia="Times New Roman" w:hAnsi="Helvetica" w:cs="Times New Roman"/>
          <w:color w:val="212121"/>
          <w:sz w:val="20"/>
          <w:szCs w:val="20"/>
        </w:rPr>
        <w:t xml:space="preserve">that these findings do not directly falsify other hypotheses about language evolution, namely the role of gesture. In light of these points, we have qualified our main argument </w:t>
      </w:r>
      <w:del w:id="138" w:author="Gary Lupyan" w:date="2017-11-29T15:35:00Z">
        <w:r w:rsidDel="007F2655">
          <w:rPr>
            <w:rFonts w:ascii="Helvetica" w:eastAsia="Times New Roman" w:hAnsi="Helvetica" w:cs="Times New Roman"/>
            <w:color w:val="212121"/>
            <w:sz w:val="20"/>
            <w:szCs w:val="20"/>
          </w:rPr>
          <w:delText xml:space="preserve">not to be the final story about how language evolved, but </w:delText>
        </w:r>
      </w:del>
      <w:ins w:id="139" w:author="Gary Lupyan" w:date="2017-11-29T15:35:00Z">
        <w:r w:rsidR="007F2655">
          <w:rPr>
            <w:rFonts w:ascii="Helvetica" w:eastAsia="Times New Roman" w:hAnsi="Helvetica" w:cs="Times New Roman"/>
            <w:color w:val="212121"/>
            <w:sz w:val="20"/>
            <w:szCs w:val="20"/>
          </w:rPr>
          <w:t xml:space="preserve">as </w:t>
        </w:r>
      </w:ins>
      <w:r>
        <w:rPr>
          <w:rFonts w:ascii="Helvetica" w:eastAsia="Times New Roman" w:hAnsi="Helvetica" w:cs="Times New Roman"/>
          <w:color w:val="212121"/>
          <w:sz w:val="20"/>
          <w:szCs w:val="20"/>
        </w:rPr>
        <w:t>a specific test of the minimal conditions under which vocal imitations might give rise to conventional words.</w:t>
      </w:r>
      <w:r w:rsidR="00A72738">
        <w:rPr>
          <w:rFonts w:ascii="Helvetica" w:eastAsia="Times New Roman" w:hAnsi="Helvetica" w:cs="Times New Roman"/>
          <w:color w:val="212121"/>
          <w:sz w:val="20"/>
          <w:szCs w:val="20"/>
        </w:rPr>
        <w:t xml:space="preserve"> In the introduction, we </w:t>
      </w:r>
      <w:del w:id="140" w:author="Gary Lupyan" w:date="2017-11-29T15:35:00Z">
        <w:r w:rsidR="00A72738" w:rsidDel="007F2655">
          <w:rPr>
            <w:rFonts w:ascii="Helvetica" w:eastAsia="Times New Roman" w:hAnsi="Helvetica" w:cs="Times New Roman"/>
            <w:color w:val="212121"/>
            <w:sz w:val="20"/>
            <w:szCs w:val="20"/>
          </w:rPr>
          <w:delText xml:space="preserve">now </w:delText>
        </w:r>
      </w:del>
      <w:ins w:id="141" w:author="Gary Lupyan" w:date="2017-11-29T15:35:00Z">
        <w:r w:rsidR="007F2655">
          <w:rPr>
            <w:rFonts w:ascii="Helvetica" w:eastAsia="Times New Roman" w:hAnsi="Helvetica" w:cs="Times New Roman"/>
            <w:color w:val="212121"/>
            <w:sz w:val="20"/>
            <w:szCs w:val="20"/>
          </w:rPr>
          <w:t xml:space="preserve">describe </w:t>
        </w:r>
      </w:ins>
      <w:del w:id="142" w:author="Gary Lupyan" w:date="2017-11-29T15:35:00Z">
        <w:r w:rsidR="00A72738" w:rsidDel="007F2655">
          <w:rPr>
            <w:rFonts w:ascii="Helvetica" w:eastAsia="Times New Roman" w:hAnsi="Helvetica" w:cs="Times New Roman"/>
            <w:color w:val="212121"/>
            <w:sz w:val="20"/>
            <w:szCs w:val="20"/>
          </w:rPr>
          <w:delText xml:space="preserve">state </w:delText>
        </w:r>
      </w:del>
      <w:r w:rsidR="00A72738">
        <w:rPr>
          <w:rFonts w:ascii="Helvetica" w:eastAsia="Times New Roman" w:hAnsi="Helvetica" w:cs="Times New Roman"/>
          <w:color w:val="212121"/>
          <w:sz w:val="20"/>
          <w:szCs w:val="20"/>
        </w:rPr>
        <w:t>our research question as follows:</w:t>
      </w:r>
    </w:p>
    <w:p w14:paraId="3C33E5BE" w14:textId="77777777" w:rsidR="00603BB0" w:rsidRDefault="00603BB0">
      <w:pPr>
        <w:rPr>
          <w:rFonts w:ascii="Helvetica" w:eastAsia="Times New Roman" w:hAnsi="Helvetica" w:cs="Times New Roman"/>
          <w:color w:val="212121"/>
          <w:sz w:val="20"/>
          <w:szCs w:val="20"/>
        </w:rPr>
      </w:pPr>
    </w:p>
    <w:p w14:paraId="18964EB4" w14:textId="789AE44E" w:rsidR="00DA5BAC" w:rsidRDefault="00196F92" w:rsidP="00DA5BAC">
      <w:pPr>
        <w:ind w:left="630"/>
        <w:rPr>
          <w:rFonts w:ascii="Helvetica" w:hAnsi="Helvetica"/>
          <w:sz w:val="20"/>
          <w:szCs w:val="20"/>
        </w:rPr>
      </w:pPr>
      <w:r w:rsidRPr="00196F92">
        <w:rPr>
          <w:rFonts w:ascii="Helvetica" w:hAnsi="Helvetica"/>
          <w:sz w:val="20"/>
          <w:szCs w:val="20"/>
        </w:rPr>
        <w:t xml:space="preserve">Thus, converging evidence suggests that people can use vocal imitation as an effective means of communication. At the same time, vocal imitations are not words. If vocal imitation played a role in the origin of some spoken words, then it is necessary to identify the minimal conditions under which vocal imitations can give rise to more word-like vocalizations that can eventually be integrated into a vocabulary of a language. In the present set of </w:t>
      </w:r>
      <w:proofErr w:type="gramStart"/>
      <w:r w:rsidRPr="00196F92">
        <w:rPr>
          <w:rFonts w:ascii="Helvetica" w:hAnsi="Helvetica"/>
          <w:sz w:val="20"/>
          <w:szCs w:val="20"/>
        </w:rPr>
        <w:t>studies</w:t>
      </w:r>
      <w:proofErr w:type="gramEnd"/>
      <w:r w:rsidRPr="00196F92">
        <w:rPr>
          <w:rFonts w:ascii="Helvetica" w:hAnsi="Helvetica"/>
          <w:sz w:val="20"/>
          <w:szCs w:val="20"/>
        </w:rPr>
        <w:t xml:space="preserve"> we ask whether vocal imitations can transition to more word-like forms through sheer repetition — without an explicit intent to communicate. To answer this question, we recruited participants to play an online version of the children’s game of “Telephone”. </w:t>
      </w:r>
      <w:r w:rsidR="00DA5BAC">
        <w:rPr>
          <w:rFonts w:ascii="Helvetica" w:hAnsi="Helvetica"/>
          <w:sz w:val="20"/>
          <w:szCs w:val="20"/>
        </w:rPr>
        <w:t>…</w:t>
      </w:r>
    </w:p>
    <w:p w14:paraId="33D41490" w14:textId="77777777" w:rsidR="00A72738" w:rsidRDefault="00A72738" w:rsidP="00A72738">
      <w:pPr>
        <w:rPr>
          <w:rFonts w:ascii="Helvetica" w:hAnsi="Helvetica"/>
          <w:sz w:val="20"/>
          <w:szCs w:val="20"/>
        </w:rPr>
      </w:pPr>
    </w:p>
    <w:p w14:paraId="6A25A39D" w14:textId="59699B45" w:rsidR="00A72738" w:rsidRPr="00A72738" w:rsidRDefault="00A72738" w:rsidP="00A72738">
      <w:pPr>
        <w:rPr>
          <w:rFonts w:ascii="Helvetica" w:hAnsi="Helvetica"/>
          <w:sz w:val="20"/>
          <w:szCs w:val="20"/>
        </w:rPr>
      </w:pPr>
      <w:commentRangeStart w:id="143"/>
      <w:r>
        <w:rPr>
          <w:rFonts w:ascii="Helvetica" w:hAnsi="Helvetica"/>
          <w:sz w:val="20"/>
          <w:szCs w:val="20"/>
        </w:rPr>
        <w:t xml:space="preserve">We also </w:t>
      </w:r>
      <w:r w:rsidR="00C7264E">
        <w:rPr>
          <w:rFonts w:ascii="Helvetica" w:hAnsi="Helvetica"/>
          <w:sz w:val="20"/>
          <w:szCs w:val="20"/>
        </w:rPr>
        <w:t xml:space="preserve">included a paragraph discussing the implication of our results for theories of language evolution that </w:t>
      </w:r>
      <w:ins w:id="144" w:author="Gary Lupyan" w:date="2017-11-29T15:21:00Z">
        <w:r w:rsidR="00DA5BAC">
          <w:rPr>
            <w:rFonts w:ascii="Helvetica" w:hAnsi="Helvetica"/>
            <w:sz w:val="20"/>
            <w:szCs w:val="20"/>
          </w:rPr>
          <w:t xml:space="preserve">emphasize </w:t>
        </w:r>
      </w:ins>
      <w:del w:id="145" w:author="Gary Lupyan" w:date="2017-11-29T15:21:00Z">
        <w:r w:rsidR="00C7264E" w:rsidDel="00DA5BAC">
          <w:rPr>
            <w:rFonts w:ascii="Helvetica" w:hAnsi="Helvetica"/>
            <w:sz w:val="20"/>
            <w:szCs w:val="20"/>
          </w:rPr>
          <w:delText xml:space="preserve">involve </w:delText>
        </w:r>
      </w:del>
      <w:ins w:id="146" w:author="Gary Lupyan" w:date="2017-11-29T15:21:00Z">
        <w:r w:rsidR="00DA5BAC">
          <w:rPr>
            <w:rFonts w:ascii="Helvetica" w:hAnsi="Helvetica"/>
            <w:sz w:val="20"/>
            <w:szCs w:val="20"/>
          </w:rPr>
          <w:t xml:space="preserve">the role of </w:t>
        </w:r>
      </w:ins>
      <w:r w:rsidR="00C7264E">
        <w:rPr>
          <w:rFonts w:ascii="Helvetica" w:hAnsi="Helvetica"/>
          <w:sz w:val="20"/>
          <w:szCs w:val="20"/>
        </w:rPr>
        <w:t>gesture.</w:t>
      </w:r>
      <w:commentRangeEnd w:id="143"/>
      <w:r w:rsidR="0055104E">
        <w:rPr>
          <w:rStyle w:val="CommentReference"/>
        </w:rPr>
        <w:commentReference w:id="143"/>
      </w:r>
    </w:p>
    <w:p w14:paraId="2FAA502E" w14:textId="77777777" w:rsidR="00F4720C" w:rsidRDefault="00760714">
      <w:pPr>
        <w:rPr>
          <w:ins w:id="147" w:author="Pierce Edmiston" w:date="2017-11-29T10:50:00Z"/>
          <w:rFonts w:ascii="Helvetica" w:eastAsia="Times New Roman" w:hAnsi="Helvetica" w:cs="Times New Roman"/>
          <w:i/>
          <w:color w:val="212121"/>
          <w:sz w:val="20"/>
          <w:szCs w:val="20"/>
          <w:shd w:val="clear" w:color="auto" w:fill="FFFFFF"/>
        </w:rPr>
      </w:pPr>
      <w:r w:rsidRPr="00760714">
        <w:rPr>
          <w:rFonts w:ascii="Helvetica" w:eastAsia="Times New Roman" w:hAnsi="Helvetica" w:cs="Times New Roman"/>
          <w:color w:val="212121"/>
          <w:sz w:val="20"/>
          <w:szCs w:val="20"/>
        </w:rPr>
        <w:br/>
      </w:r>
      <w:r w:rsidRPr="008949A2">
        <w:rPr>
          <w:rFonts w:ascii="Helvetica" w:eastAsia="Times New Roman" w:hAnsi="Helvetica" w:cs="Times New Roman"/>
          <w:i/>
          <w:color w:val="212121"/>
          <w:sz w:val="20"/>
          <w:szCs w:val="20"/>
          <w:shd w:val="clear" w:color="auto" w:fill="FFFFFF"/>
        </w:rPr>
        <w:t xml:space="preserve">2. There is by now an important tradition within language studies in using the method presented here in Experiment 1 (and multiple variations on this methods). This method is referred as iterated learning has been introduced by Simon Kirby and colleagues (Kirby et al., 2008). It is rather puzzling that the present paper does not make any reference to the previous papers, to the name of the paradigm and, importantly, to the learning mechanisms that have abundantly discussed in the literature as underscoring the processes simulated with the use of this paradigm. This, in my mind, is especially important. On line 419, they write “Our results show that through simple repetition...”, which seems to me to </w:t>
      </w:r>
      <w:proofErr w:type="spellStart"/>
      <w:r w:rsidRPr="008949A2">
        <w:rPr>
          <w:rFonts w:ascii="Helvetica" w:eastAsia="Times New Roman" w:hAnsi="Helvetica" w:cs="Times New Roman"/>
          <w:i/>
          <w:color w:val="212121"/>
          <w:sz w:val="20"/>
          <w:szCs w:val="20"/>
          <w:shd w:val="clear" w:color="auto" w:fill="FFFFFF"/>
        </w:rPr>
        <w:t>trivialise</w:t>
      </w:r>
      <w:proofErr w:type="spellEnd"/>
      <w:r w:rsidRPr="008949A2">
        <w:rPr>
          <w:rFonts w:ascii="Helvetica" w:eastAsia="Times New Roman" w:hAnsi="Helvetica" w:cs="Times New Roman"/>
          <w:i/>
          <w:color w:val="212121"/>
          <w:sz w:val="20"/>
          <w:szCs w:val="20"/>
          <w:shd w:val="clear" w:color="auto" w:fill="FFFFFF"/>
        </w:rPr>
        <w:t xml:space="preserve"> what is going on in the study. In fact, they don’t really address what is going on – what the learning mechanisms may be that give rise to rendering imitations more word-like through generations. It seems strange to me to use a very particular and well-discussed experimental paradigm and then not discuss at all why you used it or what the effects of it are.</w:t>
      </w:r>
    </w:p>
    <w:p w14:paraId="388191F3" w14:textId="77777777" w:rsidR="00F4720C" w:rsidRDefault="00F4720C">
      <w:pPr>
        <w:rPr>
          <w:ins w:id="148" w:author="Pierce Edmiston" w:date="2017-11-29T10:50:00Z"/>
          <w:rFonts w:ascii="Helvetica" w:eastAsia="Times New Roman" w:hAnsi="Helvetica" w:cs="Times New Roman"/>
          <w:i/>
          <w:color w:val="212121"/>
          <w:sz w:val="20"/>
          <w:szCs w:val="20"/>
          <w:shd w:val="clear" w:color="auto" w:fill="FFFFFF"/>
        </w:rPr>
      </w:pPr>
    </w:p>
    <w:p w14:paraId="192B4E0C" w14:textId="52A6D6E1" w:rsidR="00433473" w:rsidRDefault="00D63081">
      <w:pPr>
        <w:rPr>
          <w:ins w:id="149" w:author="Pierce Edmiston" w:date="2017-11-29T10:58:00Z"/>
          <w:rFonts w:ascii="Helvetica" w:eastAsia="Times New Roman" w:hAnsi="Helvetica" w:cs="Times New Roman"/>
          <w:color w:val="212121"/>
          <w:sz w:val="20"/>
          <w:szCs w:val="20"/>
          <w:shd w:val="clear" w:color="auto" w:fill="FFFFFF"/>
        </w:rPr>
      </w:pPr>
      <w:ins w:id="150" w:author="Gary Lupyan" w:date="2017-11-29T15:47:00Z">
        <w:r>
          <w:rPr>
            <w:rFonts w:ascii="Helvetica" w:eastAsia="Times New Roman" w:hAnsi="Helvetica" w:cs="Times New Roman"/>
            <w:color w:val="212121"/>
            <w:sz w:val="20"/>
            <w:szCs w:val="20"/>
            <w:shd w:val="clear" w:color="auto" w:fill="FFFFFF"/>
          </w:rPr>
          <w:t xml:space="preserve">Not mentioning iterated learning—a literature that is quite familiar to us—was an oversight. </w:t>
        </w:r>
      </w:ins>
      <w:ins w:id="151" w:author="Pierce Edmiston" w:date="2017-11-29T10:51:00Z">
        <w:del w:id="152" w:author="Gary Lupyan" w:date="2017-11-29T15:48:00Z">
          <w:r w:rsidR="00F4720C" w:rsidDel="00D63081">
            <w:rPr>
              <w:rFonts w:ascii="Helvetica" w:eastAsia="Times New Roman" w:hAnsi="Helvetica" w:cs="Times New Roman"/>
              <w:color w:val="212121"/>
              <w:sz w:val="20"/>
              <w:szCs w:val="20"/>
              <w:shd w:val="clear" w:color="auto" w:fill="FFFFFF"/>
            </w:rPr>
            <w:delText xml:space="preserve">The reviewer </w:delText>
          </w:r>
        </w:del>
      </w:ins>
      <w:ins w:id="153" w:author="Pierce Edmiston" w:date="2017-11-29T10:52:00Z">
        <w:del w:id="154" w:author="Gary Lupyan" w:date="2017-11-29T15:48:00Z">
          <w:r w:rsidR="00F4720C" w:rsidDel="00D63081">
            <w:rPr>
              <w:rFonts w:ascii="Helvetica" w:eastAsia="Times New Roman" w:hAnsi="Helvetica" w:cs="Times New Roman"/>
              <w:color w:val="212121"/>
              <w:sz w:val="20"/>
              <w:szCs w:val="20"/>
              <w:shd w:val="clear" w:color="auto" w:fill="FFFFFF"/>
            </w:rPr>
            <w:delText xml:space="preserve">identified some important gaps in our review of the literature, and also challenged us to address the mechanisms underlying the observed effects. </w:delText>
          </w:r>
        </w:del>
      </w:ins>
      <w:ins w:id="155" w:author="Pierce Edmiston" w:date="2017-11-29T10:53:00Z">
        <w:r w:rsidR="00433473">
          <w:rPr>
            <w:rFonts w:ascii="Helvetica" w:eastAsia="Times New Roman" w:hAnsi="Helvetica" w:cs="Times New Roman"/>
            <w:color w:val="212121"/>
            <w:sz w:val="20"/>
            <w:szCs w:val="20"/>
            <w:shd w:val="clear" w:color="auto" w:fill="FFFFFF"/>
          </w:rPr>
          <w:t xml:space="preserve">We have included a new paragraph in the introduction that describes the relationship between our </w:t>
        </w:r>
      </w:ins>
      <w:ins w:id="156" w:author="Pierce Edmiston" w:date="2017-11-29T10:55:00Z">
        <w:r w:rsidR="00433473">
          <w:rPr>
            <w:rFonts w:ascii="Helvetica" w:eastAsia="Times New Roman" w:hAnsi="Helvetica" w:cs="Times New Roman"/>
            <w:color w:val="212121"/>
            <w:sz w:val="20"/>
            <w:szCs w:val="20"/>
            <w:shd w:val="clear" w:color="auto" w:fill="FFFFFF"/>
          </w:rPr>
          <w:t>paradigm</w:t>
        </w:r>
      </w:ins>
      <w:ins w:id="157" w:author="Pierce Edmiston" w:date="2017-11-29T10:53:00Z">
        <w:r w:rsidR="00433473">
          <w:rPr>
            <w:rFonts w:ascii="Helvetica" w:eastAsia="Times New Roman" w:hAnsi="Helvetica" w:cs="Times New Roman"/>
            <w:color w:val="212121"/>
            <w:sz w:val="20"/>
            <w:szCs w:val="20"/>
            <w:shd w:val="clear" w:color="auto" w:fill="FFFFFF"/>
          </w:rPr>
          <w:t xml:space="preserve"> and previous uses of iterated learning paradigms in language evolution research. In brief, we are hesitant to call what we observed in our experiments as </w:t>
        </w:r>
      </w:ins>
      <w:ins w:id="158" w:author="Pierce Edmiston" w:date="2017-11-29T10:54:00Z">
        <w:r w:rsidR="00433473">
          <w:rPr>
            <w:rFonts w:ascii="Helvetica" w:eastAsia="Times New Roman" w:hAnsi="Helvetica" w:cs="Times New Roman"/>
            <w:color w:val="212121"/>
            <w:sz w:val="20"/>
            <w:szCs w:val="20"/>
            <w:shd w:val="clear" w:color="auto" w:fill="FFFFFF"/>
          </w:rPr>
          <w:t xml:space="preserve">“learning” because imitators are unguided in their repetition of the acoustic messages, and thus no </w:t>
        </w:r>
      </w:ins>
      <w:ins w:id="159" w:author="Pierce Edmiston" w:date="2017-11-29T10:55:00Z">
        <w:r w:rsidR="00433473">
          <w:rPr>
            <w:rFonts w:ascii="Helvetica" w:eastAsia="Times New Roman" w:hAnsi="Helvetica" w:cs="Times New Roman"/>
            <w:color w:val="212121"/>
            <w:sz w:val="20"/>
            <w:szCs w:val="20"/>
            <w:shd w:val="clear" w:color="auto" w:fill="FFFFFF"/>
          </w:rPr>
          <w:t xml:space="preserve">learning is required. However, what is similar between previous research on iterated transmission and the current study is that the constraints on faithful repetition of the signal are what drive the </w:t>
        </w:r>
      </w:ins>
      <w:ins w:id="160" w:author="Pierce Edmiston" w:date="2017-11-29T10:58:00Z">
        <w:r w:rsidR="00433473">
          <w:rPr>
            <w:rFonts w:ascii="Helvetica" w:eastAsia="Times New Roman" w:hAnsi="Helvetica" w:cs="Times New Roman"/>
            <w:color w:val="212121"/>
            <w:sz w:val="20"/>
            <w:szCs w:val="20"/>
            <w:shd w:val="clear" w:color="auto" w:fill="FFFFFF"/>
          </w:rPr>
          <w:t>observed</w:t>
        </w:r>
      </w:ins>
      <w:ins w:id="161" w:author="Pierce Edmiston" w:date="2017-11-29T10:55:00Z">
        <w:r w:rsidR="00433473">
          <w:rPr>
            <w:rFonts w:ascii="Helvetica" w:eastAsia="Times New Roman" w:hAnsi="Helvetica" w:cs="Times New Roman"/>
            <w:color w:val="212121"/>
            <w:sz w:val="20"/>
            <w:szCs w:val="20"/>
            <w:shd w:val="clear" w:color="auto" w:fill="FFFFFF"/>
          </w:rPr>
          <w:t xml:space="preserve"> change. </w:t>
        </w:r>
      </w:ins>
      <w:ins w:id="162" w:author="Pierce Edmiston" w:date="2017-11-29T10:58:00Z">
        <w:r w:rsidR="00433473">
          <w:rPr>
            <w:rFonts w:ascii="Helvetica" w:eastAsia="Times New Roman" w:hAnsi="Helvetica" w:cs="Times New Roman"/>
            <w:color w:val="212121"/>
            <w:sz w:val="20"/>
            <w:szCs w:val="20"/>
            <w:shd w:val="clear" w:color="auto" w:fill="FFFFFF"/>
          </w:rPr>
          <w:t>In this case, the aspects of an acoustic signal that cannot be repeated by subsequent generations will not survive the transmission</w:t>
        </w:r>
      </w:ins>
      <w:ins w:id="163" w:author="Pierce Edmiston" w:date="2017-11-29T10:59:00Z">
        <w:r w:rsidR="00433473">
          <w:rPr>
            <w:rFonts w:ascii="Helvetica" w:eastAsia="Times New Roman" w:hAnsi="Helvetica" w:cs="Times New Roman"/>
            <w:color w:val="212121"/>
            <w:sz w:val="20"/>
            <w:szCs w:val="20"/>
            <w:shd w:val="clear" w:color="auto" w:fill="FFFFFF"/>
          </w:rPr>
          <w:t xml:space="preserve"> to the next generation, leaving only the acoustic elements that are easier for different individuals to recreate. It </w:t>
        </w:r>
      </w:ins>
      <w:ins w:id="164" w:author="Pierce Edmiston" w:date="2017-11-29T11:01:00Z">
        <w:r w:rsidR="00433473">
          <w:rPr>
            <w:rFonts w:ascii="Helvetica" w:eastAsia="Times New Roman" w:hAnsi="Helvetica" w:cs="Times New Roman"/>
            <w:color w:val="212121"/>
            <w:sz w:val="20"/>
            <w:szCs w:val="20"/>
            <w:shd w:val="clear" w:color="auto" w:fill="FFFFFF"/>
          </w:rPr>
          <w:t>is this tendency to move toward more reproducible forms that drives what was once an imitation of a specific acoustic event to become a more general representation of a family of related acoustic events.</w:t>
        </w:r>
      </w:ins>
    </w:p>
    <w:p w14:paraId="5B37EB8D" w14:textId="3696BC1D" w:rsidR="00433473" w:rsidRDefault="00760714">
      <w:pPr>
        <w:rPr>
          <w:ins w:id="165" w:author="Pierce Edmiston" w:date="2017-11-29T11:02:00Z"/>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color w:val="212121"/>
          <w:sz w:val="20"/>
          <w:szCs w:val="20"/>
          <w:highlight w:val="yellow"/>
        </w:rPr>
        <w:br/>
      </w:r>
      <w:r w:rsidRPr="008949A2">
        <w:rPr>
          <w:rFonts w:ascii="Helvetica" w:eastAsia="Times New Roman" w:hAnsi="Helvetica" w:cs="Times New Roman"/>
          <w:i/>
          <w:color w:val="212121"/>
          <w:sz w:val="20"/>
          <w:szCs w:val="20"/>
          <w:shd w:val="clear" w:color="auto" w:fill="FFFFFF"/>
        </w:rPr>
        <w:t>3. The authors call ‘imitative’ what, in the literature is more commonly referred as ‘iconic”. They do not define what they mean by ‘imitative’ nor whether ‘imitative’ is still a correct label to use for the word-like productions that they observe in later generations (where the vocalizations are indeed less imitative). This is an important point if we want to understand the mechanisms that underscore the effects found.</w:t>
      </w:r>
    </w:p>
    <w:p w14:paraId="3FDBD4CB" w14:textId="77777777" w:rsidR="00433473" w:rsidRDefault="00433473">
      <w:pPr>
        <w:rPr>
          <w:ins w:id="166" w:author="Pierce Edmiston" w:date="2017-11-29T11:02:00Z"/>
          <w:rFonts w:ascii="Helvetica" w:eastAsia="Times New Roman" w:hAnsi="Helvetica" w:cs="Times New Roman"/>
          <w:i/>
          <w:color w:val="212121"/>
          <w:sz w:val="20"/>
          <w:szCs w:val="20"/>
          <w:shd w:val="clear" w:color="auto" w:fill="FFFFFF"/>
        </w:rPr>
      </w:pPr>
    </w:p>
    <w:p w14:paraId="63F0DD00" w14:textId="4C48A535" w:rsidR="007F2655" w:rsidRDefault="007F2655">
      <w:pPr>
        <w:rPr>
          <w:ins w:id="167" w:author="Gary Lupyan" w:date="2017-11-29T15:45:00Z"/>
          <w:rFonts w:ascii="Helvetica" w:eastAsia="Times New Roman" w:hAnsi="Helvetica" w:cs="Times New Roman"/>
          <w:color w:val="212121"/>
          <w:sz w:val="20"/>
          <w:szCs w:val="20"/>
          <w:shd w:val="clear" w:color="auto" w:fill="FFFFFF"/>
        </w:rPr>
      </w:pPr>
      <w:ins w:id="168" w:author="Gary Lupyan" w:date="2017-11-29T15:38:00Z">
        <w:r>
          <w:rPr>
            <w:rFonts w:ascii="Helvetica" w:eastAsia="Times New Roman" w:hAnsi="Helvetica" w:cs="Times New Roman"/>
            <w:color w:val="212121"/>
            <w:sz w:val="20"/>
            <w:szCs w:val="20"/>
            <w:shd w:val="clear" w:color="auto" w:fill="FFFFFF"/>
          </w:rPr>
          <w:t xml:space="preserve">We agree with the reviewer that it is important to be </w:t>
        </w:r>
      </w:ins>
      <w:ins w:id="169" w:author="Marcus Perlman" w:date="2017-12-02T18:02:00Z">
        <w:r w:rsidR="0049776F">
          <w:rPr>
            <w:rFonts w:ascii="Helvetica" w:eastAsia="Times New Roman" w:hAnsi="Helvetica" w:cs="Times New Roman"/>
            <w:color w:val="212121"/>
            <w:sz w:val="20"/>
            <w:szCs w:val="20"/>
            <w:shd w:val="clear" w:color="auto" w:fill="FFFFFF"/>
          </w:rPr>
          <w:t xml:space="preserve">as </w:t>
        </w:r>
      </w:ins>
      <w:ins w:id="170" w:author="Gary Lupyan" w:date="2017-11-29T15:43:00Z">
        <w:del w:id="171" w:author="Marcus Perlman" w:date="2017-12-02T17:45:00Z">
          <w:r w:rsidR="00D63081" w:rsidDel="00C40A32">
            <w:rPr>
              <w:rFonts w:ascii="Helvetica" w:eastAsia="Times New Roman" w:hAnsi="Helvetica" w:cs="Times New Roman"/>
              <w:color w:val="212121"/>
              <w:sz w:val="20"/>
              <w:szCs w:val="20"/>
              <w:shd w:val="clear" w:color="auto" w:fill="FFFFFF"/>
            </w:rPr>
            <w:delText xml:space="preserve">terminologically </w:delText>
          </w:r>
        </w:del>
        <w:r w:rsidR="00D63081">
          <w:rPr>
            <w:rFonts w:ascii="Helvetica" w:eastAsia="Times New Roman" w:hAnsi="Helvetica" w:cs="Times New Roman"/>
            <w:color w:val="212121"/>
            <w:sz w:val="20"/>
            <w:szCs w:val="20"/>
            <w:shd w:val="clear" w:color="auto" w:fill="FFFFFF"/>
          </w:rPr>
          <w:t>precise</w:t>
        </w:r>
      </w:ins>
      <w:ins w:id="172" w:author="Marcus Perlman" w:date="2017-12-02T18:02:00Z">
        <w:r w:rsidR="0049776F">
          <w:rPr>
            <w:rFonts w:ascii="Helvetica" w:eastAsia="Times New Roman" w:hAnsi="Helvetica" w:cs="Times New Roman"/>
            <w:color w:val="212121"/>
            <w:sz w:val="20"/>
            <w:szCs w:val="20"/>
            <w:shd w:val="clear" w:color="auto" w:fill="FFFFFF"/>
          </w:rPr>
          <w:t xml:space="preserve"> as possible</w:t>
        </w:r>
      </w:ins>
      <w:ins w:id="173" w:author="Marcus Perlman" w:date="2017-12-02T17:45:00Z">
        <w:r w:rsidR="00C40A32">
          <w:rPr>
            <w:rFonts w:ascii="Helvetica" w:eastAsia="Times New Roman" w:hAnsi="Helvetica" w:cs="Times New Roman"/>
            <w:color w:val="212121"/>
            <w:sz w:val="20"/>
            <w:szCs w:val="20"/>
            <w:shd w:val="clear" w:color="auto" w:fill="FFFFFF"/>
          </w:rPr>
          <w:t xml:space="preserve"> in our use of the terms ‘imitative and ‘iconic’</w:t>
        </w:r>
      </w:ins>
      <w:ins w:id="174" w:author="Gary Lupyan" w:date="2017-11-29T15:43:00Z">
        <w:r w:rsidR="00D63081">
          <w:rPr>
            <w:rFonts w:ascii="Helvetica" w:eastAsia="Times New Roman" w:hAnsi="Helvetica" w:cs="Times New Roman"/>
            <w:color w:val="212121"/>
            <w:sz w:val="20"/>
            <w:szCs w:val="20"/>
            <w:shd w:val="clear" w:color="auto" w:fill="FFFFFF"/>
          </w:rPr>
          <w:t xml:space="preserve">. </w:t>
        </w:r>
      </w:ins>
      <w:ins w:id="175" w:author="Gary Lupyan" w:date="2017-11-29T15:36:00Z">
        <w:r>
          <w:rPr>
            <w:rFonts w:ascii="Helvetica" w:eastAsia="Times New Roman" w:hAnsi="Helvetica" w:cs="Times New Roman"/>
            <w:color w:val="212121"/>
            <w:sz w:val="20"/>
            <w:szCs w:val="20"/>
            <w:shd w:val="clear" w:color="auto" w:fill="FFFFFF"/>
          </w:rPr>
          <w:t>The</w:t>
        </w:r>
      </w:ins>
      <w:ins w:id="176" w:author="Marcus Perlman" w:date="2017-12-02T18:03:00Z">
        <w:r w:rsidR="0049776F">
          <w:rPr>
            <w:rFonts w:ascii="Helvetica" w:eastAsia="Times New Roman" w:hAnsi="Helvetica" w:cs="Times New Roman"/>
            <w:color w:val="212121"/>
            <w:sz w:val="20"/>
            <w:szCs w:val="20"/>
            <w:shd w:val="clear" w:color="auto" w:fill="FFFFFF"/>
          </w:rPr>
          <w:t>se</w:t>
        </w:r>
      </w:ins>
      <w:ins w:id="177" w:author="Gary Lupyan" w:date="2017-11-29T15:36:00Z">
        <w:r>
          <w:rPr>
            <w:rFonts w:ascii="Helvetica" w:eastAsia="Times New Roman" w:hAnsi="Helvetica" w:cs="Times New Roman"/>
            <w:color w:val="212121"/>
            <w:sz w:val="20"/>
            <w:szCs w:val="20"/>
            <w:shd w:val="clear" w:color="auto" w:fill="FFFFFF"/>
          </w:rPr>
          <w:t xml:space="preserve"> terms </w:t>
        </w:r>
        <w:del w:id="178" w:author="Marcus Perlman" w:date="2017-12-02T18:03:00Z">
          <w:r w:rsidDel="0049776F">
            <w:rPr>
              <w:rFonts w:ascii="Helvetica" w:eastAsia="Times New Roman" w:hAnsi="Helvetica" w:cs="Times New Roman"/>
              <w:color w:val="212121"/>
              <w:sz w:val="20"/>
              <w:szCs w:val="20"/>
              <w:shd w:val="clear" w:color="auto" w:fill="FFFFFF"/>
            </w:rPr>
            <w:delText xml:space="preserve">imitative and iconic </w:delText>
          </w:r>
        </w:del>
      </w:ins>
      <w:ins w:id="179" w:author="Gary Lupyan" w:date="2017-11-29T15:43:00Z">
        <w:r w:rsidR="00D63081">
          <w:rPr>
            <w:rFonts w:ascii="Helvetica" w:eastAsia="Times New Roman" w:hAnsi="Helvetica" w:cs="Times New Roman"/>
            <w:color w:val="212121"/>
            <w:sz w:val="20"/>
            <w:szCs w:val="20"/>
            <w:shd w:val="clear" w:color="auto" w:fill="FFFFFF"/>
          </w:rPr>
          <w:t>overlap in meaning, but</w:t>
        </w:r>
      </w:ins>
      <w:ins w:id="180" w:author="Marcus Perlman" w:date="2017-12-02T18:03:00Z">
        <w:r w:rsidR="0049776F">
          <w:rPr>
            <w:rFonts w:ascii="Helvetica" w:eastAsia="Times New Roman" w:hAnsi="Helvetica" w:cs="Times New Roman"/>
            <w:color w:val="212121"/>
            <w:sz w:val="20"/>
            <w:szCs w:val="20"/>
            <w:shd w:val="clear" w:color="auto" w:fill="FFFFFF"/>
          </w:rPr>
          <w:t>, as the reviewer notes,</w:t>
        </w:r>
      </w:ins>
      <w:ins w:id="181" w:author="Gary Lupyan" w:date="2017-11-29T15:43:00Z">
        <w:r w:rsidR="00D63081">
          <w:rPr>
            <w:rFonts w:ascii="Helvetica" w:eastAsia="Times New Roman" w:hAnsi="Helvetica" w:cs="Times New Roman"/>
            <w:color w:val="212121"/>
            <w:sz w:val="20"/>
            <w:szCs w:val="20"/>
            <w:shd w:val="clear" w:color="auto" w:fill="FFFFFF"/>
          </w:rPr>
          <w:t xml:space="preserve"> </w:t>
        </w:r>
      </w:ins>
      <w:ins w:id="182" w:author="Marcus Perlman" w:date="2017-12-02T18:03:00Z">
        <w:r w:rsidR="0049776F">
          <w:rPr>
            <w:rFonts w:ascii="Helvetica" w:eastAsia="Times New Roman" w:hAnsi="Helvetica" w:cs="Times New Roman"/>
            <w:color w:val="212121"/>
            <w:sz w:val="20"/>
            <w:szCs w:val="20"/>
            <w:shd w:val="clear" w:color="auto" w:fill="FFFFFF"/>
          </w:rPr>
          <w:t xml:space="preserve">they </w:t>
        </w:r>
      </w:ins>
      <w:ins w:id="183" w:author="Gary Lupyan" w:date="2017-11-29T15:43:00Z">
        <w:r w:rsidR="00D63081">
          <w:rPr>
            <w:rFonts w:ascii="Helvetica" w:eastAsia="Times New Roman" w:hAnsi="Helvetica" w:cs="Times New Roman"/>
            <w:color w:val="212121"/>
            <w:sz w:val="20"/>
            <w:szCs w:val="20"/>
            <w:shd w:val="clear" w:color="auto" w:fill="FFFFFF"/>
          </w:rPr>
          <w:t xml:space="preserve">are </w:t>
        </w:r>
      </w:ins>
      <w:ins w:id="184" w:author="Gary Lupyan" w:date="2017-11-29T15:36:00Z">
        <w:r>
          <w:rPr>
            <w:rFonts w:ascii="Helvetica" w:eastAsia="Times New Roman" w:hAnsi="Helvetica" w:cs="Times New Roman"/>
            <w:color w:val="212121"/>
            <w:sz w:val="20"/>
            <w:szCs w:val="20"/>
            <w:shd w:val="clear" w:color="auto" w:fill="FFFFFF"/>
          </w:rPr>
          <w:t xml:space="preserve">not entirely interchangeable. </w:t>
        </w:r>
      </w:ins>
      <w:ins w:id="185" w:author="Marcus Perlman" w:date="2017-12-02T17:58:00Z">
        <w:r w:rsidR="0049776F">
          <w:rPr>
            <w:rFonts w:ascii="Helvetica" w:eastAsia="Times New Roman" w:hAnsi="Helvetica" w:cs="Times New Roman"/>
            <w:color w:val="212121"/>
            <w:sz w:val="20"/>
            <w:szCs w:val="20"/>
            <w:shd w:val="clear" w:color="auto" w:fill="FFFFFF"/>
          </w:rPr>
          <w:t>In general, we use the term ‘imitat</w:t>
        </w:r>
        <w:r w:rsidR="0049776F">
          <w:rPr>
            <w:rFonts w:ascii="Helvetica" w:eastAsia="Times New Roman" w:hAnsi="Helvetica" w:cs="Times New Roman"/>
            <w:color w:val="212121"/>
            <w:sz w:val="20"/>
            <w:szCs w:val="20"/>
            <w:shd w:val="clear" w:color="auto" w:fill="FFFFFF"/>
          </w:rPr>
          <w:t>i</w:t>
        </w:r>
        <w:r w:rsidR="0049776F">
          <w:rPr>
            <w:rFonts w:ascii="Helvetica" w:eastAsia="Times New Roman" w:hAnsi="Helvetica" w:cs="Times New Roman"/>
            <w:color w:val="212121"/>
            <w:sz w:val="20"/>
            <w:szCs w:val="20"/>
            <w:shd w:val="clear" w:color="auto" w:fill="FFFFFF"/>
          </w:rPr>
          <w:t xml:space="preserve">ve’ (and derivatives) when referring to cases when </w:t>
        </w:r>
      </w:ins>
      <w:ins w:id="186" w:author="Marcus Perlman" w:date="2017-12-02T18:03:00Z">
        <w:r w:rsidR="0049776F">
          <w:rPr>
            <w:rFonts w:ascii="Helvetica" w:eastAsia="Times New Roman" w:hAnsi="Helvetica" w:cs="Times New Roman"/>
            <w:color w:val="212121"/>
            <w:sz w:val="20"/>
            <w:szCs w:val="20"/>
            <w:shd w:val="clear" w:color="auto" w:fill="FFFFFF"/>
          </w:rPr>
          <w:t xml:space="preserve">a </w:t>
        </w:r>
      </w:ins>
      <w:ins w:id="187" w:author="Marcus Perlman" w:date="2017-12-02T17:58:00Z">
        <w:r w:rsidR="0049776F">
          <w:rPr>
            <w:rFonts w:ascii="Helvetica" w:eastAsia="Times New Roman" w:hAnsi="Helvetica" w:cs="Times New Roman"/>
            <w:color w:val="212121"/>
            <w:sz w:val="20"/>
            <w:szCs w:val="20"/>
            <w:shd w:val="clear" w:color="auto" w:fill="FFFFFF"/>
          </w:rPr>
          <w:t xml:space="preserve">vocalization results from an attempt to produce an accurate, high-fidelity representation </w:t>
        </w:r>
        <w:r w:rsidR="0049776F">
          <w:rPr>
            <w:rFonts w:ascii="Helvetica" w:eastAsia="Times New Roman" w:hAnsi="Helvetica" w:cs="Times New Roman"/>
            <w:color w:val="212121"/>
            <w:sz w:val="20"/>
            <w:szCs w:val="20"/>
            <w:shd w:val="clear" w:color="auto" w:fill="FFFFFF"/>
          </w:rPr>
          <w:t xml:space="preserve">of a </w:t>
        </w:r>
        <w:r w:rsidR="0049776F">
          <w:rPr>
            <w:rFonts w:ascii="Helvetica" w:eastAsia="Times New Roman" w:hAnsi="Helvetica" w:cs="Times New Roman"/>
            <w:color w:val="212121"/>
            <w:sz w:val="20"/>
            <w:szCs w:val="20"/>
            <w:shd w:val="clear" w:color="auto" w:fill="FFFFFF"/>
          </w:rPr>
          <w:t>sound. For example, in our instructions, participants were asked to record themselves “imitating” the sound by “recreating it as accurately” as possible. In comparison, we use ‘iconicity’ to refer more broadly to resemblance between the form of a signal (e.g. a vocalization or gesture) and its referent or meaning. Words</w:t>
        </w:r>
      </w:ins>
      <w:ins w:id="188" w:author="Marcus Perlman" w:date="2017-12-02T17:59:00Z">
        <w:r w:rsidR="0049776F">
          <w:rPr>
            <w:rFonts w:ascii="Helvetica" w:eastAsia="Times New Roman" w:hAnsi="Helvetica" w:cs="Times New Roman"/>
            <w:color w:val="212121"/>
            <w:sz w:val="20"/>
            <w:szCs w:val="20"/>
            <w:shd w:val="clear" w:color="auto" w:fill="FFFFFF"/>
          </w:rPr>
          <w:t xml:space="preserve"> </w:t>
        </w:r>
      </w:ins>
      <w:ins w:id="189" w:author="Marcus Perlman" w:date="2017-12-02T17:58:00Z">
        <w:r w:rsidR="0049776F">
          <w:rPr>
            <w:rFonts w:ascii="Helvetica" w:eastAsia="Times New Roman" w:hAnsi="Helvetica" w:cs="Times New Roman"/>
            <w:color w:val="212121"/>
            <w:sz w:val="20"/>
            <w:szCs w:val="20"/>
            <w:shd w:val="clear" w:color="auto" w:fill="FFFFFF"/>
          </w:rPr>
          <w:t>that bear a recognizable resemblance are ‘iconic’</w:t>
        </w:r>
      </w:ins>
      <w:ins w:id="190" w:author="Marcus Perlman" w:date="2017-12-02T18:06:00Z">
        <w:r w:rsidR="008F3E8E">
          <w:rPr>
            <w:rFonts w:ascii="Helvetica" w:eastAsia="Times New Roman" w:hAnsi="Helvetica" w:cs="Times New Roman"/>
            <w:color w:val="212121"/>
            <w:sz w:val="20"/>
            <w:szCs w:val="20"/>
            <w:shd w:val="clear" w:color="auto" w:fill="FFFFFF"/>
          </w:rPr>
          <w:t xml:space="preserve"> (which includes</w:t>
        </w:r>
      </w:ins>
      <w:ins w:id="191" w:author="Marcus Perlman" w:date="2017-12-02T18:00:00Z">
        <w:r w:rsidR="0049776F">
          <w:rPr>
            <w:rFonts w:ascii="Helvetica" w:eastAsia="Times New Roman" w:hAnsi="Helvetica" w:cs="Times New Roman"/>
            <w:color w:val="212121"/>
            <w:sz w:val="20"/>
            <w:szCs w:val="20"/>
            <w:shd w:val="clear" w:color="auto" w:fill="FFFFFF"/>
          </w:rPr>
          <w:t xml:space="preserve"> words</w:t>
        </w:r>
      </w:ins>
      <w:ins w:id="192" w:author="Marcus Perlman" w:date="2017-12-02T18:06:00Z">
        <w:r w:rsidR="008F3E8E">
          <w:rPr>
            <w:rFonts w:ascii="Helvetica" w:eastAsia="Times New Roman" w:hAnsi="Helvetica" w:cs="Times New Roman"/>
            <w:color w:val="212121"/>
            <w:sz w:val="20"/>
            <w:szCs w:val="20"/>
            <w:shd w:val="clear" w:color="auto" w:fill="FFFFFF"/>
          </w:rPr>
          <w:t xml:space="preserve"> for non-sound concepts,</w:t>
        </w:r>
      </w:ins>
      <w:ins w:id="193" w:author="Marcus Perlman" w:date="2017-12-02T18:00:00Z">
        <w:r w:rsidR="0049776F">
          <w:rPr>
            <w:rFonts w:ascii="Helvetica" w:eastAsia="Times New Roman" w:hAnsi="Helvetica" w:cs="Times New Roman"/>
            <w:color w:val="212121"/>
            <w:sz w:val="20"/>
            <w:szCs w:val="20"/>
            <w:shd w:val="clear" w:color="auto" w:fill="FFFFFF"/>
          </w:rPr>
          <w:t xml:space="preserve"> like </w:t>
        </w:r>
        <w:r w:rsidR="0049776F">
          <w:rPr>
            <w:rFonts w:ascii="Helvetica" w:eastAsia="Times New Roman" w:hAnsi="Helvetica" w:cs="Times New Roman"/>
            <w:i/>
            <w:color w:val="212121"/>
            <w:sz w:val="20"/>
            <w:szCs w:val="20"/>
            <w:shd w:val="clear" w:color="auto" w:fill="FFFFFF"/>
          </w:rPr>
          <w:t>teeny</w:t>
        </w:r>
      </w:ins>
      <w:ins w:id="194" w:author="Marcus Perlman" w:date="2017-12-02T18:07:00Z">
        <w:r w:rsidR="008F3E8E">
          <w:rPr>
            <w:rFonts w:ascii="Helvetica" w:eastAsia="Times New Roman" w:hAnsi="Helvetica" w:cs="Times New Roman"/>
            <w:color w:val="212121"/>
            <w:sz w:val="20"/>
            <w:szCs w:val="20"/>
            <w:shd w:val="clear" w:color="auto" w:fill="FFFFFF"/>
          </w:rPr>
          <w:t>)</w:t>
        </w:r>
      </w:ins>
      <w:ins w:id="195" w:author="Marcus Perlman" w:date="2017-12-02T18:00:00Z">
        <w:r w:rsidR="0049776F">
          <w:rPr>
            <w:rFonts w:ascii="Helvetica" w:eastAsia="Times New Roman" w:hAnsi="Helvetica" w:cs="Times New Roman"/>
            <w:color w:val="212121"/>
            <w:sz w:val="20"/>
            <w:szCs w:val="20"/>
            <w:shd w:val="clear" w:color="auto" w:fill="FFFFFF"/>
          </w:rPr>
          <w:t xml:space="preserve">. </w:t>
        </w:r>
      </w:ins>
      <w:ins w:id="196" w:author="Marcus Perlman" w:date="2017-12-02T18:01:00Z">
        <w:r w:rsidR="0049776F">
          <w:rPr>
            <w:rFonts w:ascii="Helvetica" w:eastAsia="Times New Roman" w:hAnsi="Helvetica" w:cs="Times New Roman"/>
            <w:color w:val="212121"/>
            <w:sz w:val="20"/>
            <w:szCs w:val="20"/>
            <w:shd w:val="clear" w:color="auto" w:fill="FFFFFF"/>
          </w:rPr>
          <w:t>Iconic words</w:t>
        </w:r>
      </w:ins>
      <w:ins w:id="197" w:author="Marcus Perlman" w:date="2017-12-02T17:58:00Z">
        <w:r w:rsidR="0049776F">
          <w:rPr>
            <w:rFonts w:ascii="Helvetica" w:eastAsia="Times New Roman" w:hAnsi="Helvetica" w:cs="Times New Roman"/>
            <w:color w:val="212121"/>
            <w:sz w:val="20"/>
            <w:szCs w:val="20"/>
            <w:shd w:val="clear" w:color="auto" w:fill="FFFFFF"/>
          </w:rPr>
          <w:t xml:space="preserve"> may or may not have been created by an attempt to imitate a sound.</w:t>
        </w:r>
      </w:ins>
      <w:ins w:id="198" w:author="Marcus Perlman" w:date="2017-12-02T17:59:00Z">
        <w:r w:rsidR="0049776F">
          <w:rPr>
            <w:rFonts w:ascii="Helvetica" w:eastAsia="Times New Roman" w:hAnsi="Helvetica" w:cs="Times New Roman"/>
            <w:color w:val="212121"/>
            <w:sz w:val="20"/>
            <w:szCs w:val="20"/>
            <w:shd w:val="clear" w:color="auto" w:fill="FFFFFF"/>
          </w:rPr>
          <w:t xml:space="preserve"> </w:t>
        </w:r>
      </w:ins>
      <w:ins w:id="199" w:author="Gary Lupyan" w:date="2017-11-29T15:36:00Z">
        <w:del w:id="200" w:author="Marcus Perlman" w:date="2017-12-02T18:02:00Z">
          <w:r w:rsidDel="0049776F">
            <w:rPr>
              <w:rFonts w:ascii="Helvetica" w:eastAsia="Times New Roman" w:hAnsi="Helvetica" w:cs="Times New Roman"/>
              <w:color w:val="212121"/>
              <w:sz w:val="20"/>
              <w:szCs w:val="20"/>
              <w:shd w:val="clear" w:color="auto" w:fill="FFFFFF"/>
            </w:rPr>
            <w:delText>Imitation is one form of iconicity, but there are many others</w:delText>
          </w:r>
        </w:del>
      </w:ins>
      <w:ins w:id="201" w:author="Gary Lupyan" w:date="2017-11-29T15:37:00Z">
        <w:del w:id="202" w:author="Marcus Perlman" w:date="2017-12-02T18:02:00Z">
          <w:r w:rsidDel="0049776F">
            <w:rPr>
              <w:rFonts w:ascii="Helvetica" w:eastAsia="Times New Roman" w:hAnsi="Helvetica" w:cs="Times New Roman"/>
              <w:color w:val="212121"/>
              <w:sz w:val="20"/>
              <w:szCs w:val="20"/>
              <w:shd w:val="clear" w:color="auto" w:fill="FFFFFF"/>
            </w:rPr>
            <w:delText xml:space="preserve">. For example, pointing to one’s hair as a gesture meaning “hair” </w:delText>
          </w:r>
        </w:del>
      </w:ins>
      <w:ins w:id="203" w:author="Gary Lupyan" w:date="2017-11-29T15:43:00Z">
        <w:del w:id="204" w:author="Marcus Perlman" w:date="2017-12-02T18:02:00Z">
          <w:r w:rsidR="00D63081" w:rsidDel="0049776F">
            <w:rPr>
              <w:rFonts w:ascii="Helvetica" w:eastAsia="Times New Roman" w:hAnsi="Helvetica" w:cs="Times New Roman"/>
              <w:color w:val="212121"/>
              <w:sz w:val="20"/>
              <w:szCs w:val="20"/>
              <w:shd w:val="clear" w:color="auto" w:fill="FFFFFF"/>
            </w:rPr>
            <w:delText xml:space="preserve">or </w:delText>
          </w:r>
        </w:del>
      </w:ins>
      <w:ins w:id="205" w:author="Gary Lupyan" w:date="2017-11-29T15:37:00Z">
        <w:del w:id="206" w:author="Marcus Perlman" w:date="2017-12-02T18:02:00Z">
          <w:r w:rsidDel="0049776F">
            <w:rPr>
              <w:rFonts w:ascii="Helvetica" w:eastAsia="Times New Roman" w:hAnsi="Helvetica" w:cs="Times New Roman"/>
              <w:color w:val="212121"/>
              <w:sz w:val="20"/>
              <w:szCs w:val="20"/>
              <w:shd w:val="clear" w:color="auto" w:fill="FFFFFF"/>
            </w:rPr>
            <w:delText xml:space="preserve">is </w:delText>
          </w:r>
        </w:del>
      </w:ins>
      <w:ins w:id="207" w:author="Gary Lupyan" w:date="2017-11-29T15:43:00Z">
        <w:del w:id="208" w:author="Marcus Perlman" w:date="2017-12-02T18:02:00Z">
          <w:r w:rsidR="00D63081" w:rsidDel="0049776F">
            <w:rPr>
              <w:rFonts w:ascii="Helvetica" w:eastAsia="Times New Roman" w:hAnsi="Helvetica" w:cs="Times New Roman"/>
              <w:color w:val="212121"/>
              <w:sz w:val="20"/>
              <w:szCs w:val="20"/>
              <w:shd w:val="clear" w:color="auto" w:fill="FFFFFF"/>
            </w:rPr>
            <w:delText xml:space="preserve">generally considered </w:delText>
          </w:r>
        </w:del>
      </w:ins>
      <w:ins w:id="209" w:author="Gary Lupyan" w:date="2017-11-29T15:37:00Z">
        <w:del w:id="210" w:author="Marcus Perlman" w:date="2017-12-02T18:02:00Z">
          <w:r w:rsidDel="0049776F">
            <w:rPr>
              <w:rFonts w:ascii="Helvetica" w:eastAsia="Times New Roman" w:hAnsi="Helvetica" w:cs="Times New Roman"/>
              <w:color w:val="212121"/>
              <w:sz w:val="20"/>
              <w:szCs w:val="20"/>
              <w:shd w:val="clear" w:color="auto" w:fill="FFFFFF"/>
            </w:rPr>
            <w:delText>iconic</w:delText>
          </w:r>
        </w:del>
      </w:ins>
      <w:ins w:id="211" w:author="Gary Lupyan" w:date="2017-11-29T15:43:00Z">
        <w:del w:id="212" w:author="Marcus Perlman" w:date="2017-12-02T18:02:00Z">
          <w:r w:rsidR="00D63081" w:rsidDel="0049776F">
            <w:rPr>
              <w:rFonts w:ascii="Helvetica" w:eastAsia="Times New Roman" w:hAnsi="Helvetica" w:cs="Times New Roman"/>
              <w:color w:val="212121"/>
              <w:sz w:val="20"/>
              <w:szCs w:val="20"/>
              <w:shd w:val="clear" w:color="auto" w:fill="FFFFFF"/>
            </w:rPr>
            <w:delText>, but it is not imitative</w:delText>
          </w:r>
        </w:del>
      </w:ins>
      <w:ins w:id="213" w:author="Gary Lupyan" w:date="2017-11-29T15:37:00Z">
        <w:del w:id="214" w:author="Marcus Perlman" w:date="2017-12-02T18:02:00Z">
          <w:r w:rsidDel="0049776F">
            <w:rPr>
              <w:rFonts w:ascii="Helvetica" w:eastAsia="Times New Roman" w:hAnsi="Helvetica" w:cs="Times New Roman"/>
              <w:color w:val="212121"/>
              <w:sz w:val="20"/>
              <w:szCs w:val="20"/>
              <w:shd w:val="clear" w:color="auto" w:fill="FFFFFF"/>
            </w:rPr>
            <w:delText xml:space="preserve">. </w:delText>
          </w:r>
        </w:del>
      </w:ins>
      <w:ins w:id="215" w:author="Gary Lupyan" w:date="2017-11-29T15:44:00Z">
        <w:r w:rsidR="00D63081">
          <w:rPr>
            <w:rFonts w:ascii="Helvetica" w:eastAsia="Times New Roman" w:hAnsi="Helvetica" w:cs="Times New Roman"/>
            <w:color w:val="212121"/>
            <w:sz w:val="20"/>
            <w:szCs w:val="20"/>
            <w:shd w:val="clear" w:color="auto" w:fill="FFFFFF"/>
          </w:rPr>
          <w:t>In the revision</w:t>
        </w:r>
      </w:ins>
      <w:ins w:id="216" w:author="Marcus Perlman" w:date="2017-12-02T18:09:00Z">
        <w:r w:rsidR="008F3E8E">
          <w:rPr>
            <w:rFonts w:ascii="Helvetica" w:eastAsia="Times New Roman" w:hAnsi="Helvetica" w:cs="Times New Roman"/>
            <w:color w:val="212121"/>
            <w:sz w:val="20"/>
            <w:szCs w:val="20"/>
            <w:shd w:val="clear" w:color="auto" w:fill="FFFFFF"/>
          </w:rPr>
          <w:t>,</w:t>
        </w:r>
      </w:ins>
      <w:ins w:id="217" w:author="Gary Lupyan" w:date="2017-11-29T15:44:00Z">
        <w:r w:rsidR="00D63081">
          <w:rPr>
            <w:rFonts w:ascii="Helvetica" w:eastAsia="Times New Roman" w:hAnsi="Helvetica" w:cs="Times New Roman"/>
            <w:color w:val="212121"/>
            <w:sz w:val="20"/>
            <w:szCs w:val="20"/>
            <w:shd w:val="clear" w:color="auto" w:fill="FFFFFF"/>
          </w:rPr>
          <w:t xml:space="preserve"> we </w:t>
        </w:r>
      </w:ins>
      <w:ins w:id="218" w:author="Marcus Perlman" w:date="2017-12-02T18:12:00Z">
        <w:r w:rsidR="008F3E8E">
          <w:rPr>
            <w:rFonts w:ascii="Helvetica" w:eastAsia="Times New Roman" w:hAnsi="Helvetica" w:cs="Times New Roman"/>
            <w:color w:val="212121"/>
            <w:sz w:val="20"/>
            <w:szCs w:val="20"/>
            <w:shd w:val="clear" w:color="auto" w:fill="FFFFFF"/>
          </w:rPr>
          <w:t xml:space="preserve">aim to be careful with this distinction, and we </w:t>
        </w:r>
      </w:ins>
      <w:ins w:id="219" w:author="Gary Lupyan" w:date="2017-11-29T15:44:00Z">
        <w:r w:rsidR="00D63081">
          <w:rPr>
            <w:rFonts w:ascii="Helvetica" w:eastAsia="Times New Roman" w:hAnsi="Helvetica" w:cs="Times New Roman"/>
            <w:color w:val="212121"/>
            <w:sz w:val="20"/>
            <w:szCs w:val="20"/>
            <w:shd w:val="clear" w:color="auto" w:fill="FFFFFF"/>
          </w:rPr>
          <w:t>discuss iconicity more explicitly</w:t>
        </w:r>
        <w:del w:id="220" w:author="Marcus Perlman" w:date="2017-12-02T18:09:00Z">
          <w:r w:rsidR="00D63081" w:rsidDel="008F3E8E">
            <w:rPr>
              <w:rFonts w:ascii="Helvetica" w:eastAsia="Times New Roman" w:hAnsi="Helvetica" w:cs="Times New Roman"/>
              <w:color w:val="212121"/>
              <w:sz w:val="20"/>
              <w:szCs w:val="20"/>
              <w:shd w:val="clear" w:color="auto" w:fill="FFFFFF"/>
            </w:rPr>
            <w:delText xml:space="preserve">. </w:delText>
          </w:r>
          <w:r w:rsidR="00D63081" w:rsidRPr="00D63081" w:rsidDel="008F3E8E">
            <w:rPr>
              <w:rFonts w:ascii="Helvetica" w:eastAsia="Times New Roman" w:hAnsi="Helvetica" w:cs="Times New Roman"/>
              <w:color w:val="212121"/>
              <w:sz w:val="20"/>
              <w:szCs w:val="20"/>
              <w:highlight w:val="yellow"/>
              <w:shd w:val="clear" w:color="auto" w:fill="FFFFFF"/>
            </w:rPr>
            <w:delText>For exam</w:delText>
          </w:r>
          <w:commentRangeStart w:id="221"/>
          <w:r w:rsidR="00D63081" w:rsidRPr="00D63081" w:rsidDel="008F3E8E">
            <w:rPr>
              <w:rFonts w:ascii="Helvetica" w:eastAsia="Times New Roman" w:hAnsi="Helvetica" w:cs="Times New Roman"/>
              <w:color w:val="212121"/>
              <w:sz w:val="20"/>
              <w:szCs w:val="20"/>
              <w:highlight w:val="yellow"/>
              <w:shd w:val="clear" w:color="auto" w:fill="FFFFFF"/>
            </w:rPr>
            <w:delText>ple</w:delText>
          </w:r>
        </w:del>
      </w:ins>
      <w:commentRangeEnd w:id="221"/>
      <w:ins w:id="222" w:author="Gary Lupyan" w:date="2017-11-29T15:46:00Z">
        <w:del w:id="223" w:author="Marcus Perlman" w:date="2017-12-02T18:09:00Z">
          <w:r w:rsidR="00D63081" w:rsidDel="008F3E8E">
            <w:rPr>
              <w:rStyle w:val="CommentReference"/>
            </w:rPr>
            <w:commentReference w:id="221"/>
          </w:r>
        </w:del>
      </w:ins>
      <w:ins w:id="224" w:author="Gary Lupyan" w:date="2017-11-29T15:44:00Z">
        <w:del w:id="225" w:author="Marcus Perlman" w:date="2017-12-02T18:09:00Z">
          <w:r w:rsidR="00D63081" w:rsidRPr="00D63081" w:rsidDel="008F3E8E">
            <w:rPr>
              <w:rFonts w:ascii="Helvetica" w:eastAsia="Times New Roman" w:hAnsi="Helvetica" w:cs="Times New Roman"/>
              <w:color w:val="212121"/>
              <w:sz w:val="20"/>
              <w:szCs w:val="20"/>
              <w:highlight w:val="yellow"/>
              <w:shd w:val="clear" w:color="auto" w:fill="FFFFFF"/>
            </w:rPr>
            <w:delText>:</w:delText>
          </w:r>
        </w:del>
      </w:ins>
      <w:ins w:id="226" w:author="Marcus Perlman" w:date="2017-12-02T18:09:00Z">
        <w:r w:rsidR="008F3E8E">
          <w:rPr>
            <w:rFonts w:ascii="Helvetica" w:eastAsia="Times New Roman" w:hAnsi="Helvetica" w:cs="Times New Roman"/>
            <w:color w:val="212121"/>
            <w:sz w:val="20"/>
            <w:szCs w:val="20"/>
            <w:shd w:val="clear" w:color="auto" w:fill="FFFFFF"/>
          </w:rPr>
          <w:t xml:space="preserve">, for example, </w:t>
        </w:r>
      </w:ins>
      <w:ins w:id="227" w:author="Marcus Perlman" w:date="2017-12-02T18:12:00Z">
        <w:r w:rsidR="008F3E8E">
          <w:rPr>
            <w:rFonts w:ascii="Helvetica" w:eastAsia="Times New Roman" w:hAnsi="Helvetica" w:cs="Times New Roman"/>
            <w:color w:val="212121"/>
            <w:sz w:val="20"/>
            <w:szCs w:val="20"/>
            <w:shd w:val="clear" w:color="auto" w:fill="FFFFFF"/>
          </w:rPr>
          <w:t xml:space="preserve">on p. 3 </w:t>
        </w:r>
      </w:ins>
      <w:ins w:id="228" w:author="Marcus Perlman" w:date="2017-12-02T18:09:00Z">
        <w:r w:rsidR="008F3E8E">
          <w:rPr>
            <w:rFonts w:ascii="Helvetica" w:eastAsia="Times New Roman" w:hAnsi="Helvetica" w:cs="Times New Roman"/>
            <w:color w:val="212121"/>
            <w:sz w:val="20"/>
            <w:szCs w:val="20"/>
            <w:shd w:val="clear" w:color="auto" w:fill="FFFFFF"/>
          </w:rPr>
          <w:t>referring to “a growing recognition of the importance of iconicity in spoken languages</w:t>
        </w:r>
      </w:ins>
      <w:ins w:id="229" w:author="Marcus Perlman" w:date="2017-12-02T18:12:00Z">
        <w:r w:rsidR="008F3E8E">
          <w:rPr>
            <w:rFonts w:ascii="Helvetica" w:eastAsia="Times New Roman" w:hAnsi="Helvetica" w:cs="Times New Roman"/>
            <w:color w:val="212121"/>
            <w:sz w:val="20"/>
            <w:szCs w:val="20"/>
            <w:shd w:val="clear" w:color="auto" w:fill="FFFFFF"/>
          </w:rPr>
          <w:t>.</w:t>
        </w:r>
      </w:ins>
    </w:p>
    <w:p w14:paraId="163019AF" w14:textId="77777777" w:rsidR="00D63081" w:rsidRDefault="00D63081">
      <w:pPr>
        <w:rPr>
          <w:ins w:id="230" w:author="Gary Lupyan" w:date="2017-11-29T15:45:00Z"/>
          <w:rFonts w:ascii="Helvetica" w:eastAsia="Times New Roman" w:hAnsi="Helvetica" w:cs="Times New Roman"/>
          <w:color w:val="212121"/>
          <w:sz w:val="20"/>
          <w:szCs w:val="20"/>
          <w:shd w:val="clear" w:color="auto" w:fill="FFFFFF"/>
        </w:rPr>
      </w:pPr>
    </w:p>
    <w:p w14:paraId="4E560EB6" w14:textId="77777777" w:rsidR="00D63081" w:rsidDel="0049776F" w:rsidRDefault="00D63081">
      <w:pPr>
        <w:rPr>
          <w:ins w:id="231" w:author="Gary Lupyan" w:date="2017-11-29T15:45:00Z"/>
          <w:del w:id="232" w:author="Marcus Perlman" w:date="2017-12-02T18:02:00Z"/>
          <w:rFonts w:ascii="Helvetica" w:eastAsia="Times New Roman" w:hAnsi="Helvetica" w:cs="Times New Roman"/>
          <w:color w:val="212121"/>
          <w:sz w:val="20"/>
          <w:szCs w:val="20"/>
          <w:shd w:val="clear" w:color="auto" w:fill="FFFFFF"/>
        </w:rPr>
      </w:pPr>
    </w:p>
    <w:p w14:paraId="3B6B8538" w14:textId="56366F05" w:rsidR="00D63081" w:rsidDel="0049776F" w:rsidRDefault="00433473">
      <w:pPr>
        <w:rPr>
          <w:ins w:id="233" w:author="Gary Lupyan" w:date="2017-11-29T15:45:00Z"/>
          <w:del w:id="234" w:author="Marcus Perlman" w:date="2017-12-02T18:02:00Z"/>
          <w:rFonts w:ascii="Helvetica" w:eastAsia="Times New Roman" w:hAnsi="Helvetica" w:cs="Times New Roman"/>
          <w:color w:val="212121"/>
          <w:sz w:val="20"/>
          <w:szCs w:val="20"/>
          <w:shd w:val="clear" w:color="auto" w:fill="FFFFFF"/>
        </w:rPr>
      </w:pPr>
      <w:commentRangeStart w:id="235"/>
      <w:ins w:id="236" w:author="Pierce Edmiston" w:date="2017-11-29T11:02:00Z">
        <w:del w:id="237" w:author="Marcus Perlman" w:date="2017-12-02T18:02:00Z">
          <w:r w:rsidDel="0049776F">
            <w:rPr>
              <w:rFonts w:ascii="Helvetica" w:eastAsia="Times New Roman" w:hAnsi="Helvetica" w:cs="Times New Roman"/>
              <w:color w:val="212121"/>
              <w:sz w:val="20"/>
              <w:szCs w:val="20"/>
              <w:shd w:val="clear" w:color="auto" w:fill="FFFFFF"/>
            </w:rPr>
            <w:delText xml:space="preserve">This is a difficult point to address because, as the reviewer points out, the extent to which each vocalization is imitative of a particular acoustic event changes over the course of being repeated. </w:delText>
          </w:r>
        </w:del>
      </w:ins>
      <w:ins w:id="238" w:author="Pierce Edmiston" w:date="2017-11-29T11:04:00Z">
        <w:del w:id="239" w:author="Marcus Perlman" w:date="2017-12-02T18:02:00Z">
          <w:r w:rsidR="0084537D" w:rsidDel="0049776F">
            <w:rPr>
              <w:rFonts w:ascii="Helvetica" w:eastAsia="Times New Roman" w:hAnsi="Helvetica" w:cs="Times New Roman"/>
              <w:color w:val="212121"/>
              <w:sz w:val="20"/>
              <w:szCs w:val="20"/>
              <w:shd w:val="clear" w:color="auto" w:fill="FFFFFF"/>
            </w:rPr>
            <w:delText>As a result, w</w:delText>
          </w:r>
        </w:del>
      </w:ins>
      <w:ins w:id="240" w:author="Pierce Edmiston" w:date="2017-11-29T11:02:00Z">
        <w:del w:id="241" w:author="Marcus Perlman" w:date="2017-12-02T18:02:00Z">
          <w:r w:rsidDel="0049776F">
            <w:rPr>
              <w:rFonts w:ascii="Helvetica" w:eastAsia="Times New Roman" w:hAnsi="Helvetica" w:cs="Times New Roman"/>
              <w:color w:val="212121"/>
              <w:sz w:val="20"/>
              <w:szCs w:val="20"/>
              <w:shd w:val="clear" w:color="auto" w:fill="FFFFFF"/>
            </w:rPr>
            <w:delText xml:space="preserve">e </w:delText>
          </w:r>
        </w:del>
      </w:ins>
      <w:ins w:id="242" w:author="Pierce Edmiston" w:date="2017-11-29T11:04:00Z">
        <w:del w:id="243" w:author="Marcus Perlman" w:date="2017-12-02T18:02:00Z">
          <w:r w:rsidR="0084537D" w:rsidDel="0049776F">
            <w:rPr>
              <w:rFonts w:ascii="Helvetica" w:eastAsia="Times New Roman" w:hAnsi="Helvetica" w:cs="Times New Roman"/>
              <w:color w:val="212121"/>
              <w:sz w:val="20"/>
              <w:szCs w:val="20"/>
              <w:shd w:val="clear" w:color="auto" w:fill="FFFFFF"/>
            </w:rPr>
            <w:delText xml:space="preserve">have </w:delText>
          </w:r>
        </w:del>
      </w:ins>
      <w:ins w:id="244" w:author="Pierce Edmiston" w:date="2017-11-29T11:03:00Z">
        <w:del w:id="245" w:author="Marcus Perlman" w:date="2017-12-02T18:02:00Z">
          <w:r w:rsidR="0084537D" w:rsidDel="0049776F">
            <w:rPr>
              <w:rFonts w:ascii="Helvetica" w:eastAsia="Times New Roman" w:hAnsi="Helvetica" w:cs="Times New Roman"/>
              <w:color w:val="212121"/>
              <w:sz w:val="20"/>
              <w:szCs w:val="20"/>
              <w:shd w:val="clear" w:color="auto" w:fill="FFFFFF"/>
            </w:rPr>
            <w:delText>take</w:delText>
          </w:r>
        </w:del>
      </w:ins>
      <w:ins w:id="246" w:author="Pierce Edmiston" w:date="2017-11-29T11:04:00Z">
        <w:del w:id="247" w:author="Marcus Perlman" w:date="2017-12-02T18:02:00Z">
          <w:r w:rsidR="0084537D" w:rsidDel="0049776F">
            <w:rPr>
              <w:rFonts w:ascii="Helvetica" w:eastAsia="Times New Roman" w:hAnsi="Helvetica" w:cs="Times New Roman"/>
              <w:color w:val="212121"/>
              <w:sz w:val="20"/>
              <w:szCs w:val="20"/>
              <w:shd w:val="clear" w:color="auto" w:fill="FFFFFF"/>
            </w:rPr>
            <w:delText>n</w:delText>
          </w:r>
        </w:del>
      </w:ins>
      <w:ins w:id="248" w:author="Pierce Edmiston" w:date="2017-11-29T11:03:00Z">
        <w:del w:id="249" w:author="Marcus Perlman" w:date="2017-12-02T18:02:00Z">
          <w:r w:rsidR="0084537D" w:rsidDel="0049776F">
            <w:rPr>
              <w:rFonts w:ascii="Helvetica" w:eastAsia="Times New Roman" w:hAnsi="Helvetica" w:cs="Times New Roman"/>
              <w:color w:val="212121"/>
              <w:sz w:val="20"/>
              <w:szCs w:val="20"/>
              <w:shd w:val="clear" w:color="auto" w:fill="FFFFFF"/>
            </w:rPr>
            <w:delText xml:space="preserve"> the reviewer’s suggestion to talk about the more general phenomenon of iconicity, and reserve the use of </w:delText>
          </w:r>
        </w:del>
      </w:ins>
      <w:ins w:id="250" w:author="Pierce Edmiston" w:date="2017-11-29T11:04:00Z">
        <w:del w:id="251" w:author="Marcus Perlman" w:date="2017-12-02T18:02:00Z">
          <w:r w:rsidR="0084537D" w:rsidDel="0049776F">
            <w:rPr>
              <w:rFonts w:ascii="Helvetica" w:eastAsia="Times New Roman" w:hAnsi="Helvetica" w:cs="Times New Roman"/>
              <w:color w:val="212121"/>
              <w:sz w:val="20"/>
              <w:szCs w:val="20"/>
              <w:shd w:val="clear" w:color="auto" w:fill="FFFFFF"/>
            </w:rPr>
            <w:delText>“imitative” to be relating to the task posed to the participants in the experiment of imitating subsequent generations of sounds.</w:delText>
          </w:r>
        </w:del>
      </w:ins>
      <w:ins w:id="252" w:author="Gary Lupyan" w:date="2017-11-29T15:25:00Z">
        <w:del w:id="253" w:author="Marcus Perlman" w:date="2017-12-02T18:02:00Z">
          <w:r w:rsidR="00446443" w:rsidDel="0049776F">
            <w:rPr>
              <w:rFonts w:ascii="Helvetica" w:eastAsia="Times New Roman" w:hAnsi="Helvetica" w:cs="Times New Roman"/>
              <w:color w:val="212121"/>
              <w:sz w:val="20"/>
              <w:szCs w:val="20"/>
              <w:shd w:val="clear" w:color="auto" w:fill="FFFFFF"/>
            </w:rPr>
            <w:delText xml:space="preserve">We believe the use of “imitative” </w:delText>
          </w:r>
        </w:del>
      </w:ins>
      <w:ins w:id="254" w:author="Gary Lupyan" w:date="2017-11-29T15:45:00Z">
        <w:del w:id="255" w:author="Marcus Perlman" w:date="2017-12-02T18:02:00Z">
          <w:r w:rsidR="00D63081" w:rsidDel="0049776F">
            <w:rPr>
              <w:rFonts w:ascii="Helvetica" w:eastAsia="Times New Roman" w:hAnsi="Helvetica" w:cs="Times New Roman"/>
              <w:color w:val="212121"/>
              <w:sz w:val="20"/>
              <w:szCs w:val="20"/>
              <w:shd w:val="clear" w:color="auto" w:fill="FFFFFF"/>
            </w:rPr>
            <w:delText xml:space="preserve">for the present work </w:delText>
          </w:r>
        </w:del>
      </w:ins>
      <w:ins w:id="256" w:author="Gary Lupyan" w:date="2017-11-29T15:25:00Z">
        <w:del w:id="257" w:author="Marcus Perlman" w:date="2017-12-02T18:02:00Z">
          <w:r w:rsidR="00446443" w:rsidDel="0049776F">
            <w:rPr>
              <w:rFonts w:ascii="Helvetica" w:eastAsia="Times New Roman" w:hAnsi="Helvetica" w:cs="Times New Roman"/>
              <w:color w:val="212121"/>
              <w:sz w:val="20"/>
              <w:szCs w:val="20"/>
              <w:shd w:val="clear" w:color="auto" w:fill="FFFFFF"/>
            </w:rPr>
            <w:delText>is more appropriate than “iconic” because the participants’ explicit goal was to imitate the sound they heard</w:delText>
          </w:r>
        </w:del>
      </w:ins>
      <w:ins w:id="258" w:author="Gary Lupyan" w:date="2017-11-29T15:45:00Z">
        <w:del w:id="259" w:author="Marcus Perlman" w:date="2017-12-02T18:02:00Z">
          <w:r w:rsidR="00D63081" w:rsidDel="0049776F">
            <w:rPr>
              <w:rFonts w:ascii="Helvetica" w:eastAsia="Times New Roman" w:hAnsi="Helvetica" w:cs="Times New Roman"/>
              <w:color w:val="212121"/>
              <w:sz w:val="20"/>
              <w:szCs w:val="20"/>
              <w:shd w:val="clear" w:color="auto" w:fill="FFFFFF"/>
            </w:rPr>
            <w:delText xml:space="preserve"> rather than communicate them in a way that would be understood to others (a task we have preivously used to elicit iconic vocalizations (</w:delText>
          </w:r>
        </w:del>
      </w:ins>
      <w:ins w:id="260" w:author="Gary Lupyan" w:date="2017-11-29T15:46:00Z">
        <w:del w:id="261" w:author="Marcus Perlman" w:date="2017-12-02T18:02:00Z">
          <w:r w:rsidR="00D63081" w:rsidDel="0049776F">
            <w:rPr>
              <w:rFonts w:ascii="Helvetica" w:eastAsia="Times New Roman" w:hAnsi="Helvetica" w:cs="Times New Roman"/>
              <w:color w:val="212121"/>
              <w:sz w:val="20"/>
              <w:szCs w:val="20"/>
              <w:shd w:val="clear" w:color="auto" w:fill="FFFFFF"/>
            </w:rPr>
            <w:fldChar w:fldCharType="begin"/>
          </w:r>
          <w:r w:rsidR="00D63081" w:rsidDel="0049776F">
            <w:rPr>
              <w:rFonts w:ascii="Helvetica" w:eastAsia="Times New Roman" w:hAnsi="Helvetica" w:cs="Times New Roman"/>
              <w:color w:val="212121"/>
              <w:sz w:val="20"/>
              <w:szCs w:val="20"/>
              <w:shd w:val="clear" w:color="auto" w:fill="FFFFFF"/>
            </w:rPr>
            <w:delInstrText xml:space="preserve"> ADDIN ZOTERO_ITEM CSL_CITATION {"citationID":"1epvfc79ta","properties":{"formattedCitation":"(e.g., Perlman, Dale, &amp; Lupyan, 2015)","plainCitation":"(e.g., Perlman, Dale, &amp; Lupyan, 2015)"},"citationItems":[{"id":9654,"uris":["http://zotero.org/users/18698/items/NAEK6B2G"],"uri":["http://zotero.org/users/18698/items/NAEK6B2G"],"itemData":{"id":9654,"type":"article-journal","title":"Iconicity can ground the creation of vocal symbols","container-title":"Royal Society Open Science","page":"150152","volume":"2","issue":"8","source":"Google Scholar","author":[{"family":"Perlman","given":"M."},{"family":"Dale","given":"R."},{"family":"Lupyan","given":"G."}],"issued":{"date-parts":[["2015"]]}},"prefix":"e.g., "}],"schema":"https://github.com/citation-style-language/schema/raw/master/csl-citation.json"} </w:delInstrText>
          </w:r>
        </w:del>
      </w:ins>
      <w:del w:id="262" w:author="Marcus Perlman" w:date="2017-12-02T18:02:00Z">
        <w:r w:rsidR="00D63081" w:rsidDel="0049776F">
          <w:rPr>
            <w:rFonts w:ascii="Helvetica" w:eastAsia="Times New Roman" w:hAnsi="Helvetica" w:cs="Times New Roman"/>
            <w:color w:val="212121"/>
            <w:sz w:val="20"/>
            <w:szCs w:val="20"/>
            <w:shd w:val="clear" w:color="auto" w:fill="FFFFFF"/>
          </w:rPr>
          <w:fldChar w:fldCharType="separate"/>
        </w:r>
      </w:del>
      <w:ins w:id="263" w:author="Gary Lupyan" w:date="2017-11-29T15:46:00Z">
        <w:del w:id="264" w:author="Marcus Perlman" w:date="2017-12-02T18:02:00Z">
          <w:r w:rsidR="00D63081" w:rsidDel="0049776F">
            <w:rPr>
              <w:rFonts w:ascii="Helvetica" w:eastAsia="Times New Roman" w:hAnsi="Helvetica" w:cs="Times New Roman"/>
              <w:noProof/>
              <w:color w:val="212121"/>
              <w:sz w:val="20"/>
              <w:szCs w:val="20"/>
              <w:shd w:val="clear" w:color="auto" w:fill="FFFFFF"/>
            </w:rPr>
            <w:delText>(e.g., Perlman, Dale, &amp; Lupyan, 2015)</w:delText>
          </w:r>
          <w:r w:rsidR="00D63081" w:rsidDel="0049776F">
            <w:rPr>
              <w:rFonts w:ascii="Helvetica" w:eastAsia="Times New Roman" w:hAnsi="Helvetica" w:cs="Times New Roman"/>
              <w:color w:val="212121"/>
              <w:sz w:val="20"/>
              <w:szCs w:val="20"/>
              <w:shd w:val="clear" w:color="auto" w:fill="FFFFFF"/>
            </w:rPr>
            <w:fldChar w:fldCharType="end"/>
          </w:r>
        </w:del>
      </w:ins>
      <w:ins w:id="265" w:author="Gary Lupyan" w:date="2017-11-29T15:25:00Z">
        <w:del w:id="266" w:author="Marcus Perlman" w:date="2017-12-02T18:02:00Z">
          <w:r w:rsidR="00446443" w:rsidDel="0049776F">
            <w:rPr>
              <w:rFonts w:ascii="Helvetica" w:eastAsia="Times New Roman" w:hAnsi="Helvetica" w:cs="Times New Roman"/>
              <w:color w:val="212121"/>
              <w:sz w:val="20"/>
              <w:szCs w:val="20"/>
              <w:shd w:val="clear" w:color="auto" w:fill="FFFFFF"/>
            </w:rPr>
            <w:delText>.</w:delText>
          </w:r>
        </w:del>
      </w:ins>
    </w:p>
    <w:p w14:paraId="79CB7F46" w14:textId="479F0ABB" w:rsidR="000C0CB0" w:rsidRDefault="00760714">
      <w:pPr>
        <w:rPr>
          <w:rFonts w:ascii="Helvetica" w:eastAsia="Times New Roman" w:hAnsi="Helvetica" w:cs="Times New Roman"/>
          <w:color w:val="212121"/>
          <w:sz w:val="20"/>
          <w:szCs w:val="20"/>
          <w:highlight w:val="yellow"/>
        </w:rPr>
      </w:pPr>
      <w:r w:rsidRPr="00886B26">
        <w:rPr>
          <w:rFonts w:ascii="Helvetica" w:eastAsia="Times New Roman" w:hAnsi="Helvetica" w:cs="Times New Roman"/>
          <w:color w:val="212121"/>
          <w:sz w:val="20"/>
          <w:szCs w:val="20"/>
          <w:highlight w:val="yellow"/>
        </w:rPr>
        <w:br/>
      </w:r>
      <w:commentRangeEnd w:id="235"/>
      <w:r w:rsidR="00446443">
        <w:rPr>
          <w:rStyle w:val="CommentReference"/>
        </w:rPr>
        <w:commentReference w:id="235"/>
      </w:r>
      <w:r w:rsidRPr="00886B26">
        <w:rPr>
          <w:rFonts w:ascii="Helvetica" w:eastAsia="Times New Roman" w:hAnsi="Helvetica" w:cs="Times New Roman"/>
          <w:color w:val="212121"/>
          <w:sz w:val="20"/>
          <w:szCs w:val="20"/>
          <w:highlight w:val="yellow"/>
        </w:rPr>
        <w:br/>
      </w:r>
      <w:r w:rsidRPr="000C0CB0">
        <w:rPr>
          <w:rFonts w:ascii="Helvetica" w:eastAsia="Times New Roman" w:hAnsi="Helvetica" w:cs="Times New Roman"/>
          <w:i/>
          <w:color w:val="212121"/>
          <w:sz w:val="20"/>
          <w:szCs w:val="20"/>
          <w:highlight w:val="green"/>
          <w:shd w:val="clear" w:color="auto" w:fill="FFFFFF"/>
        </w:rPr>
        <w:t xml:space="preserve">4. I am unsure about the reasoning behind experiment 3. They argue that if vocalizations are more word-like, then they should more likely refer to categories rather than specific exemplars. I am always uneasy when talking about categorization levels as we do not know, really, whether the specific sounds within each category might already be categories standing for various tokens of the same type. That having been said, I know that some people have argued that iconicity is at the level of categories, not exemplars (e.g., </w:t>
      </w:r>
      <w:proofErr w:type="spellStart"/>
      <w:r w:rsidRPr="000C0CB0">
        <w:rPr>
          <w:rFonts w:ascii="Helvetica" w:eastAsia="Times New Roman" w:hAnsi="Helvetica" w:cs="Times New Roman"/>
          <w:i/>
          <w:color w:val="212121"/>
          <w:sz w:val="20"/>
          <w:szCs w:val="20"/>
          <w:highlight w:val="green"/>
          <w:shd w:val="clear" w:color="auto" w:fill="FFFFFF"/>
        </w:rPr>
        <w:t>Monagham</w:t>
      </w:r>
      <w:proofErr w:type="spellEnd"/>
      <w:r w:rsidRPr="000C0CB0">
        <w:rPr>
          <w:rFonts w:ascii="Helvetica" w:eastAsia="Times New Roman" w:hAnsi="Helvetica" w:cs="Times New Roman"/>
          <w:i/>
          <w:color w:val="212121"/>
          <w:sz w:val="20"/>
          <w:szCs w:val="20"/>
          <w:highlight w:val="green"/>
          <w:shd w:val="clear" w:color="auto" w:fill="FFFFFF"/>
        </w:rPr>
        <w:t>, 2012). However, we also know that speakers may have more or fewer specific labels within a category (e.g., Eskimos have 10 different words for snow, English speakers only have one) depending upon whether it is important to differentiate or not. Hence one can argue that there is a bias toward category-level labels just because making finer distinctions is not so relevant to the task.</w:t>
      </w:r>
      <w:r w:rsidRPr="00886B26">
        <w:rPr>
          <w:rFonts w:ascii="Helvetica" w:eastAsia="Times New Roman" w:hAnsi="Helvetica" w:cs="Times New Roman"/>
          <w:color w:val="212121"/>
          <w:sz w:val="20"/>
          <w:szCs w:val="20"/>
          <w:highlight w:val="yellow"/>
        </w:rPr>
        <w:br/>
      </w:r>
    </w:p>
    <w:p w14:paraId="297FD40D" w14:textId="3A70816C" w:rsidR="004738E9" w:rsidRDefault="007A0F88" w:rsidP="007A0F88">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clarified the rationale behind </w:t>
      </w:r>
      <w:del w:id="267" w:author="Gary Lupyan" w:date="2017-11-29T15:24:00Z">
        <w:r w:rsidDel="00446443">
          <w:rPr>
            <w:rFonts w:ascii="Helvetica" w:eastAsia="Times New Roman" w:hAnsi="Helvetica" w:cs="Times New Roman"/>
            <w:color w:val="212121"/>
            <w:sz w:val="20"/>
            <w:szCs w:val="20"/>
          </w:rPr>
          <w:delText xml:space="preserve">experiment </w:delText>
        </w:r>
      </w:del>
      <w:ins w:id="268" w:author="Gary Lupyan" w:date="2017-11-29T15:24:00Z">
        <w:r w:rsidR="00446443">
          <w:rPr>
            <w:rFonts w:ascii="Helvetica" w:eastAsia="Times New Roman" w:hAnsi="Helvetica" w:cs="Times New Roman"/>
            <w:color w:val="212121"/>
            <w:sz w:val="20"/>
            <w:szCs w:val="20"/>
          </w:rPr>
          <w:t xml:space="preserve">Experiment </w:t>
        </w:r>
      </w:ins>
      <w:r>
        <w:rPr>
          <w:rFonts w:ascii="Helvetica" w:eastAsia="Times New Roman" w:hAnsi="Helvetica" w:cs="Times New Roman"/>
          <w:color w:val="212121"/>
          <w:sz w:val="20"/>
          <w:szCs w:val="20"/>
        </w:rPr>
        <w:t xml:space="preserve">3. Categorical reference is one of the key design </w:t>
      </w:r>
      <w:r w:rsidR="000C0CB0">
        <w:rPr>
          <w:rFonts w:ascii="Helvetica" w:eastAsia="Times New Roman" w:hAnsi="Helvetica" w:cs="Times New Roman"/>
          <w:color w:val="212121"/>
          <w:sz w:val="20"/>
          <w:szCs w:val="20"/>
        </w:rPr>
        <w:t>feature</w:t>
      </w:r>
      <w:r>
        <w:rPr>
          <w:rFonts w:ascii="Helvetica" w:eastAsia="Times New Roman" w:hAnsi="Helvetica" w:cs="Times New Roman"/>
          <w:color w:val="212121"/>
          <w:sz w:val="20"/>
          <w:szCs w:val="20"/>
        </w:rPr>
        <w:t>s</w:t>
      </w:r>
      <w:r w:rsidR="000C0CB0">
        <w:rPr>
          <w:rFonts w:ascii="Helvetica" w:eastAsia="Times New Roman" w:hAnsi="Helvetica" w:cs="Times New Roman"/>
          <w:color w:val="212121"/>
          <w:sz w:val="20"/>
          <w:szCs w:val="20"/>
        </w:rPr>
        <w:t xml:space="preserve"> of language </w:t>
      </w:r>
      <w:commentRangeStart w:id="269"/>
      <w:r w:rsidR="000C0CB0">
        <w:rPr>
          <w:rFonts w:ascii="Helvetica" w:eastAsia="Times New Roman" w:hAnsi="Helvetica" w:cs="Times New Roman"/>
          <w:color w:val="212121"/>
          <w:sz w:val="20"/>
          <w:szCs w:val="20"/>
        </w:rPr>
        <w:t>[</w:t>
      </w:r>
      <w:r w:rsidR="000C0CB0" w:rsidRPr="000C0CB0">
        <w:rPr>
          <w:rFonts w:ascii="Helvetica" w:eastAsia="Times New Roman" w:hAnsi="Helvetica" w:cs="Times New Roman"/>
          <w:color w:val="212121"/>
          <w:sz w:val="20"/>
          <w:szCs w:val="20"/>
          <w:highlight w:val="yellow"/>
        </w:rPr>
        <w:t>REF</w:t>
      </w:r>
      <w:commentRangeStart w:id="270"/>
      <w:r w:rsidR="000C0CB0" w:rsidRPr="000C0CB0">
        <w:rPr>
          <w:rFonts w:ascii="Helvetica" w:eastAsia="Times New Roman" w:hAnsi="Helvetica" w:cs="Times New Roman"/>
          <w:color w:val="212121"/>
          <w:sz w:val="20"/>
          <w:szCs w:val="20"/>
          <w:highlight w:val="yellow"/>
        </w:rPr>
        <w:t>S</w:t>
      </w:r>
      <w:commentRangeEnd w:id="270"/>
      <w:r w:rsidR="000C0CB0">
        <w:rPr>
          <w:rStyle w:val="CommentReference"/>
        </w:rPr>
        <w:commentReference w:id="270"/>
      </w:r>
      <w:r w:rsidR="000C0CB0">
        <w:rPr>
          <w:rFonts w:ascii="Helvetica" w:eastAsia="Times New Roman" w:hAnsi="Helvetica" w:cs="Times New Roman"/>
          <w:color w:val="212121"/>
          <w:sz w:val="20"/>
          <w:szCs w:val="20"/>
        </w:rPr>
        <w:t xml:space="preserve">]. </w:t>
      </w:r>
      <w:commentRangeEnd w:id="269"/>
      <w:r w:rsidR="00E9509C">
        <w:rPr>
          <w:rStyle w:val="CommentReference"/>
        </w:rPr>
        <w:commentReference w:id="269"/>
      </w:r>
      <w:r w:rsidR="000C0CB0">
        <w:rPr>
          <w:rFonts w:ascii="Helvetica" w:eastAsia="Times New Roman" w:hAnsi="Helvetica" w:cs="Times New Roman"/>
          <w:color w:val="212121"/>
          <w:sz w:val="20"/>
          <w:szCs w:val="20"/>
        </w:rPr>
        <w:t>All words (with the possible exception of proper nouns) denote categories, though the breadth of the category varies</w:t>
      </w:r>
      <w:r>
        <w:rPr>
          <w:rFonts w:ascii="Helvetica" w:eastAsia="Times New Roman" w:hAnsi="Helvetica" w:cs="Times New Roman"/>
          <w:color w:val="212121"/>
          <w:sz w:val="20"/>
          <w:szCs w:val="20"/>
        </w:rPr>
        <w:t>, as the reviewer points out</w:t>
      </w:r>
      <w:r w:rsidR="000C0CB0">
        <w:rPr>
          <w:rFonts w:ascii="Helvetica" w:eastAsia="Times New Roman" w:hAnsi="Helvetica" w:cs="Times New Roman"/>
          <w:color w:val="212121"/>
          <w:sz w:val="20"/>
          <w:szCs w:val="20"/>
        </w:rPr>
        <w:t>. “Insect” denotes a broader category than “wasp</w:t>
      </w:r>
      <w:del w:id="271" w:author="Gary Lupyan" w:date="2017-11-29T15:24:00Z">
        <w:r w:rsidR="000C0CB0" w:rsidDel="00446443">
          <w:rPr>
            <w:rFonts w:ascii="Helvetica" w:eastAsia="Times New Roman" w:hAnsi="Helvetica" w:cs="Times New Roman"/>
            <w:color w:val="212121"/>
            <w:sz w:val="20"/>
            <w:szCs w:val="20"/>
          </w:rPr>
          <w:delText>”</w:delText>
        </w:r>
        <w:r w:rsidDel="00446443">
          <w:rPr>
            <w:rFonts w:ascii="Helvetica" w:eastAsia="Times New Roman" w:hAnsi="Helvetica" w:cs="Times New Roman"/>
            <w:color w:val="212121"/>
            <w:sz w:val="20"/>
            <w:szCs w:val="20"/>
          </w:rPr>
          <w:delText xml:space="preserve">, </w:delText>
        </w:r>
        <w:r w:rsidR="000C0CB0" w:rsidDel="00446443">
          <w:rPr>
            <w:rFonts w:ascii="Helvetica" w:eastAsia="Times New Roman" w:hAnsi="Helvetica" w:cs="Times New Roman"/>
            <w:color w:val="212121"/>
            <w:sz w:val="20"/>
            <w:szCs w:val="20"/>
          </w:rPr>
          <w:delText xml:space="preserve"> </w:delText>
        </w:r>
      </w:del>
      <w:ins w:id="272" w:author="Gary Lupyan" w:date="2017-11-29T15:24:00Z">
        <w:r w:rsidR="00446443">
          <w:rPr>
            <w:rFonts w:ascii="Helvetica" w:eastAsia="Times New Roman" w:hAnsi="Helvetica" w:cs="Times New Roman"/>
            <w:color w:val="212121"/>
            <w:sz w:val="20"/>
            <w:szCs w:val="20"/>
          </w:rPr>
          <w:t xml:space="preserve">”. </w:t>
        </w:r>
      </w:ins>
      <w:r w:rsidR="000C0CB0">
        <w:rPr>
          <w:rFonts w:ascii="Helvetica" w:eastAsia="Times New Roman" w:hAnsi="Helvetica" w:cs="Times New Roman"/>
          <w:color w:val="212121"/>
          <w:sz w:val="20"/>
          <w:szCs w:val="20"/>
        </w:rPr>
        <w:t>“</w:t>
      </w:r>
      <w:del w:id="273" w:author="Gary Lupyan" w:date="2017-11-29T15:24:00Z">
        <w:r w:rsidR="000C0CB0" w:rsidDel="00446443">
          <w:rPr>
            <w:rFonts w:ascii="Helvetica" w:eastAsia="Times New Roman" w:hAnsi="Helvetica" w:cs="Times New Roman"/>
            <w:color w:val="212121"/>
            <w:sz w:val="20"/>
            <w:szCs w:val="20"/>
          </w:rPr>
          <w:delText>liquid</w:delText>
        </w:r>
      </w:del>
      <w:ins w:id="274" w:author="Gary Lupyan" w:date="2017-11-29T15:24:00Z">
        <w:r w:rsidR="00446443">
          <w:rPr>
            <w:rFonts w:ascii="Helvetica" w:eastAsia="Times New Roman" w:hAnsi="Helvetica" w:cs="Times New Roman"/>
            <w:color w:val="212121"/>
            <w:sz w:val="20"/>
            <w:szCs w:val="20"/>
          </w:rPr>
          <w:t>Liquid</w:t>
        </w:r>
      </w:ins>
      <w:r w:rsidR="000C0CB0">
        <w:rPr>
          <w:rFonts w:ascii="Helvetica" w:eastAsia="Times New Roman" w:hAnsi="Helvetica" w:cs="Times New Roman"/>
          <w:color w:val="212121"/>
          <w:sz w:val="20"/>
          <w:szCs w:val="20"/>
        </w:rPr>
        <w:t>” denotes a broader category than “water”</w:t>
      </w:r>
      <w:r>
        <w:rPr>
          <w:rFonts w:ascii="Helvetica" w:eastAsia="Times New Roman" w:hAnsi="Helvetica" w:cs="Times New Roman"/>
          <w:color w:val="212121"/>
          <w:sz w:val="20"/>
          <w:szCs w:val="20"/>
        </w:rPr>
        <w:t xml:space="preserve">. </w:t>
      </w:r>
      <w:r w:rsidR="004738E9">
        <w:rPr>
          <w:rFonts w:ascii="Helvetica" w:eastAsia="Times New Roman" w:hAnsi="Helvetica" w:cs="Times New Roman"/>
          <w:color w:val="212121"/>
          <w:sz w:val="20"/>
          <w:szCs w:val="20"/>
        </w:rPr>
        <w:t xml:space="preserve">But despite this, even highly specific words are categorical in that they abstract away from details of individual tokens/exemplars. </w:t>
      </w:r>
    </w:p>
    <w:p w14:paraId="3436D020" w14:textId="77777777" w:rsidR="004738E9" w:rsidRDefault="004738E9" w:rsidP="000C4F7B">
      <w:pPr>
        <w:rPr>
          <w:rFonts w:ascii="Helvetica" w:eastAsia="Times New Roman" w:hAnsi="Helvetica" w:cs="Times New Roman"/>
          <w:color w:val="212121"/>
          <w:sz w:val="20"/>
          <w:szCs w:val="20"/>
        </w:rPr>
      </w:pPr>
    </w:p>
    <w:p w14:paraId="522A26A3" w14:textId="6098F321" w:rsidR="004738E9" w:rsidRPr="004738E9" w:rsidRDefault="007A0F88" w:rsidP="000C4F7B">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One way to think about the relationship between iconicity and categorical reference is that an iconic word-form </w:t>
      </w:r>
      <w:r w:rsidR="004738E9">
        <w:rPr>
          <w:rFonts w:ascii="Helvetica" w:eastAsia="Times New Roman" w:hAnsi="Helvetica" w:cs="Times New Roman"/>
          <w:color w:val="212121"/>
          <w:sz w:val="20"/>
          <w:szCs w:val="20"/>
        </w:rPr>
        <w:t xml:space="preserve">evokes </w:t>
      </w:r>
      <w:r>
        <w:rPr>
          <w:rFonts w:ascii="Helvetica" w:eastAsia="Times New Roman" w:hAnsi="Helvetica" w:cs="Times New Roman"/>
          <w:color w:val="212121"/>
          <w:sz w:val="20"/>
          <w:szCs w:val="20"/>
        </w:rPr>
        <w:t xml:space="preserve">more </w:t>
      </w:r>
      <w:r w:rsidRPr="000C4F7B">
        <w:rPr>
          <w:rFonts w:ascii="Helvetica" w:eastAsia="Times New Roman" w:hAnsi="Helvetica" w:cs="Times New Roman"/>
          <w:color w:val="212121"/>
          <w:sz w:val="20"/>
          <w:szCs w:val="20"/>
          <w:u w:val="single"/>
        </w:rPr>
        <w:t>specific</w:t>
      </w:r>
      <w:r>
        <w:rPr>
          <w:rFonts w:ascii="Helvetica" w:eastAsia="Times New Roman" w:hAnsi="Helvetica" w:cs="Times New Roman"/>
          <w:color w:val="212121"/>
          <w:sz w:val="20"/>
          <w:szCs w:val="20"/>
        </w:rPr>
        <w:t xml:space="preserve"> exemplars </w:t>
      </w:r>
      <w:r w:rsidR="004738E9">
        <w:rPr>
          <w:rFonts w:ascii="Helvetica" w:eastAsia="Times New Roman" w:hAnsi="Helvetica" w:cs="Times New Roman"/>
          <w:color w:val="212121"/>
          <w:sz w:val="20"/>
          <w:szCs w:val="20"/>
        </w:rPr>
        <w:t xml:space="preserve">while a word-form is highly effective for evoking a category </w:t>
      </w:r>
      <w:r w:rsidR="004738E9">
        <w:rPr>
          <w:rFonts w:ascii="Helvetica" w:eastAsia="Times New Roman" w:hAnsi="Helvetica" w:cs="Times New Roman"/>
          <w:color w:val="212121"/>
          <w:sz w:val="20"/>
          <w:szCs w:val="20"/>
        </w:rPr>
        <w:fldChar w:fldCharType="begin"/>
      </w:r>
      <w:r w:rsidR="004738E9">
        <w:rPr>
          <w:rFonts w:ascii="Helvetica" w:eastAsia="Times New Roman" w:hAnsi="Helvetica" w:cs="Times New Roman"/>
          <w:color w:val="212121"/>
          <w:sz w:val="20"/>
          <w:szCs w:val="20"/>
        </w:rPr>
        <w:instrText xml:space="preserve"> ADDIN ZOTERO_ITEM CSL_CITATION {"citationID":"1895gq4jma","properties":{"formattedCitation":"(Edmiston &amp; Lupyan, 2015; Lupyan &amp; Thompson-Schill, 2012)","plainCitation":"(Edmiston &amp; Lupyan, 2015; Lupyan &amp; Thompson-Schill, 2012)"},"citationItems":[{"id":7607,"uris":["http://zotero.org/users/18698/items/6RI4HIVD"],"uri":["http://zotero.org/users/18698/items/6RI4HIVD"],"itemData":{"id":7607,"type":"article-journal","title":"What makes words special? Words as unmotivated cues","container-title":"Cognition","page":"93-100","volume":"143","DOI":"doi: 10.1016/j.cognition.2015.06.008","author":[{"family":"Edmiston","given":"P."},{"family":"Lupyan","given":"G."}],"issued":{"date-parts":[["2015"]]}}},{"id":2569,"uris":["http://zotero.org/users/18698/items/TGRS8F74"],"uri":["http://zotero.org/users/18698/items/TGRS8F74"],"itemData":{"id":2569,"type":"article-journal","title":"The evocative power of words: Activation of concepts by verbal and nonverbal means.","container-title":"Journal of Experimental Psychology-General","page":"170-186","volume":"141","issue":"1","abstract":"A major part of learning a language is learning to map spoken words onto objects in the environment. An open question is what are the consequences of this learning for cognition and perception? Here, we present a series of experiments that examine effects of verbal labels on the activation of conceptual information as measured through picture verification tasks. We find that verbal cues, such as the word \"cat,\" lead to faster and more accurate verification of congruent objects and rejection of incongruent objects than do either nonverbal cues, such as the sound of a cat meowing, or words that do not directly refer to the object, such as the word \"meowing.\" This label advantage does not arise from verbal labels being more familiar or easier to process than other cues, and it does extends to newly learned labels and sounds. Despite having equivalent facility in learning associations between novel objects and labels or sounds, conceptual information is activated more effectively through verbal means than through nonverbal means. Thus, rather than simply accessing nonverbal concepts, language activates aspects of a conceptual representation in a particularly effective way. We offer preliminary support that representations activated via verbal means are more categorical and show greater consistency between subjects. These results inform the understanding of how human cognition is shaped by language and hint at effects that different patterns of naming can have on conceptual structure. (PsycINFO Database Record (c) 2011 APA, all rights reserved).","DOI":"10.1037/a0024904","journalAbbreviation":"J Exp Psychol Gen","author":[{"family":"Lupyan","given":"G."},{"family":"Thompson-Schill","given":"S.L."}],"issued":{"date-parts":[["2012"]]}}}],"schema":"https://github.com/citation-style-language/schema/raw/master/csl-citation.json"} </w:instrText>
      </w:r>
      <w:r w:rsidR="004738E9">
        <w:rPr>
          <w:rFonts w:ascii="Helvetica" w:eastAsia="Times New Roman" w:hAnsi="Helvetica" w:cs="Times New Roman"/>
          <w:color w:val="212121"/>
          <w:sz w:val="20"/>
          <w:szCs w:val="20"/>
        </w:rPr>
        <w:fldChar w:fldCharType="separate"/>
      </w:r>
      <w:r w:rsidR="004738E9">
        <w:rPr>
          <w:rFonts w:ascii="Helvetica" w:eastAsia="Times New Roman" w:hAnsi="Helvetica" w:cs="Times New Roman"/>
          <w:noProof/>
          <w:color w:val="212121"/>
          <w:sz w:val="20"/>
          <w:szCs w:val="20"/>
        </w:rPr>
        <w:t>(Edmiston &amp; Lupyan, 2015; Lupyan &amp; Thompson-Schill, 2012)</w:t>
      </w:r>
      <w:r w:rsidR="004738E9">
        <w:rPr>
          <w:rFonts w:ascii="Helvetica" w:eastAsia="Times New Roman" w:hAnsi="Helvetica" w:cs="Times New Roman"/>
          <w:color w:val="212121"/>
          <w:sz w:val="20"/>
          <w:szCs w:val="20"/>
        </w:rPr>
        <w:fldChar w:fldCharType="end"/>
      </w:r>
      <w:r w:rsidR="004738E9">
        <w:rPr>
          <w:rFonts w:ascii="Helvetica" w:eastAsia="Times New Roman" w:hAnsi="Helvetica" w:cs="Times New Roman"/>
          <w:color w:val="212121"/>
          <w:sz w:val="20"/>
          <w:szCs w:val="20"/>
        </w:rPr>
        <w:t xml:space="preserve">. This is what forms the basis for our prediction in Experiment 3. We reason that to the extent that the imitations are becoming more word-like, they should be abstracting more from the particulars of individual exemplars (e.g., a </w:t>
      </w:r>
      <w:r w:rsidR="004738E9">
        <w:rPr>
          <w:rFonts w:ascii="Helvetica" w:eastAsia="Times New Roman" w:hAnsi="Helvetica" w:cs="Times New Roman"/>
          <w:color w:val="212121"/>
          <w:sz w:val="20"/>
          <w:szCs w:val="20"/>
          <w:u w:val="single"/>
        </w:rPr>
        <w:t>particular</w:t>
      </w:r>
      <w:r w:rsidR="004738E9">
        <w:rPr>
          <w:rFonts w:ascii="Helvetica" w:eastAsia="Times New Roman" w:hAnsi="Helvetica" w:cs="Times New Roman"/>
          <w:color w:val="212121"/>
          <w:sz w:val="20"/>
          <w:szCs w:val="20"/>
        </w:rPr>
        <w:t xml:space="preserve"> water splashing sound), and act as better labels for the </w:t>
      </w:r>
      <w:r w:rsidR="004738E9">
        <w:rPr>
          <w:rFonts w:ascii="Helvetica" w:eastAsia="Times New Roman" w:hAnsi="Helvetica" w:cs="Times New Roman"/>
          <w:color w:val="212121"/>
          <w:sz w:val="20"/>
          <w:szCs w:val="20"/>
          <w:u w:val="single"/>
        </w:rPr>
        <w:t xml:space="preserve">category </w:t>
      </w:r>
      <w:r w:rsidR="004738E9">
        <w:rPr>
          <w:rFonts w:ascii="Helvetica" w:eastAsia="Times New Roman" w:hAnsi="Helvetica" w:cs="Times New Roman"/>
          <w:color w:val="212121"/>
          <w:sz w:val="20"/>
          <w:szCs w:val="20"/>
        </w:rPr>
        <w:t>(e.g., the category of water splashing sounds).</w:t>
      </w:r>
    </w:p>
    <w:p w14:paraId="7D6033B3" w14:textId="77777777" w:rsidR="004738E9" w:rsidRDefault="004738E9" w:rsidP="000C4F7B">
      <w:pPr>
        <w:rPr>
          <w:rFonts w:ascii="Helvetica" w:eastAsia="Times New Roman" w:hAnsi="Helvetica" w:cs="Times New Roman"/>
          <w:color w:val="212121"/>
          <w:sz w:val="20"/>
          <w:szCs w:val="20"/>
        </w:rPr>
      </w:pPr>
    </w:p>
    <w:p w14:paraId="11B71861" w14:textId="028CD91D" w:rsidR="006E4340" w:rsidRDefault="007A0F88" w:rsidP="007A0F88">
      <w:pPr>
        <w:rPr>
          <w:rFonts w:ascii="Helvetica" w:eastAsia="Times New Roman" w:hAnsi="Helvetica" w:cs="Times New Roman"/>
          <w:color w:val="212121"/>
          <w:sz w:val="20"/>
          <w:szCs w:val="20"/>
        </w:rPr>
      </w:pPr>
      <w:del w:id="275" w:author="Marcus Perlman" w:date="2017-12-02T18:29:00Z">
        <w:r w:rsidDel="00876101">
          <w:rPr>
            <w:rFonts w:ascii="Helvetica" w:eastAsia="Times New Roman" w:hAnsi="Helvetica" w:cs="Times New Roman"/>
            <w:color w:val="212121"/>
            <w:sz w:val="20"/>
            <w:szCs w:val="20"/>
          </w:rPr>
          <w:delText xml:space="preserve"> </w:delText>
        </w:r>
      </w:del>
      <w:ins w:id="276" w:author="Gary Lupyan" w:date="2017-11-29T15:48:00Z">
        <w:r w:rsidR="00D63081">
          <w:rPr>
            <w:rFonts w:ascii="Helvetica" w:eastAsia="Times New Roman" w:hAnsi="Helvetica" w:cs="Times New Roman"/>
            <w:color w:val="212121"/>
            <w:sz w:val="20"/>
            <w:szCs w:val="20"/>
          </w:rPr>
          <w:t xml:space="preserve">With regard to Monaghan et </w:t>
        </w:r>
        <w:proofErr w:type="spellStart"/>
        <w:r w:rsidR="00D63081">
          <w:rPr>
            <w:rFonts w:ascii="Helvetica" w:eastAsia="Times New Roman" w:hAnsi="Helvetica" w:cs="Times New Roman"/>
            <w:color w:val="212121"/>
            <w:sz w:val="20"/>
            <w:szCs w:val="20"/>
          </w:rPr>
          <w:t>al’s</w:t>
        </w:r>
        <w:proofErr w:type="spellEnd"/>
        <w:r w:rsidR="00D63081">
          <w:rPr>
            <w:rFonts w:ascii="Helvetica" w:eastAsia="Times New Roman" w:hAnsi="Helvetica" w:cs="Times New Roman"/>
            <w:color w:val="212121"/>
            <w:sz w:val="20"/>
            <w:szCs w:val="20"/>
          </w:rPr>
          <w:t xml:space="preserve"> work on what they have referred to as </w:t>
        </w:r>
        <w:proofErr w:type="spellStart"/>
        <w:r w:rsidR="00D63081">
          <w:rPr>
            <w:rFonts w:ascii="Helvetica" w:eastAsia="Times New Roman" w:hAnsi="Helvetica" w:cs="Times New Roman"/>
            <w:color w:val="212121"/>
            <w:sz w:val="20"/>
            <w:szCs w:val="20"/>
          </w:rPr>
          <w:t>systematicity</w:t>
        </w:r>
      </w:ins>
      <w:proofErr w:type="spellEnd"/>
      <w:ins w:id="277" w:author="Marcus Perlman" w:date="2017-12-02T18:31:00Z">
        <w:r w:rsidR="00876101">
          <w:rPr>
            <w:rFonts w:ascii="Helvetica" w:eastAsia="Times New Roman" w:hAnsi="Helvetica" w:cs="Times New Roman"/>
            <w:color w:val="212121"/>
            <w:sz w:val="20"/>
            <w:szCs w:val="20"/>
          </w:rPr>
          <w:t xml:space="preserve"> or </w:t>
        </w:r>
      </w:ins>
      <w:ins w:id="278" w:author="Gary Lupyan" w:date="2017-11-29T15:49:00Z">
        <w:del w:id="279" w:author="Marcus Perlman" w:date="2017-12-02T18:31:00Z">
          <w:r w:rsidR="00D63081" w:rsidDel="00876101">
            <w:rPr>
              <w:rFonts w:ascii="Helvetica" w:eastAsia="Times New Roman" w:hAnsi="Helvetica" w:cs="Times New Roman"/>
              <w:color w:val="212121"/>
              <w:sz w:val="20"/>
              <w:szCs w:val="20"/>
            </w:rPr>
            <w:delText>—</w:delText>
          </w:r>
        </w:del>
        <w:r w:rsidR="00D63081">
          <w:rPr>
            <w:rFonts w:ascii="Helvetica" w:eastAsia="Times New Roman" w:hAnsi="Helvetica" w:cs="Times New Roman"/>
            <w:color w:val="212121"/>
            <w:sz w:val="20"/>
            <w:szCs w:val="20"/>
          </w:rPr>
          <w:t xml:space="preserve">non-arbitrary links between </w:t>
        </w:r>
      </w:ins>
      <w:ins w:id="280" w:author="Gary Lupyan" w:date="2017-11-29T15:56:00Z">
        <w:r w:rsidR="006E4340">
          <w:rPr>
            <w:rFonts w:ascii="Helvetica" w:eastAsia="Times New Roman" w:hAnsi="Helvetica" w:cs="Times New Roman"/>
            <w:color w:val="212121"/>
            <w:sz w:val="20"/>
            <w:szCs w:val="20"/>
          </w:rPr>
          <w:t>phonology and lexical class—</w:t>
        </w:r>
      </w:ins>
      <w:ins w:id="281" w:author="Marcus Perlman" w:date="2017-12-02T18:30:00Z">
        <w:r w:rsidR="00876101">
          <w:rPr>
            <w:rFonts w:ascii="Helvetica" w:eastAsia="Times New Roman" w:hAnsi="Helvetica" w:cs="Times New Roman"/>
            <w:color w:val="212121"/>
            <w:sz w:val="20"/>
            <w:szCs w:val="20"/>
          </w:rPr>
          <w:t xml:space="preserve">we note that </w:t>
        </w:r>
      </w:ins>
      <w:ins w:id="282" w:author="Gary Lupyan" w:date="2017-11-29T15:56:00Z">
        <w:r w:rsidR="006E4340">
          <w:rPr>
            <w:rFonts w:ascii="Helvetica" w:eastAsia="Times New Roman" w:hAnsi="Helvetica" w:cs="Times New Roman"/>
            <w:color w:val="212121"/>
            <w:sz w:val="20"/>
            <w:szCs w:val="20"/>
          </w:rPr>
          <w:t xml:space="preserve">these authors do not dispute the existence of </w:t>
        </w:r>
      </w:ins>
      <w:ins w:id="283" w:author="Gary Lupyan" w:date="2017-11-29T15:57:00Z">
        <w:r w:rsidR="006E4340">
          <w:rPr>
            <w:rFonts w:ascii="Helvetica" w:eastAsia="Times New Roman" w:hAnsi="Helvetica" w:cs="Times New Roman"/>
            <w:color w:val="212121"/>
            <w:sz w:val="20"/>
            <w:szCs w:val="20"/>
          </w:rPr>
          <w:t xml:space="preserve">non-arbitrary links between forms and meanings of the kind we are investigating here, e.g., </w:t>
        </w:r>
        <w:r w:rsidR="006E4340">
          <w:rPr>
            <w:rFonts w:ascii="Helvetica" w:eastAsia="Times New Roman" w:hAnsi="Helvetica" w:cs="Times New Roman"/>
            <w:color w:val="212121"/>
            <w:sz w:val="20"/>
            <w:szCs w:val="20"/>
          </w:rPr>
          <w:fldChar w:fldCharType="begin"/>
        </w:r>
      </w:ins>
      <w:ins w:id="284" w:author="Gary Lupyan" w:date="2017-11-29T15:58:00Z">
        <w:r w:rsidR="006E4340">
          <w:rPr>
            <w:rFonts w:ascii="Helvetica" w:eastAsia="Times New Roman" w:hAnsi="Helvetica" w:cs="Times New Roman"/>
            <w:color w:val="212121"/>
            <w:sz w:val="20"/>
            <w:szCs w:val="20"/>
          </w:rPr>
          <w:instrText xml:space="preserve"> ADDIN ZOTERO_ITEM CSL_CITATION {"citationID":"VVn3PnFV","properties":{"formattedCitation":"(Dingemanse, Blasi, Lupyan, Christiansen, &amp; Monaghan, 2015)","plainCitation":"(Dingemanse, Blasi, Lupyan, Christiansen, &amp; Monaghan, 2015)"},"citationItems":[{"id":9561,"uris":["http://zotero.org/users/18698/items/UZJI6EWS"],"uri":["http://zotero.org/users/18698/items/UZJI6EWS"],"itemData":{"id":9561,"type":"article-journal","title":"Arbitrariness, iconicity and systematicity in language: empirical and theoretical advances","container-title":"Trends in Cognitive Sciences","page":"603-615","volume":"19","issue":"10","DOI":"http://dx.doi.org/10.1016/j.tics.2015.07.013","author":[{"family":"Dingemanse","given":"Mark"},{"family":"Blasi","given":"D."},{"family":"Christiansen","given":"M.H."},{"family":"Lupyan","given":"G."},{"family":"Christiansen","given":"Morten H"},{"family":"Monaghan","given":"Padraic"}],"issued":{"date-parts":[["2015"]]}},"suppress-author":true,"prefix":"Dingemanse, Blasi, Lupyan, Christiansen, &amp; Monaghan, "}],"schema":"https://github.com/citation-style-language/schema/raw/master/csl-citation.json"} </w:instrText>
        </w:r>
      </w:ins>
      <w:r w:rsidR="006E4340">
        <w:rPr>
          <w:rFonts w:ascii="Helvetica" w:eastAsia="Times New Roman" w:hAnsi="Helvetica" w:cs="Times New Roman"/>
          <w:color w:val="212121"/>
          <w:sz w:val="20"/>
          <w:szCs w:val="20"/>
        </w:rPr>
        <w:fldChar w:fldCharType="separate"/>
      </w:r>
      <w:ins w:id="285" w:author="Gary Lupyan" w:date="2017-11-29T15:58:00Z">
        <w:r w:rsidR="006E4340">
          <w:rPr>
            <w:rFonts w:ascii="Helvetica" w:eastAsia="Times New Roman" w:hAnsi="Helvetica" w:cs="Times New Roman"/>
            <w:noProof/>
            <w:color w:val="212121"/>
            <w:sz w:val="20"/>
            <w:szCs w:val="20"/>
          </w:rPr>
          <w:t>(Dingemanse, Blasi, Lupyan, Christiansen, &amp; Monaghan, 2015)</w:t>
        </w:r>
      </w:ins>
      <w:ins w:id="286" w:author="Gary Lupyan" w:date="2017-11-29T15:57:00Z">
        <w:r w:rsidR="006E4340">
          <w:rPr>
            <w:rFonts w:ascii="Helvetica" w:eastAsia="Times New Roman" w:hAnsi="Helvetica" w:cs="Times New Roman"/>
            <w:color w:val="212121"/>
            <w:sz w:val="20"/>
            <w:szCs w:val="20"/>
          </w:rPr>
          <w:fldChar w:fldCharType="end"/>
        </w:r>
      </w:ins>
      <w:ins w:id="287" w:author="Gary Lupyan" w:date="2017-11-29T15:58:00Z">
        <w:r w:rsidR="006E4340">
          <w:rPr>
            <w:rFonts w:ascii="Helvetica" w:eastAsia="Times New Roman" w:hAnsi="Helvetica" w:cs="Times New Roman"/>
            <w:color w:val="212121"/>
            <w:sz w:val="20"/>
            <w:szCs w:val="20"/>
          </w:rPr>
          <w:t>. That is, non-arbitrariness at the level of lexical-class-to-</w:t>
        </w:r>
        <w:proofErr w:type="spellStart"/>
        <w:r w:rsidR="006E4340">
          <w:rPr>
            <w:rFonts w:ascii="Helvetica" w:eastAsia="Times New Roman" w:hAnsi="Helvetica" w:cs="Times New Roman"/>
            <w:color w:val="212121"/>
            <w:sz w:val="20"/>
            <w:szCs w:val="20"/>
          </w:rPr>
          <w:t>wordform</w:t>
        </w:r>
        <w:proofErr w:type="spellEnd"/>
        <w:r w:rsidR="006E4340">
          <w:rPr>
            <w:rFonts w:ascii="Helvetica" w:eastAsia="Times New Roman" w:hAnsi="Helvetica" w:cs="Times New Roman"/>
            <w:color w:val="212121"/>
            <w:sz w:val="20"/>
            <w:szCs w:val="20"/>
          </w:rPr>
          <w:t xml:space="preserve"> does not preclude non-arbitrariness at the level of word-meaning -to-</w:t>
        </w:r>
      </w:ins>
      <w:ins w:id="288" w:author="Gary Lupyan" w:date="2017-11-29T15:59:00Z">
        <w:r w:rsidR="006E4340">
          <w:rPr>
            <w:rFonts w:ascii="Helvetica" w:eastAsia="Times New Roman" w:hAnsi="Helvetica" w:cs="Times New Roman"/>
            <w:color w:val="212121"/>
            <w:sz w:val="20"/>
            <w:szCs w:val="20"/>
          </w:rPr>
          <w:t xml:space="preserve"> </w:t>
        </w:r>
        <w:proofErr w:type="spellStart"/>
        <w:r w:rsidR="006E4340">
          <w:rPr>
            <w:rFonts w:ascii="Helvetica" w:eastAsia="Times New Roman" w:hAnsi="Helvetica" w:cs="Times New Roman"/>
            <w:color w:val="212121"/>
            <w:sz w:val="20"/>
            <w:szCs w:val="20"/>
          </w:rPr>
          <w:t>wordform</w:t>
        </w:r>
        <w:proofErr w:type="spellEnd"/>
        <w:r w:rsidR="006E4340">
          <w:rPr>
            <w:rFonts w:ascii="Helvetica" w:eastAsia="Times New Roman" w:hAnsi="Helvetica" w:cs="Times New Roman"/>
            <w:color w:val="212121"/>
            <w:sz w:val="20"/>
            <w:szCs w:val="20"/>
          </w:rPr>
          <w:t xml:space="preserve">. </w:t>
        </w:r>
      </w:ins>
    </w:p>
    <w:p w14:paraId="59448EBE" w14:textId="0EDE9D0A" w:rsidR="00745B73" w:rsidRPr="00A87038" w:rsidRDefault="00760714">
      <w:pPr>
        <w:rPr>
          <w:rFonts w:ascii="Helvetica" w:eastAsia="Times New Roman" w:hAnsi="Helvetica" w:cs="Times New Roman"/>
          <w:i/>
          <w:color w:val="212121"/>
          <w:sz w:val="20"/>
          <w:szCs w:val="20"/>
          <w:shd w:val="clear" w:color="auto" w:fill="FFFFFF"/>
        </w:rPr>
      </w:pPr>
      <w:r w:rsidRPr="00886B26">
        <w:rPr>
          <w:rFonts w:ascii="Helvetica" w:eastAsia="Times New Roman" w:hAnsi="Helvetica" w:cs="Times New Roman"/>
          <w:color w:val="212121"/>
          <w:sz w:val="20"/>
          <w:szCs w:val="20"/>
          <w:highlight w:val="yellow"/>
        </w:rPr>
        <w:br/>
      </w:r>
      <w:r w:rsidRPr="00A87038">
        <w:rPr>
          <w:rFonts w:ascii="Helvetica" w:eastAsia="Times New Roman" w:hAnsi="Helvetica" w:cs="Times New Roman"/>
          <w:i/>
          <w:color w:val="212121"/>
          <w:sz w:val="20"/>
          <w:szCs w:val="20"/>
          <w:shd w:val="clear" w:color="auto" w:fill="FFFFFF"/>
        </w:rPr>
        <w:t>5. The different results for spoken and written labels that they got in Experiment 3 may be task related: in the spoken version, there were three questions, only 2 in the written version. This alternative account needs to be addressed.</w:t>
      </w:r>
    </w:p>
    <w:p w14:paraId="01DC4310" w14:textId="77777777" w:rsidR="00A87038" w:rsidRDefault="00A87038" w:rsidP="00745B73">
      <w:pPr>
        <w:rPr>
          <w:rFonts w:ascii="Helvetica" w:eastAsia="Times New Roman" w:hAnsi="Helvetica" w:cs="Times New Roman"/>
          <w:i/>
          <w:color w:val="212121"/>
          <w:sz w:val="20"/>
          <w:szCs w:val="20"/>
          <w:shd w:val="clear" w:color="auto" w:fill="FFFFFF"/>
        </w:rPr>
      </w:pPr>
    </w:p>
    <w:p w14:paraId="446D30C5" w14:textId="77777777" w:rsidR="00745B73" w:rsidRPr="00A87038" w:rsidRDefault="00745B73" w:rsidP="00745B73">
      <w:pPr>
        <w:rPr>
          <w:rFonts w:ascii="Helvetica" w:eastAsia="Times New Roman" w:hAnsi="Helvetica" w:cs="Times New Roman"/>
          <w:color w:val="212121"/>
          <w:sz w:val="20"/>
          <w:szCs w:val="20"/>
        </w:rPr>
      </w:pPr>
      <w:r w:rsidRPr="00A87038">
        <w:rPr>
          <w:rFonts w:ascii="Helvetica" w:eastAsia="Times New Roman" w:hAnsi="Helvetica" w:cs="Times New Roman"/>
          <w:i/>
          <w:color w:val="212121"/>
          <w:sz w:val="20"/>
          <w:szCs w:val="20"/>
          <w:shd w:val="clear" w:color="auto" w:fill="FFFFFF"/>
        </w:rPr>
        <w:t>6. Related to 5, the issue of differences in difficulty between questions in Experiment 3, I think, is not sufficiently addressed.</w:t>
      </w:r>
    </w:p>
    <w:p w14:paraId="3F7A1E80" w14:textId="77777777" w:rsidR="008949A2" w:rsidRDefault="008949A2">
      <w:pPr>
        <w:rPr>
          <w:rFonts w:ascii="Helvetica" w:eastAsia="Times New Roman" w:hAnsi="Helvetica" w:cs="Times New Roman"/>
          <w:i/>
          <w:color w:val="212121"/>
          <w:sz w:val="20"/>
          <w:szCs w:val="20"/>
          <w:highlight w:val="yellow"/>
          <w:shd w:val="clear" w:color="auto" w:fill="FFFFFF"/>
        </w:rPr>
      </w:pPr>
    </w:p>
    <w:p w14:paraId="6C4C5D5A" w14:textId="77777777" w:rsidR="00745B73" w:rsidRDefault="008949A2">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believe the Reviewer is referring to the results of Experiment 2 (Fig. 5), and the fact </w:t>
      </w:r>
      <w:r w:rsidR="00745B73">
        <w:rPr>
          <w:rFonts w:ascii="Helvetica" w:eastAsia="Times New Roman" w:hAnsi="Helvetica" w:cs="Times New Roman"/>
          <w:color w:val="212121"/>
          <w:sz w:val="20"/>
          <w:szCs w:val="20"/>
        </w:rPr>
        <w:t xml:space="preserve">that the “True seed advantage” – </w:t>
      </w:r>
      <w:r>
        <w:rPr>
          <w:rFonts w:ascii="Helvetica" w:eastAsia="Times New Roman" w:hAnsi="Helvetica" w:cs="Times New Roman"/>
          <w:color w:val="212121"/>
          <w:sz w:val="20"/>
          <w:szCs w:val="20"/>
        </w:rPr>
        <w:t>the increase in performan</w:t>
      </w:r>
      <w:bookmarkStart w:id="289" w:name="_GoBack"/>
      <w:bookmarkEnd w:id="289"/>
      <w:r>
        <w:rPr>
          <w:rFonts w:ascii="Helvetica" w:eastAsia="Times New Roman" w:hAnsi="Helvetica" w:cs="Times New Roman"/>
          <w:color w:val="212121"/>
          <w:sz w:val="20"/>
          <w:szCs w:val="20"/>
        </w:rPr>
        <w:t xml:space="preserve">ce when the </w:t>
      </w:r>
      <w:r w:rsidR="00745B73">
        <w:rPr>
          <w:rFonts w:ascii="Helvetica" w:eastAsia="Times New Roman" w:hAnsi="Helvetica" w:cs="Times New Roman"/>
          <w:color w:val="212121"/>
          <w:sz w:val="20"/>
          <w:szCs w:val="20"/>
        </w:rPr>
        <w:t xml:space="preserve">true </w:t>
      </w:r>
      <w:r>
        <w:rPr>
          <w:rFonts w:ascii="Helvetica" w:eastAsia="Times New Roman" w:hAnsi="Helvetica" w:cs="Times New Roman"/>
          <w:color w:val="212121"/>
          <w:sz w:val="20"/>
          <w:szCs w:val="20"/>
        </w:rPr>
        <w:t xml:space="preserve">seed was present in </w:t>
      </w:r>
      <w:r w:rsidR="00745B73">
        <w:rPr>
          <w:rFonts w:ascii="Helvetica" w:eastAsia="Times New Roman" w:hAnsi="Helvetica" w:cs="Times New Roman"/>
          <w:color w:val="212121"/>
          <w:sz w:val="20"/>
          <w:szCs w:val="20"/>
        </w:rPr>
        <w:t>the options – decreased over generations when matching imitations to seed sounds, but not when matching written transcriptions back to seed sounds.</w:t>
      </w:r>
    </w:p>
    <w:p w14:paraId="2CC90668" w14:textId="77777777" w:rsidR="00745B73" w:rsidRDefault="00745B73">
      <w:pPr>
        <w:rPr>
          <w:rFonts w:ascii="Helvetica" w:eastAsia="Times New Roman" w:hAnsi="Helvetica" w:cs="Times New Roman"/>
          <w:color w:val="212121"/>
          <w:sz w:val="20"/>
          <w:szCs w:val="20"/>
        </w:rPr>
      </w:pPr>
    </w:p>
    <w:p w14:paraId="6FDDD196" w14:textId="027F3CA3" w:rsidR="00745B73" w:rsidRDefault="00DA5BAC" w:rsidP="00DA5BAC">
      <w:pPr>
        <w:rPr>
          <w:rFonts w:ascii="Helvetica" w:eastAsia="Times New Roman" w:hAnsi="Helvetica" w:cs="Times New Roman"/>
          <w:color w:val="212121"/>
          <w:sz w:val="20"/>
          <w:szCs w:val="20"/>
        </w:rPr>
      </w:pPr>
      <w:ins w:id="290" w:author="Gary Lupyan" w:date="2017-11-29T15:22:00Z">
        <w:r>
          <w:rPr>
            <w:rFonts w:ascii="Helvetica" w:eastAsia="Times New Roman" w:hAnsi="Helvetica" w:cs="Times New Roman"/>
            <w:color w:val="212121"/>
            <w:sz w:val="20"/>
            <w:szCs w:val="20"/>
          </w:rPr>
          <w:t xml:space="preserve">We admit that the difference between the results for </w:t>
        </w:r>
      </w:ins>
      <w:ins w:id="291" w:author="Gary Lupyan" w:date="2017-11-29T15:23:00Z">
        <w:r>
          <w:rPr>
            <w:rFonts w:ascii="Helvetica" w:eastAsia="Times New Roman" w:hAnsi="Helvetica" w:cs="Times New Roman"/>
            <w:color w:val="212121"/>
            <w:sz w:val="20"/>
            <w:szCs w:val="20"/>
          </w:rPr>
          <w:t xml:space="preserve">matching vocalizations to the environmental sounds and transcribed vocalizations to the original sounds is unclear. </w:t>
        </w:r>
      </w:ins>
      <w:del w:id="292" w:author="Gary Lupyan" w:date="2017-11-29T15:23:00Z">
        <w:r w:rsidR="00745B73" w:rsidDel="00DA5BAC">
          <w:rPr>
            <w:rFonts w:ascii="Helvetica" w:eastAsia="Times New Roman" w:hAnsi="Helvetica" w:cs="Times New Roman"/>
            <w:color w:val="212121"/>
            <w:sz w:val="20"/>
            <w:szCs w:val="20"/>
          </w:rPr>
          <w:delText xml:space="preserve">We </w:delText>
        </w:r>
        <w:r w:rsidR="001F60AB" w:rsidDel="00DA5BAC">
          <w:rPr>
            <w:rFonts w:ascii="Helvetica" w:eastAsia="Times New Roman" w:hAnsi="Helvetica" w:cs="Times New Roman"/>
            <w:color w:val="212121"/>
            <w:sz w:val="20"/>
            <w:szCs w:val="20"/>
          </w:rPr>
          <w:delText>see</w:delText>
        </w:r>
        <w:r w:rsidR="00745B73" w:rsidDel="00DA5BAC">
          <w:rPr>
            <w:rFonts w:ascii="Helvetica" w:eastAsia="Times New Roman" w:hAnsi="Helvetica" w:cs="Times New Roman"/>
            <w:color w:val="212121"/>
            <w:sz w:val="20"/>
            <w:szCs w:val="20"/>
          </w:rPr>
          <w:delText xml:space="preserve"> that the possible reasons for this discrepancy have not been sufficiently addressed. </w:delText>
        </w:r>
      </w:del>
      <w:r w:rsidR="00745B73">
        <w:rPr>
          <w:rFonts w:ascii="Helvetica" w:eastAsia="Times New Roman" w:hAnsi="Helvetica" w:cs="Times New Roman"/>
          <w:color w:val="212121"/>
          <w:sz w:val="20"/>
          <w:szCs w:val="20"/>
        </w:rPr>
        <w:t>However, we do not believe the difference is due to the number of questions. The reason is that question type was assigned between-subject, and so each line in Fig. 5 comprises responses from an independent sample of observers. Because responses to each question are independent in both versions of the study, there is no way for the specific match questions to impact estimates of the other question accuracies.</w:t>
      </w:r>
      <w:r w:rsidR="009E14AC">
        <w:rPr>
          <w:rFonts w:ascii="Helvetica" w:eastAsia="Times New Roman" w:hAnsi="Helvetica" w:cs="Times New Roman"/>
          <w:color w:val="212121"/>
          <w:sz w:val="20"/>
          <w:szCs w:val="20"/>
        </w:rPr>
        <w:t xml:space="preserve"> However, since we are fitting our results with </w:t>
      </w:r>
      <w:r w:rsidR="001F60AB">
        <w:rPr>
          <w:rFonts w:ascii="Helvetica" w:eastAsia="Times New Roman" w:hAnsi="Helvetica" w:cs="Times New Roman"/>
          <w:color w:val="212121"/>
          <w:sz w:val="20"/>
          <w:szCs w:val="20"/>
        </w:rPr>
        <w:t xml:space="preserve">hierarchical models, our estimates </w:t>
      </w:r>
      <w:r w:rsidR="009E14AC">
        <w:rPr>
          <w:rFonts w:ascii="Helvetica" w:eastAsia="Times New Roman" w:hAnsi="Helvetica" w:cs="Times New Roman"/>
          <w:color w:val="212121"/>
          <w:sz w:val="20"/>
          <w:szCs w:val="20"/>
        </w:rPr>
        <w:t xml:space="preserve">may still be </w:t>
      </w:r>
      <w:r w:rsidR="001F60AB">
        <w:rPr>
          <w:rFonts w:ascii="Helvetica" w:eastAsia="Times New Roman" w:hAnsi="Helvetica" w:cs="Times New Roman"/>
          <w:color w:val="212121"/>
          <w:sz w:val="20"/>
          <w:szCs w:val="20"/>
        </w:rPr>
        <w:t>influenced by the inclusion of the third question type.</w:t>
      </w:r>
      <w:r w:rsidR="00083611">
        <w:rPr>
          <w:rFonts w:ascii="Helvetica" w:eastAsia="Times New Roman" w:hAnsi="Helvetica" w:cs="Times New Roman"/>
          <w:color w:val="212121"/>
          <w:sz w:val="20"/>
          <w:szCs w:val="20"/>
        </w:rPr>
        <w:t xml:space="preserve"> We now report a new </w:t>
      </w:r>
      <w:r w:rsidR="009E14AC">
        <w:rPr>
          <w:rFonts w:ascii="Helvetica" w:eastAsia="Times New Roman" w:hAnsi="Helvetica" w:cs="Times New Roman"/>
          <w:color w:val="212121"/>
          <w:sz w:val="20"/>
          <w:szCs w:val="20"/>
        </w:rPr>
        <w:t>analysis and figure in the Supplementary Materials that compares the two versions of the experiment without the specific match questions. The decrease in the true seed advantage is unaffected by the exclusion.</w:t>
      </w:r>
    </w:p>
    <w:p w14:paraId="76714D66" w14:textId="77777777" w:rsidR="00745B73" w:rsidRDefault="00745B73">
      <w:pPr>
        <w:rPr>
          <w:rFonts w:ascii="Helvetica" w:eastAsia="Times New Roman" w:hAnsi="Helvetica" w:cs="Times New Roman"/>
          <w:color w:val="212121"/>
          <w:sz w:val="20"/>
          <w:szCs w:val="20"/>
        </w:rPr>
      </w:pPr>
    </w:p>
    <w:p w14:paraId="6474A1B9" w14:textId="7327411A" w:rsidR="009E14AC" w:rsidRDefault="00CC1F00">
      <w:pPr>
        <w:rPr>
          <w:rFonts w:ascii="Helvetica" w:eastAsia="Times New Roman" w:hAnsi="Helvetica" w:cs="Times New Roman"/>
          <w:color w:val="212121"/>
          <w:sz w:val="20"/>
          <w:szCs w:val="20"/>
        </w:rPr>
      </w:pPr>
      <w:r>
        <w:rPr>
          <w:rFonts w:ascii="Helvetica" w:eastAsia="Times New Roman" w:hAnsi="Helvetica" w:cs="Times New Roman"/>
          <w:color w:val="212121"/>
          <w:sz w:val="20"/>
          <w:szCs w:val="20"/>
        </w:rPr>
        <w:t xml:space="preserve">We have also </w:t>
      </w:r>
      <w:del w:id="293" w:author="Gary Lupyan" w:date="2017-11-29T15:22:00Z">
        <w:r w:rsidDel="00DA5BAC">
          <w:rPr>
            <w:rFonts w:ascii="Helvetica" w:eastAsia="Times New Roman" w:hAnsi="Helvetica" w:cs="Times New Roman"/>
            <w:color w:val="212121"/>
            <w:sz w:val="20"/>
            <w:szCs w:val="20"/>
          </w:rPr>
          <w:delText xml:space="preserve">improved </w:delText>
        </w:r>
      </w:del>
      <w:ins w:id="294" w:author="Gary Lupyan" w:date="2017-11-29T15:22:00Z">
        <w:r w:rsidR="00DA5BAC">
          <w:rPr>
            <w:rFonts w:ascii="Helvetica" w:eastAsia="Times New Roman" w:hAnsi="Helvetica" w:cs="Times New Roman"/>
            <w:color w:val="212121"/>
            <w:sz w:val="20"/>
            <w:szCs w:val="20"/>
          </w:rPr>
          <w:t xml:space="preserve">clarified </w:t>
        </w:r>
      </w:ins>
      <w:r>
        <w:rPr>
          <w:rFonts w:ascii="Helvetica" w:eastAsia="Times New Roman" w:hAnsi="Helvetica" w:cs="Times New Roman"/>
          <w:color w:val="212121"/>
          <w:sz w:val="20"/>
          <w:szCs w:val="20"/>
        </w:rPr>
        <w:t>our explanation of these findings based on the differences in question difficulty.</w:t>
      </w:r>
    </w:p>
    <w:p w14:paraId="586D8DD2" w14:textId="3E63D08A" w:rsidR="00714879" w:rsidRPr="008949A2" w:rsidRDefault="00714879">
      <w:pPr>
        <w:rPr>
          <w:rFonts w:ascii="Helvetica" w:eastAsia="Times New Roman" w:hAnsi="Helvetica" w:cs="Times New Roman"/>
          <w:color w:val="212121"/>
          <w:sz w:val="20"/>
          <w:szCs w:val="20"/>
          <w:highlight w:val="yellow"/>
        </w:rPr>
      </w:pPr>
    </w:p>
    <w:sectPr w:rsidR="00714879" w:rsidRPr="008949A2" w:rsidSect="0071487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ierce Edmiston" w:date="2017-11-17T19:02:00Z" w:initials="PE">
    <w:p w14:paraId="4C45DB5E" w14:textId="77777777" w:rsidR="00D63081" w:rsidRDefault="00D63081" w:rsidP="008949A2">
      <w:pPr>
        <w:rPr>
          <w:rFonts w:ascii="Helvetica" w:eastAsia="Times New Roman" w:hAnsi="Helvetica" w:cs="Times New Roman"/>
          <w:b/>
          <w:color w:val="212121"/>
          <w:sz w:val="20"/>
          <w:szCs w:val="20"/>
          <w:shd w:val="clear" w:color="auto" w:fill="FFFFFF"/>
        </w:rPr>
      </w:pPr>
      <w:r>
        <w:rPr>
          <w:rStyle w:val="CommentReference"/>
        </w:rPr>
        <w:annotationRef/>
      </w:r>
    </w:p>
    <w:p w14:paraId="432069CC" w14:textId="2EFD9278" w:rsidR="00D63081" w:rsidRPr="008949A2" w:rsidRDefault="00D63081" w:rsidP="008949A2">
      <w:pPr>
        <w:rPr>
          <w:rFonts w:ascii="Helvetica" w:eastAsia="Times New Roman" w:hAnsi="Helvetica" w:cs="Times New Roman"/>
          <w:color w:val="212121"/>
          <w:sz w:val="20"/>
          <w:szCs w:val="20"/>
          <w:shd w:val="clear" w:color="auto" w:fill="FFFFFF"/>
        </w:rPr>
      </w:pPr>
      <w:r w:rsidRPr="008949A2">
        <w:rPr>
          <w:rFonts w:ascii="Helvetica" w:eastAsia="Times New Roman" w:hAnsi="Helvetica" w:cs="Times New Roman"/>
          <w:b/>
          <w:color w:val="212121"/>
          <w:sz w:val="20"/>
          <w:szCs w:val="20"/>
          <w:shd w:val="clear" w:color="auto" w:fill="FFFFFF"/>
        </w:rPr>
        <w:t xml:space="preserve">Editor </w:t>
      </w:r>
      <w:proofErr w:type="spellStart"/>
      <w:r w:rsidRPr="008949A2">
        <w:rPr>
          <w:rFonts w:ascii="Helvetica" w:eastAsia="Times New Roman" w:hAnsi="Helvetica" w:cs="Times New Roman"/>
          <w:b/>
          <w:color w:val="212121"/>
          <w:sz w:val="20"/>
          <w:szCs w:val="20"/>
          <w:shd w:val="clear" w:color="auto" w:fill="FFFFFF"/>
        </w:rPr>
        <w:t>Loeske</w:t>
      </w:r>
      <w:proofErr w:type="spellEnd"/>
      <w:r w:rsidRPr="008949A2">
        <w:rPr>
          <w:rFonts w:ascii="Helvetica" w:eastAsia="Times New Roman" w:hAnsi="Helvetica" w:cs="Times New Roman"/>
          <w:b/>
          <w:color w:val="212121"/>
          <w:sz w:val="20"/>
          <w:szCs w:val="20"/>
          <w:shd w:val="clear" w:color="auto" w:fill="FFFFFF"/>
        </w:rPr>
        <w:t xml:space="preserve"> </w:t>
      </w:r>
      <w:proofErr w:type="spellStart"/>
      <w:r w:rsidRPr="008949A2">
        <w:rPr>
          <w:rFonts w:ascii="Helvetica" w:eastAsia="Times New Roman" w:hAnsi="Helvetica" w:cs="Times New Roman"/>
          <w:b/>
          <w:color w:val="212121"/>
          <w:sz w:val="20"/>
          <w:szCs w:val="20"/>
          <w:shd w:val="clear" w:color="auto" w:fill="FFFFFF"/>
        </w:rPr>
        <w:t>Kruuk</w:t>
      </w:r>
      <w:proofErr w:type="spellEnd"/>
      <w:r w:rsidRPr="008949A2">
        <w:rPr>
          <w:rFonts w:ascii="Helvetica" w:eastAsia="Times New Roman" w:hAnsi="Helvetica" w:cs="Times New Roman"/>
          <w:color w:val="212121"/>
          <w:sz w:val="20"/>
          <w:szCs w:val="20"/>
          <w:shd w:val="clear" w:color="auto" w:fill="FFFFFF"/>
        </w:rPr>
        <w:t xml:space="preserve">: </w:t>
      </w:r>
    </w:p>
    <w:p w14:paraId="4D878C27" w14:textId="77777777" w:rsidR="00D63081" w:rsidRPr="008949A2" w:rsidRDefault="00D63081" w:rsidP="008949A2">
      <w:pPr>
        <w:rPr>
          <w:rFonts w:ascii="Helvetica" w:eastAsia="Times New Roman" w:hAnsi="Helvetica" w:cs="Times New Roman"/>
          <w:color w:val="212121"/>
          <w:sz w:val="20"/>
          <w:szCs w:val="20"/>
          <w:shd w:val="clear" w:color="auto" w:fill="FFFFFF"/>
        </w:rPr>
      </w:pPr>
      <w:r w:rsidRPr="008949A2">
        <w:rPr>
          <w:rFonts w:ascii="Helvetica" w:eastAsia="Times New Roman" w:hAnsi="Helvetica" w:cs="Times New Roman"/>
          <w:color w:val="212121"/>
          <w:sz w:val="20"/>
          <w:szCs w:val="20"/>
          <w:shd w:val="clear" w:color="auto" w:fill="FFFFFF"/>
        </w:rPr>
        <w:t xml:space="preserve">We can see the potential relevance of the topic for a biological journal, but it needs to be presented much more clearly. For example, your cover letter notes that the paper is "of broad appeal, bridging between linguistics, cognitive psychology, and semiotics", </w:t>
      </w:r>
      <w:r w:rsidRPr="000C0CB0">
        <w:rPr>
          <w:rFonts w:ascii="Helvetica" w:eastAsia="Times New Roman" w:hAnsi="Helvetica" w:cs="Times New Roman"/>
          <w:color w:val="212121"/>
          <w:sz w:val="20"/>
          <w:szCs w:val="20"/>
          <w:highlight w:val="yellow"/>
          <w:shd w:val="clear" w:color="auto" w:fill="FFFFFF"/>
        </w:rPr>
        <w:t>without mentioning biology</w:t>
      </w:r>
      <w:r w:rsidRPr="008949A2">
        <w:rPr>
          <w:rFonts w:ascii="Helvetica" w:eastAsia="Times New Roman" w:hAnsi="Helvetica" w:cs="Times New Roman"/>
          <w:color w:val="212121"/>
          <w:sz w:val="20"/>
          <w:szCs w:val="20"/>
          <w:shd w:val="clear" w:color="auto" w:fill="FFFFFF"/>
        </w:rPr>
        <w:t xml:space="preserve"> - so I wonder if you are aiming for a different audience? I am therefore not clear as to whether it fits with Proc </w:t>
      </w:r>
      <w:r w:rsidRPr="008949A2">
        <w:rPr>
          <w:rFonts w:ascii="Helvetica" w:eastAsia="Times New Roman" w:hAnsi="Helvetica" w:cs="Times New Roman"/>
          <w:color w:val="212121"/>
          <w:sz w:val="20"/>
          <w:szCs w:val="20"/>
        </w:rPr>
        <w:t>B</w:t>
      </w:r>
      <w:r w:rsidRPr="008949A2">
        <w:rPr>
          <w:rFonts w:ascii="Helvetica" w:eastAsia="Times New Roman" w:hAnsi="Helvetica" w:cs="Times New Roman"/>
          <w:color w:val="212121"/>
          <w:sz w:val="20"/>
          <w:szCs w:val="20"/>
          <w:shd w:val="clear" w:color="auto" w:fill="FFFFFF"/>
        </w:rPr>
        <w:t>'s remit of addressing fundamental biological principles.</w:t>
      </w:r>
    </w:p>
    <w:p w14:paraId="64189439" w14:textId="77777777" w:rsidR="00D63081" w:rsidRPr="008949A2" w:rsidRDefault="00D63081" w:rsidP="008949A2">
      <w:pPr>
        <w:rPr>
          <w:rFonts w:ascii="Helvetica" w:eastAsia="Times New Roman" w:hAnsi="Helvetica" w:cs="Times New Roman"/>
          <w:color w:val="212121"/>
          <w:sz w:val="20"/>
          <w:szCs w:val="20"/>
        </w:rPr>
      </w:pPr>
      <w:r w:rsidRPr="008949A2">
        <w:rPr>
          <w:rFonts w:ascii="Helvetica" w:eastAsia="Times New Roman" w:hAnsi="Helvetica" w:cs="Times New Roman"/>
          <w:color w:val="212121"/>
          <w:sz w:val="20"/>
          <w:szCs w:val="20"/>
        </w:rPr>
        <w:br/>
      </w:r>
      <w:r w:rsidRPr="008949A2">
        <w:rPr>
          <w:rFonts w:ascii="Helvetica" w:eastAsia="Times New Roman" w:hAnsi="Helvetica" w:cs="Times New Roman"/>
          <w:b/>
          <w:color w:val="212121"/>
          <w:sz w:val="20"/>
          <w:szCs w:val="20"/>
          <w:shd w:val="clear" w:color="auto" w:fill="FFFFFF"/>
        </w:rPr>
        <w:t xml:space="preserve">Associate Editor Katie </w:t>
      </w:r>
      <w:proofErr w:type="spellStart"/>
      <w:r w:rsidRPr="008949A2">
        <w:rPr>
          <w:rFonts w:ascii="Helvetica" w:eastAsia="Times New Roman" w:hAnsi="Helvetica" w:cs="Times New Roman"/>
          <w:b/>
          <w:color w:val="212121"/>
          <w:sz w:val="20"/>
          <w:szCs w:val="20"/>
          <w:shd w:val="clear" w:color="auto" w:fill="FFFFFF"/>
        </w:rPr>
        <w:t>Slocombe</w:t>
      </w:r>
      <w:proofErr w:type="spellEnd"/>
      <w:r w:rsidRPr="008949A2">
        <w:rPr>
          <w:rFonts w:ascii="Helvetica" w:eastAsia="Times New Roman" w:hAnsi="Helvetica" w:cs="Times New Roman"/>
          <w:color w:val="212121"/>
          <w:sz w:val="20"/>
          <w:szCs w:val="20"/>
          <w:shd w:val="clear" w:color="auto" w:fill="FFFFFF"/>
        </w:rPr>
        <w:t>:</w:t>
      </w:r>
    </w:p>
    <w:p w14:paraId="27E04494" w14:textId="1DFB49AB" w:rsidR="00D63081" w:rsidRDefault="00D63081" w:rsidP="008949A2">
      <w:pPr>
        <w:pStyle w:val="CommentText"/>
      </w:pPr>
      <w:r w:rsidRPr="008949A2">
        <w:rPr>
          <w:rFonts w:ascii="Helvetica" w:eastAsia="Times New Roman" w:hAnsi="Helvetica" w:cs="Times New Roman"/>
          <w:color w:val="212121"/>
          <w:sz w:val="20"/>
          <w:szCs w:val="20"/>
          <w:shd w:val="clear" w:color="auto" w:fill="FFFFFF"/>
        </w:rPr>
        <w:t xml:space="preserve">My main concern is whether this article addresses a </w:t>
      </w:r>
      <w:r w:rsidRPr="000C0CB0">
        <w:rPr>
          <w:rFonts w:ascii="Helvetica" w:eastAsia="Times New Roman" w:hAnsi="Helvetica" w:cs="Times New Roman"/>
          <w:color w:val="212121"/>
          <w:sz w:val="20"/>
          <w:szCs w:val="20"/>
          <w:highlight w:val="yellow"/>
          <w:shd w:val="clear" w:color="auto" w:fill="FFFFFF"/>
        </w:rPr>
        <w:t>fundamental biological principle,</w:t>
      </w:r>
      <w:r w:rsidRPr="008949A2">
        <w:rPr>
          <w:rFonts w:ascii="Helvetica" w:eastAsia="Times New Roman" w:hAnsi="Helvetica" w:cs="Times New Roman"/>
          <w:color w:val="212121"/>
          <w:sz w:val="20"/>
          <w:szCs w:val="20"/>
          <w:shd w:val="clear" w:color="auto" w:fill="FFFFFF"/>
        </w:rPr>
        <w:t xml:space="preserve"> and is therefore a good fit for the journal. R2 shares some concerns about the suitability of the paper for the readership of the journal, so in your revisions you need to consider how you can make the relevance of your findings to understanding fundamental biological principles clear.</w:t>
      </w:r>
    </w:p>
  </w:comment>
  <w:comment w:id="119" w:author="Gary Lupyan" w:date="2017-11-29T15:18:00Z" w:initials="GL">
    <w:p w14:paraId="7F84175D" w14:textId="37F30487" w:rsidR="00D63081" w:rsidRDefault="00D63081">
      <w:pPr>
        <w:pStyle w:val="CommentText"/>
      </w:pPr>
      <w:r>
        <w:rPr>
          <w:rStyle w:val="CommentReference"/>
        </w:rPr>
        <w:annotationRef/>
      </w:r>
      <w:r>
        <w:t xml:space="preserve">I changed this in the </w:t>
      </w:r>
      <w:proofErr w:type="spellStart"/>
      <w:r>
        <w:t>ms</w:t>
      </w:r>
      <w:proofErr w:type="spellEnd"/>
      <w:r>
        <w:t xml:space="preserve"> as well. “needed” raises the question of needed for what?</w:t>
      </w:r>
    </w:p>
  </w:comment>
  <w:comment w:id="131" w:author="Marcus Perlman" w:date="2017-12-02T17:37:00Z" w:initials="MOU">
    <w:p w14:paraId="58591655" w14:textId="03741C4E" w:rsidR="0055104E" w:rsidRDefault="0055104E">
      <w:pPr>
        <w:pStyle w:val="CommentText"/>
      </w:pPr>
      <w:r>
        <w:rPr>
          <w:rStyle w:val="CommentReference"/>
        </w:rPr>
        <w:annotationRef/>
      </w:r>
      <w:r>
        <w:t>This didn</w:t>
      </w:r>
      <w:r>
        <w:rPr>
          <w:rFonts w:ascii="Helvetica" w:eastAsia="Helvetica" w:hAnsi="Helvetica" w:cs="Helvetica"/>
        </w:rPr>
        <w:t>’</w:t>
      </w:r>
      <w:r>
        <w:t xml:space="preserve">t really make sense with the antecedent in parentheses. </w:t>
      </w:r>
    </w:p>
  </w:comment>
  <w:comment w:id="143" w:author="Marcus Perlman" w:date="2017-12-02T17:40:00Z" w:initials="MOU">
    <w:p w14:paraId="186E8D31" w14:textId="6D5F8D03" w:rsidR="0055104E" w:rsidRDefault="0055104E">
      <w:pPr>
        <w:pStyle w:val="CommentText"/>
      </w:pPr>
      <w:r>
        <w:rPr>
          <w:rStyle w:val="CommentReference"/>
        </w:rPr>
        <w:annotationRef/>
      </w:r>
      <w:r>
        <w:t>Does this need to be updated?</w:t>
      </w:r>
    </w:p>
  </w:comment>
  <w:comment w:id="221" w:author="Gary Lupyan" w:date="2017-11-29T15:47:00Z" w:initials="GL">
    <w:p w14:paraId="08B6E7C2" w14:textId="2770440F" w:rsidR="00D63081" w:rsidRDefault="00D63081">
      <w:pPr>
        <w:pStyle w:val="CommentText"/>
      </w:pPr>
      <w:r w:rsidRPr="00D63081">
        <w:rPr>
          <w:rStyle w:val="CommentReference"/>
          <w:highlight w:val="yellow"/>
        </w:rPr>
        <w:annotationRef/>
      </w:r>
      <w:r w:rsidRPr="00D63081">
        <w:rPr>
          <w:highlight w:val="yellow"/>
        </w:rPr>
        <w:t xml:space="preserve">Let’s include a brief snippet from </w:t>
      </w:r>
      <w:proofErr w:type="spellStart"/>
      <w:r w:rsidRPr="00D63081">
        <w:rPr>
          <w:highlight w:val="yellow"/>
        </w:rPr>
        <w:t>ms</w:t>
      </w:r>
      <w:proofErr w:type="spellEnd"/>
      <w:r w:rsidRPr="00D63081">
        <w:rPr>
          <w:highlight w:val="yellow"/>
        </w:rPr>
        <w:t xml:space="preserve"> where we discuss iconicity?</w:t>
      </w:r>
    </w:p>
  </w:comment>
  <w:comment w:id="235" w:author="Gary Lupyan" w:date="2017-11-29T15:47:00Z" w:initials="GL">
    <w:p w14:paraId="5C78D9B0" w14:textId="0C22E491" w:rsidR="00D63081" w:rsidRPr="00D63081" w:rsidRDefault="00D63081">
      <w:pPr>
        <w:pStyle w:val="CommentText"/>
        <w:rPr>
          <w:highlight w:val="yellow"/>
        </w:rPr>
      </w:pPr>
      <w:r w:rsidRPr="00D63081">
        <w:rPr>
          <w:rStyle w:val="CommentReference"/>
          <w:highlight w:val="yellow"/>
        </w:rPr>
        <w:annotationRef/>
      </w:r>
      <w:r w:rsidRPr="00D63081">
        <w:rPr>
          <w:highlight w:val="yellow"/>
        </w:rPr>
        <w:t>Are we all good with this?</w:t>
      </w:r>
    </w:p>
    <w:p w14:paraId="38EAA1DF" w14:textId="77777777" w:rsidR="00D63081" w:rsidRPr="00D63081" w:rsidRDefault="00D63081">
      <w:pPr>
        <w:pStyle w:val="CommentText"/>
        <w:rPr>
          <w:highlight w:val="yellow"/>
        </w:rPr>
      </w:pPr>
    </w:p>
    <w:p w14:paraId="058886D2" w14:textId="236A1D16" w:rsidR="00D63081" w:rsidRDefault="00D63081">
      <w:pPr>
        <w:pStyle w:val="CommentText"/>
      </w:pPr>
      <w:r w:rsidRPr="00D63081">
        <w:rPr>
          <w:highlight w:val="yellow"/>
        </w:rPr>
        <w:t>Marcus?</w:t>
      </w:r>
    </w:p>
  </w:comment>
  <w:comment w:id="270" w:author="Gary Lupyan" w:date="2017-11-17T19:29:00Z" w:initials="GL">
    <w:p w14:paraId="2903357F" w14:textId="77777777" w:rsidR="00D63081" w:rsidRDefault="00D63081">
      <w:pPr>
        <w:pStyle w:val="CommentText"/>
      </w:pPr>
      <w:r w:rsidRPr="007A0F88">
        <w:rPr>
          <w:rStyle w:val="CommentReference"/>
          <w:highlight w:val="yellow"/>
        </w:rPr>
        <w:annotationRef/>
      </w:r>
      <w:r w:rsidRPr="007A0F88">
        <w:rPr>
          <w:highlight w:val="yellow"/>
        </w:rPr>
        <w:t>Marcus, can you add a few classic linguistics/semiotics refs in here?</w:t>
      </w:r>
    </w:p>
    <w:p w14:paraId="7B2800CE" w14:textId="77777777" w:rsidR="00D63081" w:rsidRDefault="00D63081">
      <w:pPr>
        <w:pStyle w:val="CommentText"/>
      </w:pPr>
    </w:p>
    <w:p w14:paraId="01293898" w14:textId="48B3DD77" w:rsidR="00D63081" w:rsidRDefault="00D63081">
      <w:pPr>
        <w:pStyle w:val="CommentText"/>
      </w:pPr>
      <w:r>
        <w:t xml:space="preserve">What do you think of the response? Does it </w:t>
      </w:r>
      <w:proofErr w:type="gramStart"/>
      <w:r>
        <w:t>makes</w:t>
      </w:r>
      <w:proofErr w:type="gramEnd"/>
      <w:r>
        <w:t xml:space="preserve"> sense?</w:t>
      </w:r>
    </w:p>
  </w:comment>
  <w:comment w:id="269" w:author="Marcus Perlman" w:date="2017-12-02T18:23:00Z" w:initials="MOU">
    <w:p w14:paraId="414794A8" w14:textId="459FADD2" w:rsidR="00E9509C" w:rsidRDefault="00E9509C">
      <w:pPr>
        <w:pStyle w:val="CommentText"/>
      </w:pPr>
      <w:r>
        <w:rPr>
          <w:rStyle w:val="CommentReference"/>
        </w:rPr>
        <w:annotationRef/>
      </w:r>
      <w:r>
        <w:t xml:space="preserve">Hmm, </w:t>
      </w:r>
      <w:proofErr w:type="spellStart"/>
      <w:r>
        <w:t>haha</w:t>
      </w:r>
      <w:proofErr w:type="spellEnd"/>
      <w:r>
        <w:t xml:space="preserve"> I</w:t>
      </w:r>
      <w:r>
        <w:rPr>
          <w:rFonts w:ascii="Helvetica" w:eastAsia="Helvetica" w:hAnsi="Helvetica" w:cs="Helvetica"/>
        </w:rPr>
        <w:t>’</w:t>
      </w:r>
      <w:r>
        <w:t>m drawing a blank. I don</w:t>
      </w:r>
      <w:r>
        <w:rPr>
          <w:rFonts w:ascii="Helvetica" w:eastAsia="Helvetica" w:hAnsi="Helvetica" w:cs="Helvetica"/>
        </w:rPr>
        <w:t>’</w:t>
      </w:r>
      <w:r>
        <w:t>t know of a reference that puts it in these terms exactly. The</w:t>
      </w:r>
      <w:r>
        <w:rPr>
          <w:rFonts w:ascii="Helvetica" w:eastAsia="Helvetica" w:hAnsi="Helvetica" w:cs="Helvetica"/>
        </w:rPr>
        <w:t xml:space="preserve">re’s discreteness in </w:t>
      </w:r>
      <w:proofErr w:type="spellStart"/>
      <w:r>
        <w:rPr>
          <w:rFonts w:ascii="Helvetica" w:eastAsia="Helvetica" w:hAnsi="Helvetica" w:cs="Helvetica"/>
        </w:rPr>
        <w:t>Hockett’s</w:t>
      </w:r>
      <w:proofErr w:type="spellEnd"/>
      <w:r>
        <w:rPr>
          <w:rFonts w:ascii="Helvetica" w:eastAsia="Helvetica" w:hAnsi="Helvetica" w:cs="Helvetica"/>
        </w:rPr>
        <w:t xml:space="preserve"> terms </w:t>
      </w:r>
      <w:r w:rsidR="00876101">
        <w:rPr>
          <w:rFonts w:ascii="Helvetica" w:eastAsia="Helvetica" w:hAnsi="Helvetica" w:cs="Helvetica"/>
        </w:rPr>
        <w:t xml:space="preserve">(vs. analog) </w:t>
      </w:r>
      <w:r>
        <w:rPr>
          <w:rFonts w:ascii="Helvetica" w:eastAsia="Helvetica" w:hAnsi="Helvetica" w:cs="Helvetica"/>
        </w:rPr>
        <w:t xml:space="preserve">and categorical perception. </w:t>
      </w:r>
      <w:r w:rsidR="00876101">
        <w:rPr>
          <w:rFonts w:ascii="Helvetica" w:eastAsia="Helvetica" w:hAnsi="Helvetica" w:cs="Helvetica"/>
        </w:rPr>
        <w:t>Categorical reference is more your turf, I think. Does it need a ref?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E04494" w15:done="0"/>
  <w15:commentEx w15:paraId="7F84175D" w15:done="0"/>
  <w15:commentEx w15:paraId="58591655" w15:done="0"/>
  <w15:commentEx w15:paraId="186E8D31" w15:done="0"/>
  <w15:commentEx w15:paraId="08B6E7C2" w15:done="0"/>
  <w15:commentEx w15:paraId="058886D2" w15:done="0"/>
  <w15:commentEx w15:paraId="01293898" w15:done="0"/>
  <w15:commentEx w15:paraId="414794A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erce Edmiston">
    <w15:presenceInfo w15:providerId="None" w15:userId="Pierce Edmiston"/>
  </w15:person>
  <w15:person w15:author="Marcus Perlman">
    <w15:presenceInfo w15:providerId="None" w15:userId="Marcus Perl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714"/>
    <w:rsid w:val="00083611"/>
    <w:rsid w:val="000C0CB0"/>
    <w:rsid w:val="000C4F7B"/>
    <w:rsid w:val="000C788D"/>
    <w:rsid w:val="001436D2"/>
    <w:rsid w:val="00196F92"/>
    <w:rsid w:val="001F60AB"/>
    <w:rsid w:val="0025764E"/>
    <w:rsid w:val="003B61B1"/>
    <w:rsid w:val="003D2376"/>
    <w:rsid w:val="00433473"/>
    <w:rsid w:val="00446443"/>
    <w:rsid w:val="004738E9"/>
    <w:rsid w:val="0049776F"/>
    <w:rsid w:val="004E091A"/>
    <w:rsid w:val="004E26A9"/>
    <w:rsid w:val="0055104E"/>
    <w:rsid w:val="005A52CA"/>
    <w:rsid w:val="005B41EB"/>
    <w:rsid w:val="005E7D96"/>
    <w:rsid w:val="005F3E98"/>
    <w:rsid w:val="00603BB0"/>
    <w:rsid w:val="006A7EEB"/>
    <w:rsid w:val="006E4340"/>
    <w:rsid w:val="00714879"/>
    <w:rsid w:val="00745B73"/>
    <w:rsid w:val="00760714"/>
    <w:rsid w:val="007A0F88"/>
    <w:rsid w:val="007F2655"/>
    <w:rsid w:val="0084537D"/>
    <w:rsid w:val="008607A7"/>
    <w:rsid w:val="0087240D"/>
    <w:rsid w:val="00876101"/>
    <w:rsid w:val="00886B26"/>
    <w:rsid w:val="008949A2"/>
    <w:rsid w:val="008F3E8E"/>
    <w:rsid w:val="00973F01"/>
    <w:rsid w:val="009E14AC"/>
    <w:rsid w:val="00A72738"/>
    <w:rsid w:val="00A87038"/>
    <w:rsid w:val="00BA54B3"/>
    <w:rsid w:val="00BF1AB1"/>
    <w:rsid w:val="00C40A32"/>
    <w:rsid w:val="00C7264E"/>
    <w:rsid w:val="00CC1F00"/>
    <w:rsid w:val="00CD725B"/>
    <w:rsid w:val="00D63081"/>
    <w:rsid w:val="00DA5BAC"/>
    <w:rsid w:val="00E72946"/>
    <w:rsid w:val="00E9509C"/>
    <w:rsid w:val="00F4720C"/>
    <w:rsid w:val="00F771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5E3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0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714"/>
    <w:rPr>
      <w:rFonts w:ascii="Courier" w:hAnsi="Courier" w:cs="Courier"/>
      <w:sz w:val="20"/>
      <w:szCs w:val="20"/>
    </w:rPr>
  </w:style>
  <w:style w:type="character" w:customStyle="1" w:styleId="lg">
    <w:name w:val="lg"/>
    <w:basedOn w:val="DefaultParagraphFont"/>
    <w:rsid w:val="00760714"/>
  </w:style>
  <w:style w:type="character" w:styleId="Hyperlink">
    <w:name w:val="Hyperlink"/>
    <w:basedOn w:val="DefaultParagraphFont"/>
    <w:uiPriority w:val="99"/>
    <w:unhideWhenUsed/>
    <w:rsid w:val="00760714"/>
    <w:rPr>
      <w:color w:val="0000FF"/>
      <w:u w:val="single"/>
    </w:rPr>
  </w:style>
  <w:style w:type="character" w:styleId="CommentReference">
    <w:name w:val="annotation reference"/>
    <w:basedOn w:val="DefaultParagraphFont"/>
    <w:uiPriority w:val="99"/>
    <w:semiHidden/>
    <w:unhideWhenUsed/>
    <w:rsid w:val="008949A2"/>
    <w:rPr>
      <w:sz w:val="18"/>
      <w:szCs w:val="18"/>
    </w:rPr>
  </w:style>
  <w:style w:type="paragraph" w:styleId="CommentText">
    <w:name w:val="annotation text"/>
    <w:basedOn w:val="Normal"/>
    <w:link w:val="CommentTextChar"/>
    <w:uiPriority w:val="99"/>
    <w:semiHidden/>
    <w:unhideWhenUsed/>
    <w:rsid w:val="008949A2"/>
  </w:style>
  <w:style w:type="character" w:customStyle="1" w:styleId="CommentTextChar">
    <w:name w:val="Comment Text Char"/>
    <w:basedOn w:val="DefaultParagraphFont"/>
    <w:link w:val="CommentText"/>
    <w:uiPriority w:val="99"/>
    <w:semiHidden/>
    <w:rsid w:val="008949A2"/>
  </w:style>
  <w:style w:type="paragraph" w:styleId="CommentSubject">
    <w:name w:val="annotation subject"/>
    <w:basedOn w:val="CommentText"/>
    <w:next w:val="CommentText"/>
    <w:link w:val="CommentSubjectChar"/>
    <w:uiPriority w:val="99"/>
    <w:semiHidden/>
    <w:unhideWhenUsed/>
    <w:rsid w:val="008949A2"/>
    <w:rPr>
      <w:b/>
      <w:bCs/>
      <w:sz w:val="20"/>
      <w:szCs w:val="20"/>
    </w:rPr>
  </w:style>
  <w:style w:type="character" w:customStyle="1" w:styleId="CommentSubjectChar">
    <w:name w:val="Comment Subject Char"/>
    <w:basedOn w:val="CommentTextChar"/>
    <w:link w:val="CommentSubject"/>
    <w:uiPriority w:val="99"/>
    <w:semiHidden/>
    <w:rsid w:val="008949A2"/>
    <w:rPr>
      <w:b/>
      <w:bCs/>
      <w:sz w:val="20"/>
      <w:szCs w:val="20"/>
    </w:rPr>
  </w:style>
  <w:style w:type="paragraph" w:styleId="BalloonText">
    <w:name w:val="Balloon Text"/>
    <w:basedOn w:val="Normal"/>
    <w:link w:val="BalloonTextChar"/>
    <w:uiPriority w:val="99"/>
    <w:semiHidden/>
    <w:unhideWhenUsed/>
    <w:rsid w:val="008949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49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3489990">
      <w:bodyDiv w:val="1"/>
      <w:marLeft w:val="0"/>
      <w:marRight w:val="0"/>
      <w:marTop w:val="0"/>
      <w:marBottom w:val="0"/>
      <w:divBdr>
        <w:top w:val="none" w:sz="0" w:space="0" w:color="auto"/>
        <w:left w:val="none" w:sz="0" w:space="0" w:color="auto"/>
        <w:bottom w:val="none" w:sz="0" w:space="0" w:color="auto"/>
        <w:right w:val="none" w:sz="0" w:space="0" w:color="auto"/>
      </w:divBdr>
    </w:div>
    <w:div w:id="19325460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3103</Words>
  <Characters>17689</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EvoApps</Company>
  <LinksUpToDate>false</LinksUpToDate>
  <CharactersWithSpaces>20751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Marcus Perlman</cp:lastModifiedBy>
  <cp:revision>8</cp:revision>
  <dcterms:created xsi:type="dcterms:W3CDTF">2017-12-02T16:31:00Z</dcterms:created>
  <dcterms:modified xsi:type="dcterms:W3CDTF">2017-12-02T18:33:00Z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id="gXHtO2Am"/&gt;&lt;style id="http://www.zotero.org/styles/apa" locale="en-US"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