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C1D23" w14:textId="77777777" w:rsidR="00434680"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Dear Dr. Kruuk,</w:t>
      </w:r>
    </w:p>
    <w:p w14:paraId="2D167FFD" w14:textId="77777777" w:rsidR="00434680"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Thank you for reviewing our manuscript and for giving us the opportunity to address the points raised by you, Dr. Slocombe, and the two reviewers.</w:t>
      </w:r>
    </w:p>
    <w:p w14:paraId="5338D032" w14:textId="77777777" w:rsidR="00434680"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An overarching concern was whether our paper addresses fundamental biological principles. In this revision we clarify how our study is, indeed, rooted in biological questions concerning the qualitative differences between the words of human language and communicative signals of non-human animals. In the revised introduction, we clarify the biological</w:t>
      </w:r>
      <w:r w:rsidRPr="003129D0">
        <w:rPr>
          <w:rFonts w:ascii="Helvetica" w:eastAsia="Times New Roman" w:hAnsi="Helvetica" w:cs="Times New Roman"/>
          <w:color w:val="212121"/>
          <w:sz w:val="20"/>
          <w:szCs w:val="20"/>
          <w:shd w:val="clear" w:color="auto" w:fill="FFFFFF"/>
        </w:rPr>
        <w:t xml:space="preserve"> </w:t>
      </w:r>
      <w:r>
        <w:rPr>
          <w:rFonts w:ascii="Helvetica" w:eastAsia="Times New Roman" w:hAnsi="Helvetica" w:cs="Times New Roman"/>
          <w:color w:val="212121"/>
          <w:sz w:val="20"/>
          <w:szCs w:val="20"/>
          <w:shd w:val="clear" w:color="auto" w:fill="FFFFFF"/>
        </w:rPr>
        <w:t>nature of the question we ask concerning the origin of spoken words and the role of the human capacity for vocal imitation in this process.</w:t>
      </w:r>
    </w:p>
    <w:p w14:paraId="4597EC59" w14:textId="77777777" w:rsidR="00434680"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have substantially edited the introduction to more properly situate our work for the audience of </w:t>
      </w:r>
      <w:r w:rsidRPr="006C501C">
        <w:rPr>
          <w:rFonts w:ascii="Helvetica" w:eastAsia="Times New Roman" w:hAnsi="Helvetica" w:cs="Times New Roman"/>
          <w:color w:val="212121"/>
          <w:sz w:val="20"/>
          <w:szCs w:val="20"/>
          <w:shd w:val="clear" w:color="auto" w:fill="FFFFFF"/>
        </w:rPr>
        <w:t>Proceedings B</w:t>
      </w:r>
      <w:r w:rsidRPr="003B0540">
        <w:rPr>
          <w:rFonts w:ascii="Helvetica" w:eastAsia="Times New Roman" w:hAnsi="Helvetica" w:cs="Times New Roman"/>
          <w:color w:val="212121"/>
          <w:sz w:val="20"/>
          <w:szCs w:val="20"/>
          <w:shd w:val="clear" w:color="auto" w:fill="FFFFFF"/>
        </w:rPr>
        <w:t>. For example, we present language in the broader context of primate vocal communication, and note aspects of language that distinguishes it from these other forms of communication.</w:t>
      </w:r>
    </w:p>
    <w:p w14:paraId="7052F888" w14:textId="77777777" w:rsidR="00434680"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1:</w:t>
      </w:r>
    </w:p>
    <w:p w14:paraId="3A157051" w14:textId="77777777" w:rsidR="00434680" w:rsidRPr="00474947"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14AD278">
          <v:rect id="_x0000_i1025" style="width:0;height:1.5pt" o:hralign="center" o:hrstd="t" o:hr="t" fillcolor="#a0a0a0" stroked="f"/>
        </w:pict>
      </w:r>
    </w:p>
    <w:p w14:paraId="6382B774" w14:textId="77777777" w:rsidR="00434680" w:rsidRDefault="00434680" w:rsidP="00434680">
      <w:pPr>
        <w:rPr>
          <w:rFonts w:ascii="Helvetica" w:eastAsia="Times New Roman" w:hAnsi="Helvetica" w:cs="Times New Roman"/>
          <w:i/>
          <w:color w:val="212121"/>
          <w:sz w:val="20"/>
          <w:szCs w:val="20"/>
          <w:shd w:val="clear" w:color="auto" w:fill="FFFFFF"/>
        </w:rPr>
      </w:pPr>
      <w:r w:rsidRPr="003B0540">
        <w:rPr>
          <w:rFonts w:ascii="Helvetica" w:eastAsia="Times New Roman" w:hAnsi="Helvetica" w:cs="Times New Roman"/>
          <w:i/>
          <w:color w:val="212121"/>
          <w:sz w:val="20"/>
          <w:szCs w:val="20"/>
          <w:shd w:val="clear" w:color="auto" w:fill="FFFFFF"/>
        </w:rPr>
        <w:t>1. In the introduction the authors write (80-81): does the imitation of a particular water-splashing sound become, over generations of repeated  imitation, a better label for the more general category of water-splashing sounds? What does this mean in linguistic terms? Do the authors refer in any way to the iconicity of language?</w:t>
      </w:r>
    </w:p>
    <w:p w14:paraId="28C4C9CA" w14:textId="77777777" w:rsidR="00434680"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Indeed. This work is situated within the general topic of linguistic iconicity. </w:t>
      </w:r>
    </w:p>
    <w:p w14:paraId="207E0C66" w14:textId="77777777" w:rsidR="00434680"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On the view that category labels are arbitrary, there is no sense in which one label is any better or worse than any other. We challenge this view by demonstrating that otherwise equal labels may be easier or harder to learn and generalize to new category members. Thus, in this experiment, our measure of what makes one label “better” than another is not derived from linguistic features, but from behavioral measures. We argue that labels that are learned faster and generalized to new category members more easily are de facto better category labels.</w:t>
      </w:r>
    </w:p>
    <w:p w14:paraId="1EAE5982" w14:textId="77777777" w:rsidR="00434680"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Our approach in looking to behavioral measures for determining how closely aligned a particular word form is with its potential meaning very much fits with current views on iconicity in language, as the reviewer notes. We now introduce iconicity earlier in the manuscript, including reference to iconicity in signed languages, and we pose our research questions as aiming to determine whether similar principles might apply in the formation of new spoken words.</w:t>
      </w:r>
    </w:p>
    <w:p w14:paraId="21AC8966" w14:textId="77777777" w:rsidR="00434680" w:rsidRDefault="00434680" w:rsidP="00434680">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5E7941D3">
          <v:rect id="_x0000_i1026" style="width:0;height:1.5pt" o:hralign="center" o:hrstd="t" o:hr="t" fillcolor="#a0a0a0" stroked="f"/>
        </w:pict>
      </w:r>
    </w:p>
    <w:p w14:paraId="731FD83B" w14:textId="77777777" w:rsidR="00434680" w:rsidRPr="00B71BEA" w:rsidRDefault="00434680" w:rsidP="00434680">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to each target sound multiple times” How many times were allowed to listen to each target? Was there a maximum number of repetitions allowed to each participant?</w:t>
      </w:r>
    </w:p>
    <w:p w14:paraId="27B748E5" w14:textId="77777777" w:rsidR="00434680"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3D743D9A" w14:textId="77777777" w:rsidR="00434680" w:rsidRDefault="00434680" w:rsidP="00434680">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target sound as many times as they wished, but were only allowed a single recording in response.</w:t>
      </w:r>
    </w:p>
    <w:p w14:paraId="2F6C1091" w14:textId="77777777" w:rsidR="00434680" w:rsidRDefault="00434680" w:rsidP="00434680">
      <w:pPr>
        <w:ind w:left="720"/>
        <w:rPr>
          <w:rFonts w:ascii="Helvetica" w:eastAsia="Times New Roman" w:hAnsi="Helvetica" w:cs="Times New Roman"/>
          <w:color w:val="212121"/>
          <w:sz w:val="20"/>
          <w:szCs w:val="20"/>
          <w:shd w:val="clear" w:color="auto" w:fill="FFFFFF"/>
        </w:rPr>
      </w:pPr>
    </w:p>
    <w:p w14:paraId="5FC4596C" w14:textId="77777777" w:rsidR="00434680" w:rsidRPr="00B71BEA" w:rsidRDefault="00434680" w:rsidP="00434680">
      <w:pPr>
        <w:ind w:left="720"/>
        <w:rPr>
          <w:rFonts w:ascii="Helvetica" w:eastAsia="Times New Roman" w:hAnsi="Helvetica" w:cs="Times New Roman"/>
          <w:color w:val="212121"/>
          <w:sz w:val="20"/>
          <w:szCs w:val="20"/>
          <w:shd w:val="clear" w:color="auto" w:fill="FFFFFF"/>
        </w:rPr>
      </w:pPr>
    </w:p>
    <w:p w14:paraId="0AA780C5" w14:textId="77777777" w:rsidR="00434680" w:rsidRDefault="00434680" w:rsidP="00434680">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lastRenderedPageBreak/>
        <w:pict w14:anchorId="6CDF1BC8">
          <v:rect id="_x0000_i1027" style="width:0;height:1.5pt" o:hralign="center" o:hrstd="t" o:hr="t" fillcolor="#a0a0a0" stroked="f"/>
        </w:pict>
      </w:r>
    </w:p>
    <w:p w14:paraId="5703B4B2" w14:textId="77777777" w:rsidR="00434680" w:rsidRPr="00886B26" w:rsidRDefault="00434680" w:rsidP="00434680">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4437F42B" w14:textId="77777777" w:rsidR="00434680" w:rsidRDefault="00434680" w:rsidP="00434680">
      <w:pPr>
        <w:rPr>
          <w:rFonts w:ascii="Helvetica" w:eastAsia="Times New Roman" w:hAnsi="Helvetica" w:cs="Times New Roman"/>
          <w:color w:val="212121"/>
          <w:sz w:val="20"/>
          <w:szCs w:val="20"/>
          <w:shd w:val="clear" w:color="auto" w:fill="FFFFFF"/>
        </w:rPr>
      </w:pPr>
    </w:p>
    <w:p w14:paraId="319EF7DA" w14:textId="77777777" w:rsidR="00434680" w:rsidRDefault="00434680" w:rsidP="00434680">
      <w:pPr>
        <w:rPr>
          <w:rFonts w:ascii="Helvetica" w:eastAsia="Times New Roman" w:hAnsi="Helvetica" w:cs="Times New Roman"/>
          <w:b/>
          <w:color w:val="212121"/>
          <w:sz w:val="20"/>
          <w:szCs w:val="20"/>
          <w:shd w:val="clear" w:color="auto" w:fill="FFFFFF"/>
        </w:rPr>
      </w:pPr>
      <w:r>
        <w:rPr>
          <w:rFonts w:ascii="Helvetica" w:eastAsia="Times New Roman" w:hAnsi="Helvetica" w:cs="Times New Roman"/>
          <w:color w:val="212121"/>
          <w:sz w:val="20"/>
          <w:szCs w:val="20"/>
          <w:shd w:val="clear" w:color="auto" w:fill="FFFFFF"/>
        </w:rPr>
        <w:t>We are sorry for this. There was an error in the conversion of our document into the online manuscript management system. A support request was submitted during our initial submission but was not addressed before the manuscript was sent out. Our submission now appears correctly online as it does offline.</w:t>
      </w:r>
      <w:r w:rsidRPr="00760714">
        <w:rPr>
          <w:rFonts w:ascii="Helvetica" w:eastAsia="Times New Roman" w:hAnsi="Helvetica" w:cs="Times New Roman"/>
          <w:color w:val="212121"/>
          <w:sz w:val="20"/>
          <w:szCs w:val="20"/>
        </w:rPr>
        <w:br/>
      </w:r>
      <w:r w:rsidRPr="00760714">
        <w:rPr>
          <w:rFonts w:ascii="Helvetica" w:eastAsia="Times New Roman" w:hAnsi="Helvetica" w:cs="Times New Roman"/>
          <w:color w:val="212121"/>
          <w:sz w:val="20"/>
          <w:szCs w:val="20"/>
        </w:rPr>
        <w:br/>
      </w:r>
      <w:r w:rsidRPr="0025764E">
        <w:rPr>
          <w:rFonts w:ascii="Helvetica" w:eastAsia="Times New Roman" w:hAnsi="Helvetica" w:cs="Times New Roman"/>
          <w:b/>
          <w:color w:val="212121"/>
          <w:sz w:val="20"/>
          <w:szCs w:val="20"/>
          <w:shd w:val="clear" w:color="auto" w:fill="FFFFFF"/>
        </w:rPr>
        <w:t>Referee 2:</w:t>
      </w:r>
    </w:p>
    <w:p w14:paraId="3A97450E" w14:textId="77777777" w:rsidR="00434680" w:rsidRDefault="00434680" w:rsidP="0043468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pict w14:anchorId="4639C995">
          <v:rect id="_x0000_i1028" style="width:0;height:1.5pt" o:hralign="center" o:hrstd="t" o:hr="t" fillcolor="#a0a0a0" stroked="f"/>
        </w:pict>
      </w:r>
      <w:r w:rsidRPr="005B41EB">
        <w:rPr>
          <w:rFonts w:ascii="Helvetica" w:eastAsia="Times New Roman" w:hAnsi="Helvetica" w:cs="Times New Roman"/>
          <w:i/>
          <w:color w:val="212121"/>
          <w:sz w:val="20"/>
          <w:szCs w:val="20"/>
          <w:shd w:val="clear" w:color="auto" w:fill="FFFFFF"/>
        </w:rPr>
        <w:t>1.</w:t>
      </w:r>
      <w:r>
        <w:rPr>
          <w:rFonts w:ascii="Helvetica" w:eastAsia="Times New Roman" w:hAnsi="Helvetica" w:cs="Times New Roman"/>
          <w:i/>
          <w:color w:val="212121"/>
          <w:sz w:val="20"/>
          <w:szCs w:val="20"/>
          <w:shd w:val="clear" w:color="auto" w:fill="FFFFFF"/>
        </w:rPr>
        <w:t xml:space="preserve"> </w:t>
      </w:r>
      <w:r w:rsidRPr="005B41EB">
        <w:rPr>
          <w:rFonts w:ascii="Helvetica" w:eastAsia="Times New Roman" w:hAnsi="Helvetica" w:cs="Times New Roman"/>
          <w:i/>
          <w:color w:val="212121"/>
          <w:sz w:val="20"/>
          <w:szCs w:val="20"/>
          <w:shd w:val="clear" w:color="auto" w:fill="FFFFFF"/>
        </w:rPr>
        <w:t>My first general issue concerns what these findings tell us. The paper shows that modern English-speaking humans show biases, that are present in their language, in the specific task. Namely, they can imitate sounds (and we have plenty examples of onomatopoaies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Pr="005B41EB">
        <w:rPr>
          <w:rFonts w:ascii="Helvetica" w:eastAsia="Times New Roman" w:hAnsi="Helvetica" w:cs="Times New Roman"/>
          <w:color w:val="212121"/>
          <w:sz w:val="20"/>
          <w:szCs w:val="20"/>
        </w:rPr>
        <w:br/>
      </w:r>
      <w:r w:rsidRPr="005B41EB">
        <w:rPr>
          <w:rFonts w:ascii="Helvetica" w:eastAsia="Times New Roman" w:hAnsi="Helvetica" w:cs="Times New Roman"/>
          <w:color w:val="212121"/>
          <w:sz w:val="20"/>
          <w:szCs w:val="20"/>
        </w:rPr>
        <w:br/>
      </w:r>
      <w:r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p>
    <w:p w14:paraId="58410246" w14:textId="77777777" w:rsidR="00434680" w:rsidRDefault="00434680" w:rsidP="0043468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not new. We do believe we are among the first to attempt to document the transition from vocal imitations to conventional words in a lab study. Our study is also, to our knowledge, the first to show that simple repeated imitation of environmental sounds can lead to better category labels which at the same time preseving iconic resemblance to the original sound). </w:t>
      </w:r>
    </w:p>
    <w:p w14:paraId="51012F9D" w14:textId="77777777" w:rsidR="00434680" w:rsidRDefault="00434680" w:rsidP="0043468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agree with the reviewer that these findings do not directly falsify other hypotheses about language evolution, namely the role of gesture. In light of these points, we have qualified our main argument as a specific test of the minimal conditions under which vocal imitations might give rise to conventional words. In the introduction, we describe our research question as follows:</w:t>
      </w:r>
    </w:p>
    <w:p w14:paraId="358C815D" w14:textId="77777777" w:rsidR="00434680" w:rsidRDefault="00434680" w:rsidP="00434680">
      <w:pPr>
        <w:ind w:left="630"/>
        <w:rPr>
          <w:rFonts w:ascii="Helvetica" w:hAnsi="Helvetica"/>
          <w:sz w:val="20"/>
          <w:szCs w:val="20"/>
        </w:rPr>
      </w:pPr>
      <w:r w:rsidRPr="00196F92">
        <w:rPr>
          <w:rFonts w:ascii="Helvetica" w:hAnsi="Helvetica"/>
          <w:sz w:val="20"/>
          <w:szCs w:val="20"/>
        </w:rP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studies we ask whether vocal imitations can transition to more word-like forms through sheer repetition — without an explicit intent to communicate. To answer this question, we recruited participants to play an online version of the children’s game of “Telephone”. </w:t>
      </w:r>
      <w:r>
        <w:rPr>
          <w:rFonts w:ascii="Helvetica" w:hAnsi="Helvetica"/>
          <w:sz w:val="20"/>
          <w:szCs w:val="20"/>
        </w:rPr>
        <w:t>…</w:t>
      </w:r>
    </w:p>
    <w:p w14:paraId="6A4B92C4" w14:textId="77777777" w:rsidR="00434680" w:rsidRDefault="00434680" w:rsidP="00434680">
      <w:pPr>
        <w:rPr>
          <w:rFonts w:ascii="Helvetica" w:hAnsi="Helvetica"/>
          <w:sz w:val="20"/>
          <w:szCs w:val="20"/>
        </w:rPr>
      </w:pPr>
      <w:r>
        <w:rPr>
          <w:rFonts w:ascii="Helvetica" w:hAnsi="Helvetica"/>
          <w:sz w:val="20"/>
          <w:szCs w:val="20"/>
        </w:rPr>
        <w:t>We also included a concluding paragraph discussing the implication of our results for theories of language evolution that emphasize the role of gesture, leaving .</w:t>
      </w:r>
    </w:p>
    <w:p w14:paraId="704A5C11" w14:textId="77777777" w:rsidR="00434680" w:rsidRPr="00013015" w:rsidRDefault="00434680" w:rsidP="00434680">
      <w:pPr>
        <w:ind w:left="720"/>
        <w:rPr>
          <w:rFonts w:ascii="Helvetica" w:hAnsi="Helvetica"/>
          <w:sz w:val="20"/>
          <w:szCs w:val="20"/>
        </w:rPr>
      </w:pPr>
      <w:r w:rsidRPr="003B0540">
        <w:rPr>
          <w:rFonts w:ascii="Helvetica" w:hAnsi="Helvetica"/>
          <w:sz w:val="20"/>
          <w:szCs w:val="20"/>
        </w:rPr>
        <w:t xml:space="preserve">Notably, our hypothesis that vocal imitation may have played a role in the origin of some of the first spoken words does not preclude that gesture played an equal or more important role in establishing the first linguistic conventions (e.g. Fay, Arbib &amp; Garrod, 2013; Goldin-Meadow, 2016; </w:t>
      </w:r>
      <w:r w:rsidRPr="003B0540">
        <w:rPr>
          <w:rFonts w:ascii="Helvetica" w:hAnsi="Helvetica"/>
          <w:sz w:val="20"/>
          <w:szCs w:val="20"/>
        </w:rPr>
        <w:lastRenderedPageBreak/>
        <w:t>Kendon, 2016). What the present results make clear is that the transition from imitation to word can be a rapid and simple process: the mere act of repeated imitation can drive vocalizations to become more word-like in both form and function while still retaining some resemblance to the real world referents.</w:t>
      </w:r>
    </w:p>
    <w:p w14:paraId="6FBAE378" w14:textId="77777777" w:rsidR="00434680" w:rsidRDefault="00434680" w:rsidP="00434680">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31F731C5">
          <v:rect id="_x0000_i1029" style="width:0;height:1.5pt" o:hralign="center" o:hrstd="t" o:hr="t" fillcolor="#a0a0a0" stroked="f"/>
        </w:pict>
      </w:r>
    </w:p>
    <w:p w14:paraId="6FB576FD" w14:textId="77777777" w:rsidR="00434680" w:rsidRDefault="00434680" w:rsidP="00434680">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trivialise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p>
    <w:p w14:paraId="1FA2C69E" w14:textId="77777777" w:rsidR="00434680" w:rsidRPr="00B71BEA"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Not mentioning iterated learning—a literature that is quite familiar to us—was an oversight. We have included a new paragraph in the introduction that describes the relationship between our paradigm and previous uses of iterated learning paradigms in language evolution research. In brief, we are hesitant to call what we observed in our experiments as “learning” because imitators are unguided in their repetition of the acoustic messages, and thus no learning is required. However, what is similar between previous research on iterated transmission and the current study is that the constraints on faithful repetition of the signal are what drive the observed change. In this case, the aspects of an acoustic signal that cannot be repeated by subsequent generations will not survive the transmission to the next generation, leaving only the acoustic elements that are easier for different individuals to recreate. It is this tendency to move toward more reproducible forms that drives what was once an imitation of a specific acoustic event to become a more general representation of a family of related acoustic events.</w:t>
      </w:r>
    </w:p>
    <w:p w14:paraId="42AA54DE" w14:textId="77777777" w:rsidR="00434680" w:rsidRDefault="00434680" w:rsidP="00434680">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733D27D5">
          <v:rect id="_x0000_i1030" style="width:0;height:1.5pt" o:hralign="center" o:hrstd="t" o:hr="t" fillcolor="#a0a0a0" stroked="f"/>
        </w:pict>
      </w:r>
    </w:p>
    <w:p w14:paraId="1B86AEB4" w14:textId="77777777" w:rsidR="00434680" w:rsidRDefault="00434680" w:rsidP="00434680">
      <w:pPr>
        <w:rPr>
          <w:rFonts w:ascii="Helvetica" w:eastAsia="Times New Roman" w:hAnsi="Helvetica" w:cs="Times New Roman"/>
          <w:i/>
          <w:color w:val="212121"/>
          <w:sz w:val="20"/>
          <w:szCs w:val="20"/>
          <w:shd w:val="clear" w:color="auto" w:fill="FFFFFF"/>
        </w:rPr>
      </w:pPr>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p>
    <w:p w14:paraId="18E8F201" w14:textId="77777777" w:rsidR="00434680" w:rsidRPr="00B71BEA" w:rsidRDefault="00434680" w:rsidP="00434680">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We agree with the reviewer that it is important to be as precise as possible in our use of the terms ‘imitative and ‘iconic’. These terms overlap in meaning, but, as the reviewer notes, they are not entirely interchangeable. In general, we use the term ‘imitative’ (and derivatives) when referring to cases when a vocalization results from an attempt to produce an accurate, high-fidelity representation of a sound. For example, in our instructions, participants were asked to record themselves “imitating” the sound by “recreating it as accurately” as possible. In comparison, we use ‘iconicity’ to refer more broadly to resemblance between the form of a signal (e.g. a vocalization or gesture) and its referent or meaning. Words that bear a recognizable resemblance are ‘iconic’ (which includes words for non-sound concepts, like </w:t>
      </w:r>
      <w:r>
        <w:rPr>
          <w:rFonts w:ascii="Helvetica" w:eastAsia="Times New Roman" w:hAnsi="Helvetica" w:cs="Times New Roman"/>
          <w:i/>
          <w:color w:val="212121"/>
          <w:sz w:val="20"/>
          <w:szCs w:val="20"/>
          <w:shd w:val="clear" w:color="auto" w:fill="FFFFFF"/>
        </w:rPr>
        <w:t>teeny</w:t>
      </w:r>
      <w:r>
        <w:rPr>
          <w:rFonts w:ascii="Helvetica" w:eastAsia="Times New Roman" w:hAnsi="Helvetica" w:cs="Times New Roman"/>
          <w:color w:val="212121"/>
          <w:sz w:val="20"/>
          <w:szCs w:val="20"/>
          <w:shd w:val="clear" w:color="auto" w:fill="FFFFFF"/>
        </w:rPr>
        <w:t>). Iconic words may or may not have been created by an attempt to imitate a sound. In the revision, we aim to be careful with this distinction, and we discuss iconicity more explicitly, for example, on p. 3 referring to “a growing recognition of the importance of iconicity in spoken languages.</w:t>
      </w:r>
    </w:p>
    <w:p w14:paraId="3B98D632" w14:textId="77777777" w:rsidR="00434680" w:rsidRDefault="00434680" w:rsidP="00434680">
      <w:pPr>
        <w:rPr>
          <w:rFonts w:ascii="Helvetica" w:eastAsia="Times New Roman" w:hAnsi="Helvetica" w:cs="Times New Roman"/>
          <w:i/>
          <w:color w:val="212121"/>
          <w:sz w:val="20"/>
          <w:szCs w:val="20"/>
        </w:rPr>
      </w:pPr>
      <w:r>
        <w:rPr>
          <w:rFonts w:ascii="Helvetica" w:eastAsia="Times New Roman" w:hAnsi="Helvetica" w:cs="Times New Roman"/>
          <w:color w:val="212121"/>
          <w:sz w:val="20"/>
          <w:szCs w:val="20"/>
          <w:shd w:val="clear" w:color="auto" w:fill="FFFFFF"/>
        </w:rPr>
        <w:pict w14:anchorId="0C2E0B58">
          <v:rect id="_x0000_i1031" style="width:0;height:1.5pt" o:hralign="center" o:hrstd="t" o:hr="t" fillcolor="#a0a0a0" stroked="f"/>
        </w:pict>
      </w:r>
    </w:p>
    <w:p w14:paraId="715E2117" w14:textId="77777777" w:rsidR="00434680" w:rsidRDefault="00434680" w:rsidP="00434680">
      <w:pPr>
        <w:rPr>
          <w:rFonts w:ascii="Helvetica" w:eastAsia="Times New Roman" w:hAnsi="Helvetica" w:cs="Times New Roman"/>
          <w:color w:val="212121"/>
          <w:sz w:val="20"/>
          <w:szCs w:val="20"/>
          <w:highlight w:val="yellow"/>
        </w:rPr>
      </w:pPr>
      <w:r w:rsidRPr="003B0540">
        <w:rPr>
          <w:rFonts w:ascii="Helvetica" w:eastAsia="Times New Roman" w:hAnsi="Helvetica" w:cs="Times New Roman"/>
          <w:i/>
          <w:color w:val="212121"/>
          <w:sz w:val="20"/>
          <w:szCs w:val="20"/>
        </w:rPr>
        <w:t xml:space="preserve">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w:t>
      </w:r>
      <w:r w:rsidRPr="003B0540">
        <w:rPr>
          <w:rFonts w:ascii="Helvetica" w:eastAsia="Times New Roman" w:hAnsi="Helvetica" w:cs="Times New Roman"/>
          <w:i/>
          <w:color w:val="212121"/>
          <w:sz w:val="20"/>
          <w:szCs w:val="20"/>
        </w:rPr>
        <w:lastRenderedPageBreak/>
        <w:t>each category might already be categories standing for various tokens of the same type. That having been said, I know that some people have argued that iconicity is at the level of categories, not exe</w:t>
      </w:r>
      <w:r>
        <w:rPr>
          <w:rFonts w:ascii="Helvetica" w:eastAsia="Times New Roman" w:hAnsi="Helvetica" w:cs="Times New Roman"/>
          <w:i/>
          <w:color w:val="212121"/>
          <w:sz w:val="20"/>
          <w:szCs w:val="20"/>
        </w:rPr>
        <w:t>mplars (e.g., Monaghan</w:t>
      </w:r>
      <w:r w:rsidRPr="003B0540">
        <w:rPr>
          <w:rFonts w:ascii="Helvetica" w:eastAsia="Times New Roman" w:hAnsi="Helvetica" w:cs="Times New Roman"/>
          <w:i/>
          <w:color w:val="212121"/>
          <w:sz w:val="20"/>
          <w:szCs w:val="20"/>
        </w:rPr>
        <w:t>,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p>
    <w:p w14:paraId="432862E5" w14:textId="77777777" w:rsidR="00434680" w:rsidRDefault="00434680" w:rsidP="0043468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Experiment 3. Categorical reference is one of the key design features of language. All words (with the possible exception of proper nouns) denote categories, though the breadth of the category varies, as the reviewer points out. “Insect” denotes a broader category than “wasp”. “Liquid” denotes a broader category than “water”. But despite this, even highly specific words are categorical in that they abstract away from details of individual tokens/exemplars. </w:t>
      </w:r>
    </w:p>
    <w:p w14:paraId="7F66C8A0" w14:textId="77777777" w:rsidR="00434680" w:rsidRDefault="00434680" w:rsidP="0043468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evokes 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while a word-form is highly effective for ev</w:t>
      </w:r>
      <w:bookmarkStart w:id="0" w:name="_GoBack"/>
      <w:r>
        <w:rPr>
          <w:rFonts w:ascii="Helvetica" w:eastAsia="Times New Roman" w:hAnsi="Helvetica" w:cs="Times New Roman"/>
          <w:color w:val="212121"/>
          <w:sz w:val="20"/>
          <w:szCs w:val="20"/>
        </w:rPr>
        <w:t>o</w:t>
      </w:r>
      <w:bookmarkEnd w:id="0"/>
      <w:r>
        <w:rPr>
          <w:rFonts w:ascii="Helvetica" w:eastAsia="Times New Roman" w:hAnsi="Helvetica" w:cs="Times New Roman"/>
          <w:color w:val="212121"/>
          <w:sz w:val="20"/>
          <w:szCs w:val="20"/>
        </w:rPr>
        <w:t xml:space="preserve">king a category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(Edmiston &amp; Lupyan, 2015; Lupyan &amp; Thompson-Schill, 2012)</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Pr>
          <w:rFonts w:ascii="Helvetica" w:eastAsia="Times New Roman" w:hAnsi="Helvetica" w:cs="Times New Roman"/>
          <w:color w:val="212121"/>
          <w:sz w:val="20"/>
          <w:szCs w:val="20"/>
          <w:u w:val="single"/>
        </w:rPr>
        <w:t>particular</w:t>
      </w:r>
      <w:r>
        <w:rPr>
          <w:rFonts w:ascii="Helvetica" w:eastAsia="Times New Roman" w:hAnsi="Helvetica" w:cs="Times New Roman"/>
          <w:color w:val="212121"/>
          <w:sz w:val="20"/>
          <w:szCs w:val="20"/>
        </w:rPr>
        <w:t xml:space="preserve"> water splashing sound), and act as better labels for the </w:t>
      </w:r>
      <w:r>
        <w:rPr>
          <w:rFonts w:ascii="Helvetica" w:eastAsia="Times New Roman" w:hAnsi="Helvetica" w:cs="Times New Roman"/>
          <w:color w:val="212121"/>
          <w:sz w:val="20"/>
          <w:szCs w:val="20"/>
          <w:u w:val="single"/>
        </w:rPr>
        <w:t xml:space="preserve">category </w:t>
      </w:r>
      <w:r>
        <w:rPr>
          <w:rFonts w:ascii="Helvetica" w:eastAsia="Times New Roman" w:hAnsi="Helvetica" w:cs="Times New Roman"/>
          <w:color w:val="212121"/>
          <w:sz w:val="20"/>
          <w:szCs w:val="20"/>
        </w:rPr>
        <w:t>(e.g., the category of water splashing sounds).</w:t>
      </w:r>
    </w:p>
    <w:p w14:paraId="252B8F5F" w14:textId="77777777" w:rsidR="00434680" w:rsidRPr="00B71BEA" w:rsidRDefault="00434680" w:rsidP="0043468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With regard to Monaghan et al’s work on what they have referred to as systematicity or non-arbitrary links between phonology and lexical class—we note that these authors do not dispute the existence of non-arbitrary links between forms and meanings of the kind we are investigating here, e.g., </w:t>
      </w:r>
      <w:r>
        <w:rPr>
          <w:rFonts w:ascii="Helvetica" w:eastAsia="Times New Roman" w:hAnsi="Helvetica" w:cs="Times New Roman"/>
          <w:color w:val="212121"/>
          <w:sz w:val="20"/>
          <w:szCs w:val="20"/>
        </w:rPr>
        <w:fldChar w:fldCharType="begin"/>
      </w:r>
      <w:r>
        <w:rPr>
          <w:rFonts w:ascii="Helvetica" w:eastAsia="Times New Roman" w:hAnsi="Helvetica" w:cs="Times New Roman"/>
          <w:color w:val="212121"/>
          <w:sz w:val="20"/>
          <w:szCs w:val="20"/>
        </w:rPr>
        <w:instrText xml:space="preserve"> ADDIN ZOTERO_ITEM CSL_CITATION {"citationID":"VVn3PnFV","properties":{"formattedCitation":"(Dingemanse, Blasi, Lupyan, Christiansen, &amp; Monaghan, 2015)","plainCitation":"(Dingemanse, Blasi, Lupyan, Christiansen, &amp; Monaghan, 2015)"},"citationItems":[{"id":9561,"uris":["http://zotero.org/users/18698/items/UZJI6EWS"],"uri":["http://zotero.org/users/18698/items/UZJI6EWS"],"itemData":{"id":9561,"type":"article-journal","title":"Arbitrariness, iconicity and systematicity in language: empirical and theoretical advances","container-title":"Trends in Cognitive Sciences","page":"603-615","volume":"19","issue":"10","DOI":"http://dx.doi.org/10.1016/j.tics.2015.07.013","author":[{"family":"Dingemanse","given":"Mark"},{"family":"Blasi","given":"D."},{"family":"Christiansen","given":"M.H."},{"family":"Lupyan","given":"G."},{"family":"Christiansen","given":"Morten H"},{"family":"Monaghan","given":"Padraic"}],"issued":{"date-parts":[["2015"]]}},"suppress-author":true,"prefix":"Dingemanse, Blasi, Lupyan, Christiansen, &amp; Monaghan, "}],"schema":"https://github.com/citation-style-language/schema/raw/master/csl-citation.json"} </w:instrText>
      </w:r>
      <w:r>
        <w:rPr>
          <w:rFonts w:ascii="Helvetica" w:eastAsia="Times New Roman" w:hAnsi="Helvetica" w:cs="Times New Roman"/>
          <w:color w:val="212121"/>
          <w:sz w:val="20"/>
          <w:szCs w:val="20"/>
        </w:rPr>
        <w:fldChar w:fldCharType="separate"/>
      </w:r>
      <w:r>
        <w:rPr>
          <w:rFonts w:ascii="Helvetica" w:eastAsia="Times New Roman" w:hAnsi="Helvetica" w:cs="Times New Roman"/>
          <w:noProof/>
          <w:color w:val="212121"/>
          <w:sz w:val="20"/>
          <w:szCs w:val="20"/>
        </w:rPr>
        <w:t>(Dingemanse, Blasi, Lupyan, Christiansen, &amp; Monaghan, 2015)</w:t>
      </w:r>
      <w:r>
        <w:rPr>
          <w:rFonts w:ascii="Helvetica" w:eastAsia="Times New Roman" w:hAnsi="Helvetica" w:cs="Times New Roman"/>
          <w:color w:val="212121"/>
          <w:sz w:val="20"/>
          <w:szCs w:val="20"/>
        </w:rPr>
        <w:fldChar w:fldCharType="end"/>
      </w:r>
      <w:r>
        <w:rPr>
          <w:rFonts w:ascii="Helvetica" w:eastAsia="Times New Roman" w:hAnsi="Helvetica" w:cs="Times New Roman"/>
          <w:color w:val="212121"/>
          <w:sz w:val="20"/>
          <w:szCs w:val="20"/>
        </w:rPr>
        <w:t xml:space="preserve">. That is, non-arbitrariness at the level of lexical-class-to-wordform does not preclude non-arbitrariness at the level of word-meaning -to- wordform. </w:t>
      </w:r>
    </w:p>
    <w:p w14:paraId="1328030F" w14:textId="77777777" w:rsidR="00434680" w:rsidRDefault="00434680" w:rsidP="00434680">
      <w:pPr>
        <w:rPr>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pict w14:anchorId="5D75F746">
          <v:rect id="_x0000_i1032" style="width:0;height:1.5pt" o:hralign="center" o:hrstd="t" o:hr="t" fillcolor="#a0a0a0" stroked="f"/>
        </w:pict>
      </w:r>
    </w:p>
    <w:p w14:paraId="010A1E3C" w14:textId="77777777" w:rsidR="00434680" w:rsidRDefault="00434680" w:rsidP="00434680">
      <w:pPr>
        <w:rPr>
          <w:rFonts w:ascii="Helvetica" w:eastAsia="Times New Roman" w:hAnsi="Helvetica" w:cs="Times New Roman"/>
          <w:i/>
          <w:color w:val="212121"/>
          <w:sz w:val="20"/>
          <w:szCs w:val="20"/>
          <w:shd w:val="clear" w:color="auto" w:fill="FFFFFF"/>
        </w:rPr>
      </w:pP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7C3697B8" w14:textId="77777777" w:rsidR="00434680" w:rsidRPr="00B71BEA" w:rsidRDefault="00434680" w:rsidP="00434680">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55676953" w14:textId="77777777" w:rsidR="00434680" w:rsidRDefault="00434680" w:rsidP="0043468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believe the Reviewer is referring to the results of Experiment 2 (Fig. 4), and the fact that the “True seed advantage” – the increase in performance when the true seed was present in the options – decreased over generations when matching imitations to seed sounds, but not when matching written transcriptions back to seed sounds.</w:t>
      </w:r>
    </w:p>
    <w:p w14:paraId="7B4087B7" w14:textId="77777777" w:rsidR="00434680" w:rsidRDefault="00434680" w:rsidP="0043468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We admit that the difference between the results for matching vocalizations to the environmental sounds and transcribed vocalizations to the original sounds is unclear. However, we do not believe the difference is due to the number of questions. The reason is that question type was assigned between-subject, and so each line in Fig. 4 comprises responses from an independent sample of observers. Because responses to each question are independent in both versions of the study, there is no way for the specific match questions to impact estimates of the other question accuracies. However, since we are fitting our results with hierarchical models, our estimates may still be influenced by the inclusion of the third question type due to shrinkage. We performed an additional analysis that compares the two versions of the experiment without the specific match questions, and the decrease in the true seed advantage was unaffected by the exclusion.</w:t>
      </w:r>
    </w:p>
    <w:p w14:paraId="7A35503A" w14:textId="77777777" w:rsidR="00652ED7" w:rsidRDefault="00404D4D">
      <w:pPr>
        <w:pStyle w:val="Title"/>
      </w:pPr>
      <w:r>
        <w:lastRenderedPageBreak/>
        <w:t>The emergence of words from vocal imitations</w:t>
      </w:r>
    </w:p>
    <w:tbl>
      <w:tblPr>
        <w:tblW w:w="5000" w:type="pct"/>
        <w:tblLook w:val="04A0" w:firstRow="1" w:lastRow="0" w:firstColumn="1" w:lastColumn="0" w:noHBand="0" w:noVBand="1"/>
        <w:tblPrChange w:id="1" w:author="Revision" w:date="2017-12-12T09:34:00Z">
          <w:tblPr>
            <w:tblW w:w="0" w:type="pct"/>
            <w:tblLook w:val="04A0" w:firstRow="1" w:lastRow="0" w:firstColumn="1" w:lastColumn="0" w:noHBand="0" w:noVBand="1"/>
          </w:tblPr>
        </w:tblPrChange>
      </w:tblPr>
      <w:tblGrid>
        <w:gridCol w:w="9404"/>
        <w:tblGridChange w:id="2">
          <w:tblGrid>
            <w:gridCol w:w="9096"/>
          </w:tblGrid>
        </w:tblGridChange>
      </w:tblGrid>
      <w:tr w:rsidR="00652ED7" w14:paraId="2B317062" w14:textId="77777777">
        <w:tc>
          <w:tcPr>
            <w:tcW w:w="0" w:type="auto"/>
            <w:tcPrChange w:id="3" w:author="Revision" w:date="2017-12-12T09:34:00Z">
              <w:tcPr>
                <w:tcW w:w="0" w:type="auto"/>
              </w:tcPr>
            </w:tcPrChange>
          </w:tcPr>
          <w:p w14:paraId="6A53C820" w14:textId="77777777" w:rsidR="00652ED7" w:rsidRDefault="00404D4D">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652ED7" w14:paraId="00B0FB5C" w14:textId="77777777">
        <w:tc>
          <w:tcPr>
            <w:tcW w:w="0" w:type="auto"/>
            <w:tcPrChange w:id="4" w:author="Revision" w:date="2017-12-12T09:34:00Z">
              <w:tcPr>
                <w:tcW w:w="0" w:type="auto"/>
              </w:tcPr>
            </w:tcPrChange>
          </w:tcPr>
          <w:p w14:paraId="22B123A3" w14:textId="77777777" w:rsidR="00652ED7" w:rsidRDefault="00404D4D">
            <w:pPr>
              <w:pStyle w:val="Compact"/>
              <w:jc w:val="center"/>
            </w:pPr>
            <w:r>
              <w:t>                                                                                                                                                    </w:t>
            </w:r>
          </w:p>
        </w:tc>
      </w:tr>
      <w:tr w:rsidR="00652ED7" w14:paraId="5CE777CD" w14:textId="77777777">
        <w:tc>
          <w:tcPr>
            <w:tcW w:w="0" w:type="auto"/>
            <w:tcPrChange w:id="5" w:author="Revision" w:date="2017-12-12T09:34:00Z">
              <w:tcPr>
                <w:tcW w:w="0" w:type="auto"/>
              </w:tcPr>
            </w:tcPrChange>
          </w:tcPr>
          <w:p w14:paraId="20A7B56A" w14:textId="77777777" w:rsidR="00652ED7" w:rsidRDefault="00404D4D">
            <w:pPr>
              <w:pStyle w:val="Compact"/>
              <w:jc w:val="center"/>
            </w:pPr>
            <w:r>
              <w:rPr>
                <w:vertAlign w:val="superscript"/>
              </w:rPr>
              <w:t>1</w:t>
            </w:r>
            <w:r>
              <w:t xml:space="preserve"> </w:t>
            </w:r>
            <w:r>
              <w:t>University of Wisconsin-Madison</w:t>
            </w:r>
          </w:p>
        </w:tc>
      </w:tr>
      <w:tr w:rsidR="00652ED7" w14:paraId="12E64CF5" w14:textId="77777777">
        <w:tc>
          <w:tcPr>
            <w:tcW w:w="0" w:type="auto"/>
            <w:tcPrChange w:id="6" w:author="Revision" w:date="2017-12-12T09:34:00Z">
              <w:tcPr>
                <w:tcW w:w="0" w:type="auto"/>
              </w:tcPr>
            </w:tcPrChange>
          </w:tcPr>
          <w:p w14:paraId="36EBE614" w14:textId="407D955F" w:rsidR="00652ED7" w:rsidRDefault="00404D4D">
            <w:pPr>
              <w:pStyle w:val="Compact"/>
              <w:jc w:val="center"/>
            </w:pPr>
            <w:del w:id="7" w:author="Revision" w:date="2017-12-12T09:34:00Z">
              <w:r>
                <w:rPr>
                  <w:vertAlign w:val="superscript"/>
                </w:rPr>
                <w:delText>2</w:delText>
              </w:r>
              <w:r>
                <w:delText xml:space="preserve"> Max Planck Institute for Psycholinguistics</w:delText>
              </w:r>
            </w:del>
            <w:ins w:id="8" w:author="Revision" w:date="2017-12-12T09:34:00Z">
              <w:r>
                <w:rPr>
                  <w:vertAlign w:val="superscript"/>
                </w:rPr>
                <w:t>2</w:t>
              </w:r>
              <w:r>
                <w:t xml:space="preserve"> University of Birmingham</w:t>
              </w:r>
            </w:ins>
          </w:p>
        </w:tc>
      </w:tr>
      <w:tr w:rsidR="00652ED7" w14:paraId="6501143B" w14:textId="77777777">
        <w:tc>
          <w:tcPr>
            <w:tcW w:w="0" w:type="auto"/>
            <w:tcPrChange w:id="9" w:author="Revision" w:date="2017-12-12T09:34:00Z">
              <w:tcPr>
                <w:tcW w:w="0" w:type="auto"/>
              </w:tcPr>
            </w:tcPrChange>
          </w:tcPr>
          <w:p w14:paraId="2823159E" w14:textId="77777777" w:rsidR="00652ED7" w:rsidRDefault="00404D4D">
            <w:pPr>
              <w:pStyle w:val="Compact"/>
              <w:jc w:val="center"/>
            </w:pPr>
            <w:r>
              <w:t>                                                                                                                                                    </w:t>
            </w:r>
          </w:p>
        </w:tc>
      </w:tr>
    </w:tbl>
    <w:p w14:paraId="7572005C" w14:textId="77777777" w:rsidR="00652ED7" w:rsidRDefault="00404D4D">
      <w:pPr>
        <w:pStyle w:val="BodyText"/>
        <w:rPr>
          <w:ins w:id="10" w:author="Revision" w:date="2017-12-12T09:34:00Z"/>
        </w:rPr>
      </w:pPr>
      <w:ins w:id="11" w:author="Revision" w:date="2017-12-12T09:34:00Z">
        <w:r>
          <w:t> </w:t>
        </w:r>
      </w:ins>
    </w:p>
    <w:p w14:paraId="3184BCF6" w14:textId="77777777" w:rsidR="00652ED7" w:rsidRDefault="00404D4D">
      <w:pPr>
        <w:pStyle w:val="BodyText"/>
        <w:rPr>
          <w:ins w:id="12" w:author="Revision" w:date="2017-12-12T09:34:00Z"/>
        </w:rPr>
      </w:pPr>
      <w:ins w:id="13" w:author="Revision" w:date="2017-12-12T09:34:00Z">
        <w:r>
          <w:t> </w:t>
        </w:r>
      </w:ins>
    </w:p>
    <w:p w14:paraId="4C5206CD" w14:textId="77777777" w:rsidR="00652ED7" w:rsidRDefault="00404D4D">
      <w:pPr>
        <w:pStyle w:val="BodyText"/>
        <w:rPr>
          <w:ins w:id="14" w:author="Revision" w:date="2017-12-12T09:34:00Z"/>
        </w:rPr>
      </w:pPr>
      <w:ins w:id="15" w:author="Revision" w:date="2017-12-12T09:34:00Z">
        <w:r>
          <w:t> </w:t>
        </w:r>
      </w:ins>
    </w:p>
    <w:p w14:paraId="01DBD3B9" w14:textId="77777777" w:rsidR="00652ED7" w:rsidRDefault="00404D4D">
      <w:pPr>
        <w:pStyle w:val="BodyText"/>
        <w:rPr>
          <w:ins w:id="16" w:author="Revision" w:date="2017-12-12T09:34:00Z"/>
        </w:rPr>
      </w:pPr>
      <w:ins w:id="17" w:author="Revision" w:date="2017-12-12T09:34:00Z">
        <w:r>
          <w:t> </w:t>
        </w:r>
      </w:ins>
    </w:p>
    <w:p w14:paraId="69560D3D" w14:textId="77777777" w:rsidR="00652ED7" w:rsidRDefault="00404D4D" w:rsidP="009110C5">
      <w:pPr>
        <w:pStyle w:val="BodyText"/>
      </w:pPr>
      <w:r>
        <w:t> </w:t>
      </w:r>
    </w:p>
    <w:p w14:paraId="2546BD5F" w14:textId="77777777" w:rsidR="00652ED7" w:rsidRDefault="00404D4D">
      <w:pPr>
        <w:pStyle w:val="Heading1"/>
        <w:pPrChange w:id="18" w:author="Revision" w:date="2017-12-12T09:34:00Z">
          <w:pPr>
            <w:pStyle w:val="Heading11"/>
          </w:pPr>
        </w:pPrChange>
      </w:pPr>
      <w:bookmarkStart w:id="19" w:name="author-note"/>
      <w:r>
        <w:t>A</w:t>
      </w:r>
      <w:r>
        <w:t>uthor note</w:t>
      </w:r>
      <w:bookmarkEnd w:id="19"/>
    </w:p>
    <w:p w14:paraId="25DBB8AF" w14:textId="2CD82A64" w:rsidR="00652ED7" w:rsidRDefault="00404D4D">
      <w:pPr>
        <w:pStyle w:val="FirstParagraph"/>
        <w:pPrChange w:id="20" w:author="Revision" w:date="2017-12-12T09:34:00Z">
          <w:pPr/>
        </w:pPrChange>
      </w:pPr>
      <w:r>
        <w:t xml:space="preserve">Pierce Edmiston and Gary Lupyan, Department of Psychology, University of Wisconsin-Madison, Madison, Wisconsin. Marcus Perlman, </w:t>
      </w:r>
      <w:del w:id="21" w:author="Revision" w:date="2017-12-12T09:34:00Z">
        <w:r>
          <w:delText>Max Planck Institute for Psycholinguistics, Nijmegen, Netherlands</w:delText>
        </w:r>
      </w:del>
      <w:ins w:id="22" w:author="Revision" w:date="2017-12-12T09:34:00Z">
        <w:r>
          <w:t>Department of English Language and Applied Linguistics, University of Birmingham, United Kingdom</w:t>
        </w:r>
      </w:ins>
      <w:r>
        <w:t>.</w:t>
      </w:r>
    </w:p>
    <w:p w14:paraId="7948DCE0" w14:textId="77777777" w:rsidR="00652ED7" w:rsidRDefault="00404D4D" w:rsidP="009110C5">
      <w:pPr>
        <w:pStyle w:val="BodyText"/>
      </w:pPr>
      <w:r>
        <w:t>Correspondence concerning this</w:t>
      </w:r>
      <w:r>
        <w:t xml:space="preserve"> article should be addressed to Pierce Edmiston, 1202 W. Johnson St., Madison, WI, 53703. E-mail: </w:t>
      </w:r>
      <w:r>
        <w:fldChar w:fldCharType="begin"/>
      </w:r>
      <w:r>
        <w:instrText xml:space="preserve"> HYPERLINK "mailto:pedmiston@wisc.edu" \h </w:instrText>
      </w:r>
      <w:r>
        <w:fldChar w:fldCharType="separate"/>
      </w:r>
      <w:r>
        <w:rPr>
          <w:rStyle w:val="Hyperlink"/>
          <w:rPrChange w:id="23" w:author="Revision" w:date="2017-12-12T09:34:00Z">
            <w:rPr/>
          </w:rPrChange>
        </w:rPr>
        <w:t>pedmiston@wisc.edu</w:t>
      </w:r>
      <w:r>
        <w:rPr>
          <w:rStyle w:val="Hyperlink"/>
          <w:rPrChange w:id="24" w:author="Revision" w:date="2017-12-12T09:34:00Z">
            <w:rPr/>
          </w:rPrChange>
        </w:rPr>
        <w:fldChar w:fldCharType="end"/>
      </w:r>
    </w:p>
    <w:p w14:paraId="7BDEFFBD" w14:textId="77777777" w:rsidR="001767F9" w:rsidRDefault="00404D4D">
      <w:pPr>
        <w:pStyle w:val="BodyText"/>
        <w:rPr>
          <w:del w:id="25" w:author="Revision" w:date="2017-12-12T09:34:00Z"/>
        </w:rPr>
      </w:pPr>
      <w:bookmarkStart w:id="26" w:name="abstract"/>
      <w:del w:id="27" w:author="Revision" w:date="2017-12-12T09:34:00Z">
        <w:r>
          <w:lastRenderedPageBreak/>
          <w:delText> </w:delText>
        </w:r>
      </w:del>
    </w:p>
    <w:p w14:paraId="3505E574" w14:textId="77777777" w:rsidR="001767F9" w:rsidRDefault="00404D4D">
      <w:pPr>
        <w:pStyle w:val="BodyText"/>
        <w:rPr>
          <w:del w:id="28" w:author="Revision" w:date="2017-12-12T09:34:00Z"/>
        </w:rPr>
      </w:pPr>
      <w:del w:id="29" w:author="Revision" w:date="2017-12-12T09:34:00Z">
        <w:r>
          <w:delText> </w:delText>
        </w:r>
      </w:del>
    </w:p>
    <w:p w14:paraId="3E406D48" w14:textId="77777777" w:rsidR="001767F9" w:rsidRDefault="00404D4D">
      <w:pPr>
        <w:pStyle w:val="BodyText"/>
        <w:rPr>
          <w:del w:id="30" w:author="Revision" w:date="2017-12-12T09:34:00Z"/>
        </w:rPr>
      </w:pPr>
      <w:del w:id="31" w:author="Revision" w:date="2017-12-12T09:34:00Z">
        <w:r>
          <w:delText> </w:delText>
        </w:r>
      </w:del>
    </w:p>
    <w:p w14:paraId="48AD2A57" w14:textId="77777777" w:rsidR="001767F9" w:rsidRDefault="00404D4D">
      <w:pPr>
        <w:pStyle w:val="BodyText"/>
        <w:rPr>
          <w:del w:id="32" w:author="Revision" w:date="2017-12-12T09:34:00Z"/>
        </w:rPr>
      </w:pPr>
      <w:del w:id="33" w:author="Revision" w:date="2017-12-12T09:34:00Z">
        <w:r>
          <w:delText> </w:delText>
        </w:r>
      </w:del>
    </w:p>
    <w:p w14:paraId="7B4E6C44" w14:textId="77777777" w:rsidR="00652ED7" w:rsidRDefault="00404D4D">
      <w:pPr>
        <w:pStyle w:val="Heading1"/>
        <w:pPrChange w:id="34" w:author="Revision" w:date="2017-12-12T09:34:00Z">
          <w:pPr>
            <w:pStyle w:val="Heading11"/>
          </w:pPr>
        </w:pPrChange>
      </w:pPr>
      <w:r>
        <w:t>Abstract</w:t>
      </w:r>
      <w:bookmarkEnd w:id="26"/>
    </w:p>
    <w:p w14:paraId="0A9C6651" w14:textId="06A5B551" w:rsidR="00652ED7" w:rsidRDefault="00404D4D" w:rsidP="009110C5">
      <w:pPr>
        <w:pStyle w:val="FirstParagraph"/>
        <w:pPrChange w:id="35" w:author="Revision" w:date="2017-12-12T09:34:00Z">
          <w:pPr/>
        </w:pPrChange>
      </w:pPr>
      <w:r>
        <w:t>People have long pondered the origins of language, especially the words that compos</w:t>
      </w:r>
      <w:r>
        <w:t xml:space="preserve">e them. Here, we report a series of experiments investigating how conventional spoken words might emerge from imitations of environmental sounds. Does the repeated imitation of an environmental sound gradually give rise to </w:t>
      </w:r>
      <w:del w:id="36" w:author="Revision" w:date="2017-12-12T09:34:00Z">
        <w:r>
          <w:delText>novel</w:delText>
        </w:r>
      </w:del>
      <w:ins w:id="37" w:author="Revision" w:date="2017-12-12T09:34:00Z">
        <w:r>
          <w:t>more</w:t>
        </w:r>
      </w:ins>
      <w:r>
        <w:t xml:space="preserve"> word</w:t>
      </w:r>
      <w:ins w:id="38" w:author="Revision" w:date="2017-12-12T09:34:00Z">
        <w:r>
          <w:t>-like</w:t>
        </w:r>
      </w:ins>
      <w:r>
        <w:t xml:space="preserve"> forms? In what way</w:t>
      </w:r>
      <w:r>
        <w:t>s do these words resemble the original sounds that motivated them</w:t>
      </w:r>
      <w:del w:id="39" w:author="Revision" w:date="2017-12-12T09:34:00Z">
        <w:r>
          <w:delText>?</w:delText>
        </w:r>
      </w:del>
      <w:ins w:id="40" w:author="Revision" w:date="2017-12-12T09:34:00Z">
        <w:r>
          <w:t xml:space="preserve"> (i.e., iconicity)?</w:t>
        </w:r>
      </w:ins>
      <w:r>
        <w:t xml:space="preserve"> Participants played a version of the children’s game “Telephone”. The first generation of participants imitated recognizable environmental sounds (e.g., glass breaking, wa</w:t>
      </w:r>
      <w:r>
        <w:t xml:space="preserve">ter splashing). Subsequent generations imitated the </w:t>
      </w:r>
      <w:ins w:id="41" w:author="Revision" w:date="2017-12-12T09:34:00Z">
        <w:r>
          <w:t xml:space="preserve">previous generation of </w:t>
        </w:r>
      </w:ins>
      <w:r>
        <w:t xml:space="preserve">imitations for a maximum of 8 generations. The results showed that the imitations became more stable and word-like, and later imitations were easier to learn as category labels. At </w:t>
      </w:r>
      <w:r>
        <w:t>the same time, even after 8 generations, both spoken imitations and their written transcriptions could be matched above chance to the category of environmental sound that motivated them. These results show how repeated imitation can create progressively mo</w:t>
      </w:r>
      <w:r>
        <w:t>re word-like forms while continuing to retain a resemblance to the original sound that motivated them, and speak to the possible role of human vocal imitation in explaining the origins of at least some spoken words.</w:t>
      </w:r>
    </w:p>
    <w:p w14:paraId="2D0DDD69" w14:textId="77777777" w:rsidR="00652ED7" w:rsidRDefault="00404D4D">
      <w:pPr>
        <w:pStyle w:val="BodyText"/>
      </w:pPr>
      <w:r>
        <w:rPr>
          <w:i/>
        </w:rPr>
        <w:t>K</w:t>
      </w:r>
      <w:r>
        <w:rPr>
          <w:i/>
        </w:rPr>
        <w:t>eywords:</w:t>
      </w:r>
      <w:r>
        <w:t xml:space="preserve"> langua</w:t>
      </w:r>
      <w:r>
        <w:t>ge evolution, iconicity, vocal imitation, transmission chain</w:t>
      </w:r>
    </w:p>
    <w:p w14:paraId="07F3D087" w14:textId="1E29A218" w:rsidR="00652ED7" w:rsidRDefault="009110C5">
      <w:pPr>
        <w:pStyle w:val="BodyText"/>
      </w:pPr>
      <w:r>
        <w:t xml:space="preserve">Word count: </w:t>
      </w:r>
      <w:del w:id="42" w:author="Revision" w:date="2017-12-12T09:34:00Z">
        <w:r w:rsidR="00404D4D">
          <w:delText>5552</w:delText>
        </w:r>
      </w:del>
      <w:ins w:id="43" w:author="Revision" w:date="2017-12-12T09:34:00Z">
        <w:r>
          <w:t>6913</w:t>
        </w:r>
      </w:ins>
    </w:p>
    <w:p w14:paraId="3E3C3900" w14:textId="77777777" w:rsidR="001767F9" w:rsidRDefault="00404D4D">
      <w:pPr>
        <w:pStyle w:val="BodyText"/>
        <w:rPr>
          <w:del w:id="44" w:author="Revision" w:date="2017-12-12T09:34:00Z"/>
        </w:rPr>
      </w:pPr>
      <w:del w:id="45" w:author="Revision" w:date="2017-12-12T09:34:00Z">
        <w:r>
          <w:delText> </w:delText>
        </w:r>
      </w:del>
    </w:p>
    <w:p w14:paraId="2F93742E" w14:textId="77777777" w:rsidR="00652ED7" w:rsidRDefault="00404D4D">
      <w:pPr>
        <w:pStyle w:val="BodyText"/>
      </w:pPr>
      <w:r>
        <w:t> </w:t>
      </w:r>
    </w:p>
    <w:p w14:paraId="46DCD7D6" w14:textId="77777777" w:rsidR="00652ED7" w:rsidRDefault="00404D4D">
      <w:pPr>
        <w:pStyle w:val="BodyText"/>
      </w:pPr>
      <w:r>
        <w:t> </w:t>
      </w:r>
    </w:p>
    <w:p w14:paraId="2150FF64" w14:textId="77777777" w:rsidR="00652ED7" w:rsidRDefault="00404D4D" w:rsidP="009110C5">
      <w:pPr>
        <w:pStyle w:val="BodyText"/>
      </w:pPr>
      <w:r>
        <w:t> </w:t>
      </w:r>
    </w:p>
    <w:p w14:paraId="3B626037" w14:textId="77777777" w:rsidR="00652ED7" w:rsidRDefault="00404D4D">
      <w:pPr>
        <w:pStyle w:val="Heading1"/>
        <w:pPrChange w:id="46" w:author="Revision" w:date="2017-12-12T09:34:00Z">
          <w:pPr>
            <w:pStyle w:val="Heading11"/>
          </w:pPr>
        </w:pPrChange>
      </w:pPr>
      <w:bookmarkStart w:id="47" w:name="the-emergence-of-words-from-vocal-imitat"/>
      <w:r>
        <w:lastRenderedPageBreak/>
        <w:t>The emergence of words from vocal imitations</w:t>
      </w:r>
      <w:bookmarkEnd w:id="47"/>
    </w:p>
    <w:p w14:paraId="4812035C" w14:textId="27639D60" w:rsidR="00652ED7" w:rsidRDefault="00404D4D">
      <w:pPr>
        <w:pStyle w:val="FirstParagraph"/>
        <w:rPr>
          <w:ins w:id="48" w:author="Revision" w:date="2017-12-12T09:34:00Z"/>
        </w:rPr>
      </w:pPr>
      <w:del w:id="49" w:author="Revision" w:date="2017-12-12T09:34:00Z">
        <w:r>
          <w:delText>The importance of imitation and depiction in the origin of signs is clearly observable in signed languages (Goldin-Meadow, 2016; Kendon, 2014; Klima &amp; Bellugi, 1980), but in considering the idea that imitation i</w:delText>
        </w:r>
        <w:r>
          <w:delText>n the vocal modality may be key to understanding the origin of spoken words, many have argued that the human capacity for vocal imitation is far too limited to play a significant role (Arbib, 2012; Armstrong &amp; Wilcox, 2007; Corballis, 2003; Hewes, 1973; Ho</w:delText>
        </w:r>
        <w:r>
          <w:delText>ckett, 1978; Tomasello, 2010). For example, Pinker and Jackendoff (2005) argued</w:delText>
        </w:r>
      </w:del>
      <w:ins w:id="50" w:author="Revision" w:date="2017-12-12T09:34:00Z">
        <w:r>
          <w:t xml:space="preserve">Most vocal communication of non-human primate species is based on </w:t>
        </w:r>
        <w:r>
          <w:t>species-typical calls that are highly similar across generations and between populations [1] [2]. In contrast, human languages comprise a vast repertoire of learned meaningful elements (words and other morphemes) which can number in the tens of thousands o</w:t>
        </w:r>
        <w:r>
          <w:t>r more [3]. Aside from their number, the words of different natural languages are characterized by their extreme diversity [4–6]. The words used within a speech community change relatively quickly over generations compared to the evolution of vocal signals</w:t>
        </w:r>
        <w:r>
          <w:t xml:space="preserve"> [7]. At least in part as a consequence of this divergence, most words appear to bear a largely arbitrary relationship between their form and their meaning — seemingly, a product of their idiosyncratic etymological histories [8,9]. The apparently arbitrary</w:t>
        </w:r>
        <w:r>
          <w:t xml:space="preserve"> nature of spoken vocabularies presents a quandary for the study of language origins. If words of spoken languages are truly arbitrary, by what process were the first words ever coined?</w:t>
        </w:r>
      </w:ins>
    </w:p>
    <w:p w14:paraId="7617B10B" w14:textId="77777777" w:rsidR="00652ED7" w:rsidRDefault="00404D4D">
      <w:pPr>
        <w:pStyle w:val="BodyText"/>
        <w:rPr>
          <w:ins w:id="51" w:author="Revision" w:date="2017-12-12T09:34:00Z"/>
        </w:rPr>
      </w:pPr>
      <w:ins w:id="52" w:author="Revision" w:date="2017-12-12T09:34:00Z">
        <w:r>
          <w:t>While the origin of most spoken words is hard to discern, the situatio</w:t>
        </w:r>
        <w:r>
          <w:t>n is somewhat different for signed languages. In signed languages, the origins of many signs are relatively transparent. Although signed languages rely on the same type of referential symbolism as spoken languages, many individual signs have clear iconic r</w:t>
        </w:r>
        <w:r>
          <w:t>oots, formed from gestures that resemble their meaning [10–12]. For instance, [13] noted the iconic origins of the American Sign Language (ASL) sign for bird, which is formed with a beak-like handshape articulated in front of the nose. Another example is s</w:t>
        </w:r>
        <w:r>
          <w:t>teal, derived from a grabbing motion to represent the act of stealing something. [14] identified about 25% of American Sign Language signs to be iconic, and reviewing the remaining 75% of ASL signs, [15] determined that about two-thirds of these seemed pla</w:t>
        </w:r>
        <w:r>
          <w:t xml:space="preserve">usibly derived from iconic origins. Further support for iconic origins of signed languages comes from observations of deaf children raised without exposure to a signed </w:t>
        </w:r>
        <w:r>
          <w:lastRenderedPageBreak/>
          <w:t>language, who develop homesign systems to use with their family. These communication sys</w:t>
        </w:r>
        <w:r>
          <w:t>tems are generally built from a process in which the children establish conventional gestures through the use of pantomimes and various iconic and indexical gestures [16]. Participants in laboratory experiments utilize a similar strategy when they communic</w:t>
        </w:r>
        <w:r>
          <w:t>ate with gestures in iterated communication games [17].</w:t>
        </w:r>
      </w:ins>
    </w:p>
    <w:p w14:paraId="05EFDDEC" w14:textId="4B57A2CF" w:rsidR="00652ED7" w:rsidRDefault="00404D4D">
      <w:pPr>
        <w:pStyle w:val="BodyText"/>
        <w:pPrChange w:id="53" w:author="Revision" w:date="2017-12-12T09:34:00Z">
          <w:pPr/>
        </w:pPrChange>
      </w:pPr>
      <w:ins w:id="54" w:author="Revision" w:date="2017-12-12T09:34:00Z">
        <w:r>
          <w:t>In contrast to the visual gestures of signed languages, many have argued that iconic vocalizations could not have played a significant role in the origin of spoken words because the vocal modality sim</w:t>
        </w:r>
        <w:r>
          <w:t>ply does not afford much resemblance between form and meaning [18–23]. It has also been argued that the human capacity for vocal imitation is a domain-specific skill, geared towards learning to speak, rather than the representation of environmental sounds.</w:t>
        </w:r>
        <w:r>
          <w:t xml:space="preserve"> For example, [24] suggested</w:t>
        </w:r>
      </w:ins>
      <w:r>
        <w:t xml:space="preserve"> that, “most humans lack the ability… to convincingly reproduce environmental sounds… Thus ‘capacity for vocal imitation’ in humans might be better described as a capacity to learn to produce speech” (p.</w:t>
      </w:r>
      <w:del w:id="55" w:author="Revision" w:date="2017-12-12T09:34:00Z">
        <w:r>
          <w:delText xml:space="preserve"> </w:delText>
        </w:r>
      </w:del>
      <w:ins w:id="56" w:author="Revision" w:date="2017-12-12T09:34:00Z">
        <w:r>
          <w:t> </w:t>
        </w:r>
      </w:ins>
      <w:r>
        <w:t>209). Consequently, it i</w:t>
      </w:r>
      <w:r>
        <w:t xml:space="preserve">s still widely assumed that vocal imitation </w:t>
      </w:r>
      <w:del w:id="57" w:author="Revision" w:date="2017-12-12T09:34:00Z">
        <w:r>
          <w:delText>---</w:delText>
        </w:r>
      </w:del>
      <w:ins w:id="58" w:author="Revision" w:date="2017-12-12T09:34:00Z">
        <w:r>
          <w:t>—</w:t>
        </w:r>
      </w:ins>
      <w:r>
        <w:t xml:space="preserve"> or more broadly, the use of any sort of resemblance between form and meaning </w:t>
      </w:r>
      <w:del w:id="59" w:author="Revision" w:date="2017-12-12T09:34:00Z">
        <w:r>
          <w:delText>---</w:delText>
        </w:r>
      </w:del>
      <w:ins w:id="60" w:author="Revision" w:date="2017-12-12T09:34:00Z">
        <w:r>
          <w:t>—</w:t>
        </w:r>
      </w:ins>
      <w:r>
        <w:t xml:space="preserve"> cannot be important to understanding the origin of spoken words</w:t>
      </w:r>
      <w:del w:id="61" w:author="Revision" w:date="2017-12-12T09:34:00Z">
        <w:r>
          <w:delText>. We challeng</w:delText>
        </w:r>
        <w:r>
          <w:delText>e this view by demonstrating that spoken words can emerge from vocal imitations even without the intention to communicate. We find that repeating vocal imitations of environmental sounds over generations of unique speakers is sufficient to create more word</w:delText>
        </w:r>
        <w:r>
          <w:delText>-like vocalizations both in form and function</w:delText>
        </w:r>
      </w:del>
      <w:r>
        <w:t>.</w:t>
      </w:r>
    </w:p>
    <w:p w14:paraId="5E216200" w14:textId="2ADC0273" w:rsidR="00652ED7" w:rsidRDefault="00404D4D">
      <w:pPr>
        <w:pStyle w:val="BodyText"/>
      </w:pPr>
      <w:r>
        <w:t>Although most words of contemporary spoken languages are not clear</w:t>
      </w:r>
      <w:r>
        <w:t xml:space="preserve">ly imitative in origin, there has been a growing recognition of the importance of </w:t>
      </w:r>
      <w:del w:id="62" w:author="Revision" w:date="2017-12-12T09:34:00Z">
        <w:r>
          <w:delText>imitative words</w:delText>
        </w:r>
      </w:del>
      <w:ins w:id="63" w:author="Revision" w:date="2017-12-12T09:34:00Z">
        <w:r>
          <w:t>iconicity</w:t>
        </w:r>
      </w:ins>
      <w:r>
        <w:t xml:space="preserve"> in spoken languages </w:t>
      </w:r>
      <w:del w:id="64" w:author="Revision" w:date="2017-12-12T09:34:00Z">
        <w:r>
          <w:delText>(Dingemanse, Blasi, Lupya</w:delText>
        </w:r>
        <w:r>
          <w:delText>n, Christiansen, &amp; Monaghan, 2015; Perniss, Thompson, &amp; Vigliocco, 2010)</w:delText>
        </w:r>
      </w:del>
      <w:ins w:id="65" w:author="Revision" w:date="2017-12-12T09:34:00Z">
        <w:r>
          <w:t>[25,26]</w:t>
        </w:r>
      </w:ins>
      <w:r>
        <w:t xml:space="preserve"> and the </w:t>
      </w:r>
      <w:del w:id="66" w:author="Revision" w:date="2017-12-12T09:34:00Z">
        <w:r>
          <w:delText>frequent</w:delText>
        </w:r>
      </w:del>
      <w:ins w:id="67" w:author="Revision" w:date="2017-12-12T09:34:00Z">
        <w:r>
          <w:t>common</w:t>
        </w:r>
      </w:ins>
      <w:r>
        <w:t xml:space="preserve"> use of vocal imitation and depiction in spoken discourse </w:t>
      </w:r>
      <w:del w:id="68" w:author="Revision" w:date="2017-12-12T09:34:00Z">
        <w:r>
          <w:delText>(Clark &amp; Gerrig, 1990; Lewis, 2009).</w:delText>
        </w:r>
      </w:del>
      <w:ins w:id="69" w:author="Revision" w:date="2017-12-12T09:34:00Z">
        <w:r>
          <w:t>[27,28].</w:t>
        </w:r>
      </w:ins>
      <w:r>
        <w:t xml:space="preserve"> This has led some to argue for the importance of imitat</w:t>
      </w:r>
      <w:r>
        <w:t xml:space="preserve">ion for understanding the origin of spoken words </w:t>
      </w:r>
      <w:del w:id="70" w:author="Revision" w:date="2017-12-12T09:34:00Z">
        <w:r>
          <w:delText>(e.g., Brown, Black, &amp; Horowitz, 1955; Dingemanse, 2014; Donald, 2016; Imai &amp; Kita, 2014; Perlman, Dale, &amp; Lupyan, 2015).</w:delText>
        </w:r>
      </w:del>
      <w:ins w:id="71" w:author="Revision" w:date="2017-12-12T09:34:00Z">
        <w:r>
          <w:t>[29–33].</w:t>
        </w:r>
      </w:ins>
      <w:r>
        <w:t xml:space="preserve"> In addition, counter to previous assumptions, people are highly effective at using vocal imitations to refer to environmental sounds such as coins dropping in a jar or mechanical events such as scra</w:t>
      </w:r>
      <w:r>
        <w:t xml:space="preserve">ping </w:t>
      </w:r>
      <w:del w:id="72" w:author="Revision" w:date="2017-12-12T09:34:00Z">
        <w:r>
          <w:delText>---</w:delText>
        </w:r>
      </w:del>
      <w:ins w:id="73" w:author="Revision" w:date="2017-12-12T09:34:00Z">
        <w:r>
          <w:t>—</w:t>
        </w:r>
      </w:ins>
      <w:r>
        <w:t xml:space="preserve"> in some cases, even more effective than when using conventional words </w:t>
      </w:r>
      <w:del w:id="74" w:author="Revision" w:date="2017-12-12T09:34:00Z">
        <w:r>
          <w:delText>(Lemaitre &amp; Rocchesso, 2014).</w:delText>
        </w:r>
      </w:del>
      <w:ins w:id="75" w:author="Revision" w:date="2017-12-12T09:34:00Z">
        <w:r>
          <w:t>[34].</w:t>
        </w:r>
      </w:ins>
      <w:r>
        <w:t xml:space="preserve"> Recent work has also shown that people are able to create novel imitative </w:t>
      </w:r>
      <w:r>
        <w:lastRenderedPageBreak/>
        <w:t>vocalizations for more abstract meanings (e.g. ‘slow’, ‘rough’, ‘good’, ‘many’) that are understand</w:t>
      </w:r>
      <w:r>
        <w:t xml:space="preserve">able to naïve listeners </w:t>
      </w:r>
      <w:del w:id="76" w:author="Revision" w:date="2017-12-12T09:34:00Z">
        <w:r>
          <w:delText>(Perlman et al., 2015).</w:delText>
        </w:r>
      </w:del>
      <w:ins w:id="77" w:author="Revision" w:date="2017-12-12T09:34:00Z">
        <w:r>
          <w:t>[33].</w:t>
        </w:r>
      </w:ins>
      <w:r>
        <w:t xml:space="preserve"> These imitations are effective not because people can mimic environmental sounds with high fidelity, but because people are able to produce imitations that capture the salient features of sounds in ways that are understandable</w:t>
      </w:r>
      <w:r>
        <w:t xml:space="preserve"> to listeners </w:t>
      </w:r>
      <w:del w:id="78" w:author="Revision" w:date="2017-12-12T09:34:00Z">
        <w:r>
          <w:delText>(Lemaitre, Houix, Voisin, Misdariis, &amp; Susini, 2016).</w:delText>
        </w:r>
      </w:del>
      <w:ins w:id="79" w:author="Revision" w:date="2017-12-12T09:34:00Z">
        <w:r>
          <w:t>[35].</w:t>
        </w:r>
      </w:ins>
      <w:r>
        <w:t xml:space="preserve"> Similarly, the features of onomatopoeic words might highlight distinctive aspects of the sounds they represent. For example, the initial voiced, plosive </w:t>
      </w:r>
      <w:r>
        <w:rPr>
          <w:rPrChange w:id="80" w:author="Revision" w:date="2017-12-12T09:34:00Z">
            <w:rPr>
              <w:rStyle w:val="VerbatimChar"/>
            </w:rPr>
          </w:rPrChange>
        </w:rPr>
        <w:t>/b/</w:t>
      </w:r>
      <w:r>
        <w:t xml:space="preserve"> in “boom” represents an abrupt, loud onset, the back vowel </w:t>
      </w:r>
      <w:r>
        <w:rPr>
          <w:rPrChange w:id="81" w:author="Revision" w:date="2017-12-12T09:34:00Z">
            <w:rPr>
              <w:rStyle w:val="VerbatimChar"/>
            </w:rPr>
          </w:rPrChange>
        </w:rPr>
        <w:t>/u/</w:t>
      </w:r>
      <w:r>
        <w:t xml:space="preserve"> a low pitch, and</w:t>
      </w:r>
      <w:r>
        <w:t xml:space="preserve"> the nasalized </w:t>
      </w:r>
      <w:r>
        <w:rPr>
          <w:rPrChange w:id="82" w:author="Revision" w:date="2017-12-12T09:34:00Z">
            <w:rPr>
              <w:rStyle w:val="VerbatimChar"/>
            </w:rPr>
          </w:rPrChange>
        </w:rPr>
        <w:t>/m/</w:t>
      </w:r>
      <w:r>
        <w:t xml:space="preserve"> a slow, muffled decay </w:t>
      </w:r>
      <w:del w:id="83" w:author="Revision" w:date="2017-12-12T09:34:00Z">
        <w:r>
          <w:delText>(Rhodes, 1994).</w:delText>
        </w:r>
      </w:del>
      <w:ins w:id="84" w:author="Revision" w:date="2017-12-12T09:34:00Z">
        <w:r>
          <w:t>[36].</w:t>
        </w:r>
      </w:ins>
    </w:p>
    <w:p w14:paraId="41B98DD7" w14:textId="372E2571" w:rsidR="00652ED7" w:rsidRDefault="00404D4D">
      <w:pPr>
        <w:pStyle w:val="BodyText"/>
      </w:pPr>
      <w:r>
        <w:t xml:space="preserve">Thus, converging evidence suggests that people can use vocal imitation as an effective means of communication. </w:t>
      </w:r>
      <w:del w:id="85" w:author="Revision" w:date="2017-12-12T09:34:00Z">
        <w:r>
          <w:delText xml:space="preserve">But can </w:delText>
        </w:r>
      </w:del>
      <w:ins w:id="86" w:author="Revision" w:date="2017-12-12T09:34:00Z">
        <w:r>
          <w:t xml:space="preserve">At the same time, </w:t>
        </w:r>
      </w:ins>
      <w:r>
        <w:t xml:space="preserve">vocal imitations </w:t>
      </w:r>
      <w:del w:id="87" w:author="Revision" w:date="2017-12-12T09:34:00Z">
        <w:r>
          <w:delText xml:space="preserve">ever </w:delText>
        </w:r>
      </w:del>
      <w:ins w:id="88" w:author="Revision" w:date="2017-12-12T09:34:00Z">
        <w:r>
          <w:t xml:space="preserve">are not </w:t>
        </w:r>
        <w:r>
          <w:t xml:space="preserve">words. If vocal imitation played a role in the origin of some spoken words, then it is necessary to identify the minimal conditions under which vocal imitations can </w:t>
        </w:r>
      </w:ins>
      <w:r>
        <w:t xml:space="preserve">give rise to </w:t>
      </w:r>
      <w:del w:id="89" w:author="Revision" w:date="2017-12-12T09:34:00Z">
        <w:r>
          <w:delText>words</w:delText>
        </w:r>
      </w:del>
      <w:ins w:id="90" w:author="Revision" w:date="2017-12-12T09:34:00Z">
        <w:r>
          <w:t>more word-like vocalizations</w:t>
        </w:r>
      </w:ins>
      <w:r>
        <w:t xml:space="preserve"> that can </w:t>
      </w:r>
      <w:ins w:id="91" w:author="Revision" w:date="2017-12-12T09:34:00Z">
        <w:r>
          <w:t xml:space="preserve">eventually </w:t>
        </w:r>
      </w:ins>
      <w:r>
        <w:t xml:space="preserve">be integrated into </w:t>
      </w:r>
      <w:del w:id="92" w:author="Revision" w:date="2017-12-12T09:34:00Z">
        <w:r>
          <w:delText>the</w:delText>
        </w:r>
      </w:del>
      <w:ins w:id="93" w:author="Revision" w:date="2017-12-12T09:34:00Z">
        <w:r>
          <w:t>a</w:t>
        </w:r>
      </w:ins>
      <w:r>
        <w:t xml:space="preserve"> vocabula</w:t>
      </w:r>
      <w:r>
        <w:t>ry of a language</w:t>
      </w:r>
      <w:del w:id="94" w:author="Revision" w:date="2017-12-12T09:34:00Z">
        <w:r>
          <w:delText>? And if so, by what means might this happen?</w:delText>
        </w:r>
      </w:del>
      <w:ins w:id="95" w:author="Revision" w:date="2017-12-12T09:34:00Z">
        <w:r>
          <w:t>. In the present set of studies we ask whether vocal imitations can transition to more word-like forms through sheer repetition — without an explicit intent to communicate.</w:t>
        </w:r>
      </w:ins>
      <w:r>
        <w:t xml:space="preserve"> To answer </w:t>
      </w:r>
      <w:del w:id="96" w:author="Revision" w:date="2017-12-12T09:34:00Z">
        <w:r>
          <w:delText>these questions</w:delText>
        </w:r>
      </w:del>
      <w:ins w:id="97" w:author="Revision" w:date="2017-12-12T09:34:00Z">
        <w:r>
          <w:t>this question</w:t>
        </w:r>
      </w:ins>
      <w:r>
        <w:t>, we recruited participants to play an onlin</w:t>
      </w:r>
      <w:r>
        <w:t xml:space="preserve">e version of the </w:t>
      </w:r>
      <w:del w:id="98" w:author="Revision" w:date="2017-12-12T09:34:00Z">
        <w:r>
          <w:delText>children's</w:delText>
        </w:r>
      </w:del>
      <w:ins w:id="99" w:author="Revision" w:date="2017-12-12T09:34:00Z">
        <w:r>
          <w:t>children’s</w:t>
        </w:r>
      </w:ins>
      <w:r>
        <w:t xml:space="preserve"> game of </w:t>
      </w:r>
      <w:del w:id="100" w:author="Revision" w:date="2017-12-12T09:34:00Z">
        <w:r>
          <w:delText>"</w:delText>
        </w:r>
      </w:del>
      <w:ins w:id="101" w:author="Revision" w:date="2017-12-12T09:34:00Z">
        <w:r>
          <w:t>“</w:t>
        </w:r>
      </w:ins>
      <w:r>
        <w:t>Telephone</w:t>
      </w:r>
      <w:del w:id="102" w:author="Revision" w:date="2017-12-12T09:34:00Z">
        <w:r>
          <w:delText>".</w:delText>
        </w:r>
      </w:del>
      <w:ins w:id="103" w:author="Revision" w:date="2017-12-12T09:34:00Z">
        <w:r>
          <w:t>”.</w:t>
        </w:r>
      </w:ins>
      <w:r>
        <w:t xml:space="preserve"> In the children’s game, a spoken message is whispered from one person to the next. In our version, the original message or </w:t>
      </w:r>
      <w:del w:id="104" w:author="Revision" w:date="2017-12-12T09:34:00Z">
        <w:r>
          <w:delText>"</w:delText>
        </w:r>
      </w:del>
      <w:ins w:id="105" w:author="Revision" w:date="2017-12-12T09:34:00Z">
        <w:r>
          <w:t>“</w:t>
        </w:r>
      </w:ins>
      <w:r>
        <w:t>seed sound</w:t>
      </w:r>
      <w:del w:id="106" w:author="Revision" w:date="2017-12-12T09:34:00Z">
        <w:r>
          <w:delText>"</w:delText>
        </w:r>
      </w:del>
      <w:ins w:id="107" w:author="Revision" w:date="2017-12-12T09:34:00Z">
        <w:r>
          <w:t>”</w:t>
        </w:r>
      </w:ins>
      <w:r>
        <w:t xml:space="preserve"> was a recording of an environmental sound. The initial group of partici</w:t>
      </w:r>
      <w:r>
        <w:t>pants (first generation) imitated these seed sounds, the next generation imitated the previous imitators, and so on for up to 8 generations.</w:t>
      </w:r>
    </w:p>
    <w:p w14:paraId="068343E8" w14:textId="005F3AA5" w:rsidR="00652ED7" w:rsidRDefault="00404D4D">
      <w:pPr>
        <w:pStyle w:val="BodyText"/>
        <w:rPr>
          <w:ins w:id="108" w:author="Revision" w:date="2017-12-12T09:34:00Z"/>
        </w:rPr>
      </w:pPr>
      <w:del w:id="109" w:author="Revision" w:date="2017-12-12T09:34:00Z">
        <w:r>
          <w:delText>We then</w:delText>
        </w:r>
      </w:del>
      <w:ins w:id="110" w:author="Revision" w:date="2017-12-12T09:34:00Z">
        <w:r>
          <w:t>Our approach uses a transmission chain methodology similar to that frequently used in experimental studies of langu</w:t>
        </w:r>
        <w:r>
          <w:t>age evolution [37]. As with other transmission chain studies (and iterated learning studies more generally), we seek to discover how various biases and constraints of individuals change the nature of a linguistic signal. Importantly, while typical transmis</w:t>
        </w:r>
        <w:r>
          <w:t xml:space="preserve">sion </w:t>
        </w:r>
        <w:r>
          <w:lastRenderedPageBreak/>
          <w:t>chain studies focus on the impact of learning biases [38], the present studies involve iterated reproduction that does not involve any learning. Participants simply attempt to imitate a sound as best as they can. The biases we hypothesize to drive voc</w:t>
        </w:r>
        <w:r>
          <w:t>alizations to become more word-like are therefore not related to any learning process, but instead are expected to emerge from constraints on the reproducibility of vocalizations. Our aim is thus to determine whether iterated reproduction, even without lea</w:t>
        </w:r>
        <w:r>
          <w:t>rning, is a sufficient enough constraint to enable the emergence of more word-like signals.</w:t>
        </w:r>
      </w:ins>
    </w:p>
    <w:p w14:paraId="74D0C3BD" w14:textId="60597034" w:rsidR="00652ED7" w:rsidRDefault="00404D4D">
      <w:pPr>
        <w:pStyle w:val="BodyText"/>
      </w:pPr>
      <w:ins w:id="111" w:author="Revision" w:date="2017-12-12T09:34:00Z">
        <w:r>
          <w:t>After collecting the imitations, we</w:t>
        </w:r>
      </w:ins>
      <w:r>
        <w:t xml:space="preserve"> conducted a series of analyses and additional experiments to systematically answer the following questions: First, do imitations</w:t>
      </w:r>
      <w:r>
        <w:t xml:space="preserve"> stabilize in form and become more word-like as they are repeated? Second, do the imitations retain a resemblance to the original environmental sound that inspired them? If so, it should be possible for naïve participants to match the emergent words back t</w:t>
      </w:r>
      <w:r>
        <w:t xml:space="preserve">o the original seed sounds. Third, do the imitations become more suitable as </w:t>
      </w:r>
      <w:ins w:id="112" w:author="Revision" w:date="2017-12-12T09:34:00Z">
        <w:r>
          <w:t xml:space="preserve">categorical </w:t>
        </w:r>
      </w:ins>
      <w:r>
        <w:t xml:space="preserve">labels for the </w:t>
      </w:r>
      <w:del w:id="113" w:author="Revision" w:date="2017-12-12T09:34:00Z">
        <w:r>
          <w:delText xml:space="preserve">category of </w:delText>
        </w:r>
      </w:del>
      <w:r>
        <w:t>sounds that motivated them? For example, does the imitation of a particular water-splashing sound become, over generations of repeated imitation, a bett</w:t>
      </w:r>
      <w:r>
        <w:t>er label for the more general category of water-splashing sounds?</w:t>
      </w:r>
    </w:p>
    <w:p w14:paraId="07F22D2A" w14:textId="77777777" w:rsidR="00652ED7" w:rsidRDefault="00404D4D">
      <w:pPr>
        <w:pStyle w:val="Heading1"/>
        <w:pPrChange w:id="114" w:author="Revision" w:date="2017-12-12T09:34:00Z">
          <w:pPr>
            <w:pStyle w:val="Heading11"/>
          </w:pPr>
        </w:pPrChange>
      </w:pPr>
      <w:bookmarkStart w:id="115" w:name="experiment-1-stabilization-of-imitations"/>
      <w:r>
        <w:t>Experiment 1: Stabilization of imitations through repetition</w:t>
      </w:r>
      <w:bookmarkEnd w:id="115"/>
    </w:p>
    <w:p w14:paraId="70BB4F57" w14:textId="69CE0527" w:rsidR="00652ED7" w:rsidRDefault="00404D4D">
      <w:pPr>
        <w:pStyle w:val="FirstParagraph"/>
        <w:pPrChange w:id="116" w:author="Revision" w:date="2017-12-12T09:34:00Z">
          <w:pPr/>
        </w:pPrChange>
      </w:pPr>
      <w:r>
        <w:t>In the first experiment, we collected the vocal imitations, and assessed the extent to which repeating imitations of environmenta</w:t>
      </w:r>
      <w:r>
        <w:t xml:space="preserve">l sounds </w:t>
      </w:r>
      <w:del w:id="117" w:author="Revision" w:date="2017-12-12T09:34:00Z">
        <w:r>
          <w:delText xml:space="preserve">over generations of unique speakers </w:delText>
        </w:r>
      </w:del>
      <w:r>
        <w:t>results in progressive stabilization toward more word-like forms</w:t>
      </w:r>
      <w:del w:id="118" w:author="Revision" w:date="2017-12-12T09:34:00Z">
        <w:r>
          <w:delText xml:space="preserve">. After collecting the imitations, we measured changes in the </w:delText>
        </w:r>
        <w:r>
          <w:delText>stability of the imitations</w:delText>
        </w:r>
      </w:del>
      <w:r>
        <w:t xml:space="preserve"> in three ways. First, we measured changes in the perception of acoustic similarity between subsequent generations of imitations</w:t>
      </w:r>
      <w:del w:id="119" w:author="Revision" w:date="2017-12-12T09:34:00Z">
        <w:r>
          <w:delText xml:space="preserve"> along contiguous transmission chains.</w:delText>
        </w:r>
      </w:del>
      <w:ins w:id="120" w:author="Revision" w:date="2017-12-12T09:34:00Z">
        <w:r>
          <w:t>.</w:t>
        </w:r>
      </w:ins>
      <w:r>
        <w:t xml:space="preserve"> Second, we used algorithmic measures of acoustic simi</w:t>
      </w:r>
      <w:r>
        <w:t xml:space="preserve">larity to assess the similarity of imitations sampled within and between transmission chains. Third, we obtained transcriptions of imitations, and measured the extent to </w:t>
      </w:r>
      <w:r>
        <w:lastRenderedPageBreak/>
        <w:t>which later generation imitations were transcribed with greater consistency and agreem</w:t>
      </w:r>
      <w:r>
        <w:t xml:space="preserve">ent. The results show that repeated imitation results in vocalizations that are easier to repeat with high fidelity and </w:t>
      </w:r>
      <w:del w:id="121" w:author="Revision" w:date="2017-12-12T09:34:00Z">
        <w:r>
          <w:delText>easier to transcribe</w:delText>
        </w:r>
      </w:del>
      <w:ins w:id="122" w:author="Revision" w:date="2017-12-12T09:34:00Z">
        <w:r>
          <w:t>more consistently transcribed</w:t>
        </w:r>
      </w:ins>
      <w:r>
        <w:t xml:space="preserve"> into English orthography.</w:t>
      </w:r>
    </w:p>
    <w:p w14:paraId="5CDFA774" w14:textId="77777777" w:rsidR="00652ED7" w:rsidRDefault="00404D4D">
      <w:pPr>
        <w:pStyle w:val="Heading2"/>
        <w:pPrChange w:id="123" w:author="Revision" w:date="2017-12-12T09:34:00Z">
          <w:pPr>
            <w:pStyle w:val="Heading21"/>
          </w:pPr>
        </w:pPrChange>
      </w:pPr>
      <w:bookmarkStart w:id="124" w:name="methods"/>
      <w:r>
        <w:t>Methods</w:t>
      </w:r>
      <w:bookmarkEnd w:id="124"/>
    </w:p>
    <w:p w14:paraId="0B27E7E2" w14:textId="77777777" w:rsidR="00652ED7" w:rsidRDefault="00404D4D">
      <w:pPr>
        <w:pStyle w:val="Heading3"/>
        <w:framePr w:wrap="around"/>
        <w:pPrChange w:id="125" w:author="Revision" w:date="2017-12-12T09:34:00Z">
          <w:pPr>
            <w:pStyle w:val="Heading31"/>
            <w:framePr w:wrap="around"/>
          </w:pPr>
        </w:pPrChange>
      </w:pPr>
      <w:bookmarkStart w:id="126" w:name="selecting-seed-sounds"/>
      <w:r>
        <w:t>Selecting seed sounds</w:t>
      </w:r>
      <w:bookmarkEnd w:id="126"/>
    </w:p>
    <w:p w14:paraId="14F77B4E" w14:textId="74DC3012" w:rsidR="00652ED7" w:rsidRDefault="00404D4D">
      <w:pPr>
        <w:pStyle w:val="FirstParagraph"/>
        <w:pPrChange w:id="127" w:author="Revision" w:date="2017-12-12T09:34:00Z">
          <w:pPr/>
        </w:pPrChange>
      </w:pPr>
      <w:r>
        <w:t xml:space="preserve">To avoid sounds </w:t>
      </w:r>
      <w:del w:id="128" w:author="Revision" w:date="2017-12-12T09:34:00Z">
        <w:r>
          <w:delText>having</w:delText>
        </w:r>
      </w:del>
      <w:ins w:id="129" w:author="Revision" w:date="2017-12-12T09:34:00Z">
        <w:r>
          <w:t>with</w:t>
        </w:r>
      </w:ins>
      <w:r>
        <w:t xml:space="preserve"> lexicalized or conventionaliz</w:t>
      </w:r>
      <w:r>
        <w:t xml:space="preserve">ed onomatopoeic forms in English, we used inanimate categories of environmental sounds. </w:t>
      </w:r>
      <w:del w:id="130" w:author="Revision" w:date="2017-12-12T09:34:00Z">
        <w:r>
          <w:delText>Using</w:delText>
        </w:r>
      </w:del>
      <w:ins w:id="131" w:author="Revision" w:date="2017-12-12T09:34:00Z">
        <w:r>
          <w:t>To select sounds that were equally distinguishable within each category, we used</w:t>
        </w:r>
      </w:ins>
      <w:r>
        <w:t xml:space="preserve"> an odd-one-out norming procedure (</w:t>
      </w:r>
      <w:r>
        <w:rPr>
          <w:i/>
        </w:rPr>
        <w:t>N</w:t>
      </w:r>
      <w:r>
        <w:t>=105 participants</w:t>
      </w:r>
      <w:del w:id="132" w:author="Revision" w:date="2017-12-12T09:34:00Z">
        <w:r>
          <w:delText>), an initial set of 36 sounds</w:delText>
        </w:r>
      </w:del>
      <w:ins w:id="133" w:author="Revision" w:date="2017-12-12T09:34:00Z">
        <w:r>
          <w:t>; see Fig. S1), resulting</w:t>
        </w:r>
      </w:ins>
      <w:r>
        <w:t xml:space="preserve"> in </w:t>
      </w:r>
      <w:del w:id="134" w:author="Revision" w:date="2017-12-12T09:34:00Z">
        <w:r>
          <w:delText xml:space="preserve">6 categories was reduced to </w:delText>
        </w:r>
      </w:del>
      <w:r>
        <w:t>a fina</w:t>
      </w:r>
      <w:r>
        <w:t xml:space="preserve">l set of 16 </w:t>
      </w:r>
      <w:del w:id="135" w:author="Revision" w:date="2017-12-12T09:34:00Z">
        <w:r>
          <w:delText xml:space="preserve">"seed" </w:delText>
        </w:r>
      </w:del>
      <w:r>
        <w:t>sounds</w:t>
      </w:r>
      <w:del w:id="136" w:author="Revision" w:date="2017-12-12T09:34:00Z">
        <w:r>
          <w:delText>:</w:delText>
        </w:r>
      </w:del>
      <w:ins w:id="137" w:author="Revision" w:date="2017-12-12T09:34:00Z">
        <w:r>
          <w:t>,</w:t>
        </w:r>
      </w:ins>
      <w:r>
        <w:t xml:space="preserve"> 4 </w:t>
      </w:r>
      <w:del w:id="138" w:author="Revision" w:date="2017-12-12T09:34:00Z">
        <w:r>
          <w:delText xml:space="preserve">sounds </w:delText>
        </w:r>
      </w:del>
      <w:r>
        <w:t>in each of 4 categories</w:t>
      </w:r>
      <w:del w:id="139" w:author="Revision" w:date="2017-12-12T09:34:00Z">
        <w:r>
          <w:delText>. The purpose of this norming procedure was to reach a set of approximately equally distinguishable sounds within each category by systematically removing the sounds that stood out in each category. The results of the norming procedure are shown in Fig. S</w:delText>
        </w:r>
        <w:r>
          <w:delText xml:space="preserve">1. The four final categories were: water, </w:delText>
        </w:r>
      </w:del>
      <w:ins w:id="140" w:author="Revision" w:date="2017-12-12T09:34:00Z">
        <w:r>
          <w:t xml:space="preserve">: </w:t>
        </w:r>
      </w:ins>
      <w:r>
        <w:t xml:space="preserve">glass, tear, </w:t>
      </w:r>
      <w:ins w:id="141" w:author="Revision" w:date="2017-12-12T09:34:00Z">
        <w:r>
          <w:t xml:space="preserve">water, </w:t>
        </w:r>
      </w:ins>
      <w:r>
        <w:t>zipper.</w:t>
      </w:r>
      <w:del w:id="142" w:author="Revision" w:date="2017-12-12T09:34:00Z">
        <w:r>
          <w:delText xml:space="preserve"> The final 16 seed sounds can be downloaded from here: </w:delText>
        </w:r>
        <w:r>
          <w:fldChar w:fldCharType="begin"/>
        </w:r>
        <w:r>
          <w:delInstrText xml:space="preserve"> HYPERLINK "https://osf.io/n6g7d/download" \h </w:delInstrText>
        </w:r>
        <w:r>
          <w:fldChar w:fldCharType="separate"/>
        </w:r>
        <w:r>
          <w:delText>osf.io/n6g7d/download</w:delText>
        </w:r>
        <w:r>
          <w:fldChar w:fldCharType="end"/>
        </w:r>
        <w:r>
          <w:delText>.</w:delText>
        </w:r>
      </w:del>
    </w:p>
    <w:p w14:paraId="75422DA2" w14:textId="77777777" w:rsidR="00652ED7" w:rsidRDefault="00404D4D">
      <w:pPr>
        <w:pStyle w:val="Heading3"/>
        <w:framePr w:wrap="around"/>
        <w:pPrChange w:id="143" w:author="Revision" w:date="2017-12-12T09:34:00Z">
          <w:pPr>
            <w:pStyle w:val="Heading31"/>
            <w:framePr w:wrap="around"/>
          </w:pPr>
        </w:pPrChange>
      </w:pPr>
      <w:bookmarkStart w:id="144" w:name="collecting-vocal-imitations"/>
      <w:r>
        <w:t>Collecting vocal imitations</w:t>
      </w:r>
      <w:bookmarkEnd w:id="144"/>
    </w:p>
    <w:p w14:paraId="06DD98F1" w14:textId="0C7A1A76" w:rsidR="00652ED7" w:rsidRDefault="00404D4D">
      <w:pPr>
        <w:pStyle w:val="FirstParagraph"/>
        <w:pPrChange w:id="145" w:author="Revision" w:date="2017-12-12T09:34:00Z">
          <w:pPr/>
        </w:pPrChange>
      </w:pPr>
      <w:r>
        <w:t>Participants (</w:t>
      </w:r>
      <w:r>
        <w:rPr>
          <w:i/>
        </w:rPr>
        <w:t>N</w:t>
      </w:r>
      <w:r>
        <w:t xml:space="preserve">=94) recruited from Amazon Mechanical Turk were paid to participate in an online version of the </w:t>
      </w:r>
      <w:del w:id="146" w:author="Revision" w:date="2017-12-12T09:34:00Z">
        <w:r>
          <w:delText>children's</w:delText>
        </w:r>
      </w:del>
      <w:ins w:id="147" w:author="Revision" w:date="2017-12-12T09:34:00Z">
        <w:r>
          <w:t>children’s</w:t>
        </w:r>
      </w:ins>
      <w:r>
        <w:t xml:space="preserve"> game of </w:t>
      </w:r>
      <w:del w:id="148" w:author="Revision" w:date="2017-12-12T09:34:00Z">
        <w:r>
          <w:delText>"</w:delText>
        </w:r>
      </w:del>
      <w:ins w:id="149" w:author="Revision" w:date="2017-12-12T09:34:00Z">
        <w:r>
          <w:t>“</w:t>
        </w:r>
      </w:ins>
      <w:r>
        <w:t>Telephone</w:t>
      </w:r>
      <w:del w:id="150" w:author="Revision" w:date="2017-12-12T09:34:00Z">
        <w:r>
          <w:delText>".</w:delText>
        </w:r>
      </w:del>
      <w:ins w:id="151" w:author="Revision" w:date="2017-12-12T09:34:00Z">
        <w:r>
          <w:t>”.</w:t>
        </w:r>
      </w:ins>
      <w:r>
        <w:t xml:space="preserve"> Participan</w:t>
      </w:r>
      <w:r>
        <w:t xml:space="preserve">ts were instructed that they would hear some sound and their task </w:t>
      </w:r>
      <w:del w:id="152" w:author="Revision" w:date="2017-12-12T09:34:00Z">
        <w:r>
          <w:delText>is</w:delText>
        </w:r>
      </w:del>
      <w:ins w:id="153" w:author="Revision" w:date="2017-12-12T09:34:00Z">
        <w:r>
          <w:t>was</w:t>
        </w:r>
      </w:ins>
      <w:r>
        <w:t xml:space="preserve"> to reproduce it as accurately as possible using their computer microphone. Full instructions are provided in the Supplemental Materials.</w:t>
      </w:r>
    </w:p>
    <w:p w14:paraId="7E40F70A" w14:textId="4355CE6D" w:rsidR="00652ED7" w:rsidRDefault="00404D4D">
      <w:pPr>
        <w:pStyle w:val="BodyText"/>
      </w:pPr>
      <w:r>
        <w:t>Each participant listened to and imitated four so</w:t>
      </w:r>
      <w:r>
        <w:t xml:space="preserve">unds: one from each of the four categories of environmental sounds. Sounds were assigned at random such that participants were unlikely to imitate the same person more than once. Participants were allowed to listen to each target sound </w:t>
      </w:r>
      <w:del w:id="154" w:author="Revision" w:date="2017-12-12T09:34:00Z">
        <w:r>
          <w:delText>multiple</w:delText>
        </w:r>
      </w:del>
      <w:ins w:id="155" w:author="Revision" w:date="2017-12-12T09:34:00Z">
        <w:r>
          <w:t>as many</w:t>
        </w:r>
      </w:ins>
      <w:r>
        <w:t xml:space="preserve"> times</w:t>
      </w:r>
      <w:ins w:id="156" w:author="Revision" w:date="2017-12-12T09:34:00Z">
        <w:r>
          <w:t xml:space="preserve"> as the</w:t>
        </w:r>
        <w:r>
          <w:t>y wished</w:t>
        </w:r>
      </w:ins>
      <w:r>
        <w:t>, but were only allowed a single recording in response. Recordings that were too quiet (less than -30 dBFS) were not accepted.</w:t>
      </w:r>
    </w:p>
    <w:p w14:paraId="1D524241" w14:textId="16454074" w:rsidR="00652ED7" w:rsidRDefault="00404D4D">
      <w:pPr>
        <w:pStyle w:val="BodyText"/>
      </w:pPr>
      <w:r>
        <w:t xml:space="preserve">Imitations were monitored by an experimenter to </w:t>
      </w:r>
      <w:del w:id="157" w:author="Revision" w:date="2017-12-12T09:34:00Z">
        <w:r>
          <w:delText>catch any gross errors in recording before they were heard by the next generation of imitators. For example,</w:delText>
        </w:r>
      </w:del>
      <w:ins w:id="158" w:author="Revision" w:date="2017-12-12T09:34:00Z">
        <w:r>
          <w:t>remove poor quality</w:t>
        </w:r>
      </w:ins>
      <w:r>
        <w:t xml:space="preserve"> recordings </w:t>
      </w:r>
      <w:del w:id="159" w:author="Revision" w:date="2017-12-12T09:34:00Z">
        <w:r>
          <w:delText>with</w:delText>
        </w:r>
      </w:del>
      <w:ins w:id="160" w:author="Revision" w:date="2017-12-12T09:34:00Z">
        <w:r>
          <w:t>(e.g.,</w:t>
        </w:r>
      </w:ins>
      <w:r>
        <w:t xml:space="preserve"> loud </w:t>
      </w:r>
      <w:del w:id="161" w:author="Revision" w:date="2017-12-12T09:34:00Z">
        <w:r>
          <w:delText xml:space="preserve">sounds in the </w:delText>
        </w:r>
      </w:del>
      <w:r>
        <w:t xml:space="preserve">background </w:t>
      </w:r>
      <w:del w:id="162" w:author="Revision" w:date="2017-12-12T09:34:00Z">
        <w:r>
          <w:delText>were removed,</w:delText>
        </w:r>
      </w:del>
      <w:ins w:id="163" w:author="Revision" w:date="2017-12-12T09:34:00Z">
        <w:r>
          <w:t>sounds),</w:t>
        </w:r>
      </w:ins>
      <w:r>
        <w:t xml:space="preserve"> and record</w:t>
      </w:r>
      <w:r>
        <w:t xml:space="preserve">ings </w:t>
      </w:r>
      <w:del w:id="164" w:author="Revision" w:date="2017-12-12T09:34:00Z">
        <w:r>
          <w:delText>were trimmed to the leng</w:delText>
        </w:r>
        <w:r>
          <w:delText xml:space="preserve">th of the imitation prior to the next generation. The experimenter also removed sounds </w:delText>
        </w:r>
      </w:del>
      <w:r>
        <w:t>that violated the rules of the experiment</w:t>
      </w:r>
      <w:del w:id="165" w:author="Revision" w:date="2017-12-12T09:34:00Z">
        <w:r>
          <w:delText xml:space="preserve">, </w:delText>
        </w:r>
      </w:del>
      <w:ins w:id="166" w:author="Revision" w:date="2017-12-12T09:34:00Z">
        <w:r>
          <w:t xml:space="preserve"> (</w:t>
        </w:r>
      </w:ins>
      <w:r>
        <w:t xml:space="preserve">e.g., </w:t>
      </w:r>
      <w:del w:id="167" w:author="Revision" w:date="2017-12-12T09:34:00Z">
        <w:r>
          <w:delText>by saying something</w:delText>
        </w:r>
      </w:del>
      <w:ins w:id="168" w:author="Revision" w:date="2017-12-12T09:34:00Z">
        <w:r>
          <w:t xml:space="preserve">an </w:t>
        </w:r>
        <w:r>
          <w:lastRenderedPageBreak/>
          <w:t>utterance</w:t>
        </w:r>
      </w:ins>
      <w:r>
        <w:t xml:space="preserve"> in English</w:t>
      </w:r>
      <w:del w:id="169" w:author="Revision" w:date="2017-12-12T09:34:00Z">
        <w:r>
          <w:delText>.</w:delText>
        </w:r>
      </w:del>
      <w:ins w:id="170" w:author="Revision" w:date="2017-12-12T09:34:00Z">
        <w:r>
          <w:t>).</w:t>
        </w:r>
      </w:ins>
      <w:r>
        <w:t xml:space="preserve"> A total of 115 (24%) imitations were removed</w:t>
      </w:r>
      <w:del w:id="171" w:author="Revision" w:date="2017-12-12T09:34:00Z">
        <w:r>
          <w:delText xml:space="preserve"> prior to subsequent analysis.</w:delText>
        </w:r>
      </w:del>
      <w:ins w:id="172" w:author="Revision" w:date="2017-12-12T09:34:00Z">
        <w:r>
          <w:t>.</w:t>
        </w:r>
      </w:ins>
      <w:r>
        <w:t xml:space="preserve"> The final sample contained 365 imitations along 105 contiguous transmission chains (Fig. 1).</w:t>
      </w:r>
    </w:p>
    <w:p w14:paraId="79C659A9" w14:textId="77777777" w:rsidR="001767F9" w:rsidRDefault="00404D4D">
      <w:pPr>
        <w:rPr>
          <w:del w:id="173" w:author="Revision" w:date="2017-12-12T09:34:00Z"/>
        </w:rPr>
      </w:pPr>
      <w:del w:id="174" w:author="Revision" w:date="2017-12-12T09:34:00Z">
        <w:r>
          <w:rPr>
            <w:noProof/>
          </w:rPr>
          <w:drawing>
            <wp:inline distT="0" distB="0" distL="0" distR="0" wp14:anchorId="496A9916" wp14:editId="197FC207">
              <wp:extent cx="4876800" cy="4267200"/>
              <wp:effectExtent l="0" t="0" r="0" b="0"/>
              <wp:docPr id="5"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4876800" cy="4267200"/>
                      </a:xfrm>
                      <a:prstGeom prst="rect">
                        <a:avLst/>
                      </a:prstGeom>
                      <a:noFill/>
                      <a:ln w="9525">
                        <a:noFill/>
                        <a:headEnd/>
                        <a:tailEnd/>
                      </a:ln>
                    </pic:spPr>
                  </pic:pic>
                </a:graphicData>
              </a:graphic>
            </wp:inline>
          </w:drawing>
        </w:r>
      </w:del>
    </w:p>
    <w:p w14:paraId="77C488C2" w14:textId="77777777" w:rsidR="00652ED7" w:rsidRDefault="00404D4D">
      <w:pPr>
        <w:rPr>
          <w:ins w:id="175" w:author="Revision" w:date="2017-12-12T09:34:00Z"/>
        </w:rPr>
      </w:pPr>
      <w:ins w:id="176" w:author="Revision" w:date="2017-12-12T09:34:00Z">
        <w:r>
          <w:rPr>
            <w:noProof/>
          </w:rPr>
          <w:drawing>
            <wp:inline distT="0" distB="0" distL="0" distR="0" wp14:anchorId="4D36401A" wp14:editId="354604AE">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9"/>
                      <a:stretch>
                        <a:fillRect/>
                      </a:stretch>
                    </pic:blipFill>
                    <pic:spPr bwMode="auto">
                      <a:xfrm>
                        <a:off x="0" y="0"/>
                        <a:ext cx="5969000" cy="5222875"/>
                      </a:xfrm>
                      <a:prstGeom prst="rect">
                        <a:avLst/>
                      </a:prstGeom>
                      <a:noFill/>
                      <a:ln w="9525">
                        <a:noFill/>
                        <a:headEnd/>
                        <a:tailEnd/>
                      </a:ln>
                    </pic:spPr>
                  </pic:pic>
                </a:graphicData>
              </a:graphic>
            </wp:inline>
          </w:drawing>
        </w:r>
      </w:ins>
    </w:p>
    <w:p w14:paraId="49BF6FD0" w14:textId="77777777" w:rsidR="00652ED7" w:rsidRDefault="00404D4D">
      <w:pPr>
        <w:pStyle w:val="ImageCaption"/>
      </w:pPr>
      <w:r>
        <w:t>Figure 1 Vocal imitations collected</w:t>
      </w:r>
      <w:r>
        <w:t xml:space="preserve"> in the transmission chain experiment. Seed sounds (16) were sampled from four categories of environmental sounds: glass, tear, water, zipper. Participants imitated each seed sound, and then the next generation of participants imitated the imitations, and </w:t>
      </w:r>
      <w:r>
        <w:t>so on, for up to 8 generations. Chains are unbalanced due to random assignment and the exclusion of some low quality recordings.</w:t>
      </w:r>
    </w:p>
    <w:p w14:paraId="503169C9" w14:textId="77777777" w:rsidR="00652ED7" w:rsidRDefault="00404D4D">
      <w:pPr>
        <w:pStyle w:val="Heading3"/>
        <w:framePr w:wrap="around"/>
        <w:pPrChange w:id="177" w:author="Revision" w:date="2017-12-12T09:34:00Z">
          <w:pPr>
            <w:pStyle w:val="Heading31"/>
            <w:framePr w:wrap="around"/>
          </w:pPr>
        </w:pPrChange>
      </w:pPr>
      <w:bookmarkStart w:id="178" w:name="measuring-acoustic-similarity"/>
      <w:r>
        <w:t>Measuring acoustic similarity</w:t>
      </w:r>
      <w:bookmarkEnd w:id="178"/>
    </w:p>
    <w:p w14:paraId="554342A2" w14:textId="77777777" w:rsidR="001767F9" w:rsidRDefault="00404D4D">
      <w:pPr>
        <w:pStyle w:val="Heading41"/>
        <w:framePr w:wrap="around"/>
        <w:rPr>
          <w:del w:id="179" w:author="Revision" w:date="2017-12-12T09:34:00Z"/>
        </w:rPr>
      </w:pPr>
      <w:r>
        <w:lastRenderedPageBreak/>
        <w:t>Acoustic similarity judgments</w:t>
      </w:r>
    </w:p>
    <w:p w14:paraId="12B41B17" w14:textId="658A65DF" w:rsidR="00652ED7" w:rsidRDefault="00404D4D">
      <w:pPr>
        <w:pStyle w:val="FirstParagraph"/>
        <w:pPrChange w:id="180" w:author="Revision" w:date="2017-12-12T09:34:00Z">
          <w:pPr/>
        </w:pPrChange>
      </w:pPr>
      <w:del w:id="181" w:author="Revision" w:date="2017-12-12T09:34:00Z">
        <w:r>
          <w:delText>Acoustic similarity judgments</w:delText>
        </w:r>
      </w:del>
      <w:r>
        <w:t xml:space="preserve"> were </w:t>
      </w:r>
      <w:del w:id="182" w:author="Revision" w:date="2017-12-12T09:34:00Z">
        <w:r>
          <w:delText>gathered</w:delText>
        </w:r>
      </w:del>
      <w:ins w:id="183" w:author="Revision" w:date="2017-12-12T09:34:00Z">
        <w:r>
          <w:t>obtained</w:t>
        </w:r>
      </w:ins>
      <w:r>
        <w:t xml:space="preserve"> from five research assistants who listened to pairs o</w:t>
      </w:r>
      <w:r>
        <w:t>f sounds (approx. 300) and rated their subjective similarity. On each trial, raters heard two sounds from subsequent generations played in random order</w:t>
      </w:r>
      <w:del w:id="184" w:author="Revision" w:date="2017-12-12T09:34:00Z">
        <w:r>
          <w:delText>. They then</w:delText>
        </w:r>
      </w:del>
      <w:ins w:id="185" w:author="Revision" w:date="2017-12-12T09:34:00Z">
        <w:r>
          <w:t>, and</w:t>
        </w:r>
      </w:ins>
      <w:r>
        <w:t xml:space="preserve"> indicated the similarity between the sounds on a 7-</w:t>
      </w:r>
      <w:ins w:id="186" w:author="Revision" w:date="2017-12-12T09:34:00Z">
        <w:r>
          <w:t xml:space="preserve"> </w:t>
        </w:r>
      </w:ins>
      <w:r>
        <w:t xml:space="preserve">point Likert scale from </w:t>
      </w:r>
      <w:r>
        <w:rPr>
          <w:i/>
        </w:rPr>
        <w:t xml:space="preserve">Entirely different and </w:t>
      </w:r>
      <w:r>
        <w:rPr>
          <w:i/>
        </w:rPr>
        <w:t>would never be confused</w:t>
      </w:r>
      <w:r>
        <w:t xml:space="preserve"> to </w:t>
      </w:r>
      <w:r>
        <w:rPr>
          <w:i/>
        </w:rPr>
        <w:t>Nearly identical</w:t>
      </w:r>
      <w:r>
        <w:t xml:space="preserve">. </w:t>
      </w:r>
      <w:del w:id="187" w:author="Revision" w:date="2017-12-12T09:34:00Z">
        <w:r>
          <w:delText xml:space="preserve">Raters were encouraged to use as much of the scale as they </w:delText>
        </w:r>
        <w:r>
          <w:delText xml:space="preserve">could while maximizing the likelihood that, if they did this procedure again, they would reach the same judgments. </w:delText>
        </w:r>
      </w:del>
      <w:r>
        <w:t xml:space="preserve">Full instructions </w:t>
      </w:r>
      <w:ins w:id="188" w:author="Revision" w:date="2017-12-12T09:34:00Z">
        <w:r>
          <w:t xml:space="preserve">and inter-rater reliability measures </w:t>
        </w:r>
      </w:ins>
      <w:r>
        <w:t>are provided in the Supplemental Materials</w:t>
      </w:r>
      <w:del w:id="189" w:author="Revision" w:date="2017-12-12T09:34:00Z">
        <w:r>
          <w:delText xml:space="preserve">. Inter-rater reliability was calculated as the intra-class coefficient treating </w:delText>
        </w:r>
        <w:r>
          <w:delText xml:space="preserve">the group as the unit of analysis (Gamer, Lemon, Fellows, &amp; Singh, 2012; Shrout &amp; Fleiss, 1979): ICC = 0.76, 95% CI [0.70, 0.81], F(170, 680) = 4.18, </w:delText>
        </w:r>
        <w:r>
          <w:rPr>
            <w:i/>
          </w:rPr>
          <w:delText>p</w:delText>
        </w:r>
        <w:r>
          <w:delText xml:space="preserve"> &lt; 0.001. Ratings were normalized for each rater (z-scored) prior to analysis</w:delText>
        </w:r>
      </w:del>
      <w:r>
        <w:t>.</w:t>
      </w:r>
    </w:p>
    <w:p w14:paraId="09731493" w14:textId="77777777" w:rsidR="001767F9" w:rsidRDefault="00404D4D">
      <w:pPr>
        <w:pStyle w:val="Heading41"/>
        <w:framePr w:wrap="around"/>
        <w:rPr>
          <w:del w:id="190" w:author="Revision" w:date="2017-12-12T09:34:00Z"/>
        </w:rPr>
      </w:pPr>
      <w:del w:id="191" w:author="Revision" w:date="2017-12-12T09:34:00Z">
        <w:r>
          <w:delText>Algorithmic acoustic simil</w:delText>
        </w:r>
        <w:r>
          <w:delText>arity</w:delText>
        </w:r>
      </w:del>
    </w:p>
    <w:p w14:paraId="227FF762" w14:textId="1EE908D9" w:rsidR="00652ED7" w:rsidRDefault="00404D4D">
      <w:pPr>
        <w:pStyle w:val="BodyText"/>
        <w:pPrChange w:id="192" w:author="Revision" w:date="2017-12-12T09:34:00Z">
          <w:pPr/>
        </w:pPrChange>
      </w:pPr>
      <w:r>
        <w:t>To obtain algorithmic measures of acoustic similarity, we used the acoustic distance functions included in Phono</w:t>
      </w:r>
      <w:r>
        <w:t xml:space="preserve">logical Corpus Tools </w:t>
      </w:r>
      <w:del w:id="193" w:author="Revision" w:date="2017-12-12T09:34:00Z">
        <w:r>
          <w:delText>(Hall, Allen, Fry, Mackie, &amp; McAuliffe, 2016).</w:delText>
        </w:r>
      </w:del>
      <w:ins w:id="194" w:author="Revision" w:date="2017-12-12T09:34:00Z">
        <w:r>
          <w:t>[39].</w:t>
        </w:r>
      </w:ins>
      <w:r>
        <w:t xml:space="preserve"> We computed Mel-frequency cepstral coefficients (MFCCs) between pairs of imitations using 12 coefficients in order to obtain speaker-independent estimates.</w:t>
      </w:r>
    </w:p>
    <w:p w14:paraId="22421CA8" w14:textId="77777777" w:rsidR="00652ED7" w:rsidRDefault="00404D4D">
      <w:pPr>
        <w:pStyle w:val="Heading3"/>
        <w:framePr w:wrap="around"/>
        <w:pPrChange w:id="195" w:author="Revision" w:date="2017-12-12T09:34:00Z">
          <w:pPr>
            <w:pStyle w:val="Heading31"/>
            <w:framePr w:wrap="around"/>
          </w:pPr>
        </w:pPrChange>
      </w:pPr>
      <w:bookmarkStart w:id="196" w:name="collecting-transcriptions-of-imitations"/>
      <w:r>
        <w:t>Collecting transcriptions of imitations</w:t>
      </w:r>
      <w:bookmarkEnd w:id="196"/>
    </w:p>
    <w:p w14:paraId="5D521965" w14:textId="77777777" w:rsidR="00652ED7" w:rsidRDefault="00404D4D">
      <w:pPr>
        <w:pStyle w:val="FirstParagraph"/>
        <w:rPr>
          <w:ins w:id="197" w:author="Revision" w:date="2017-12-12T09:34:00Z"/>
        </w:rPr>
      </w:pPr>
      <w:ins w:id="198" w:author="Revision" w:date="2017-12-12T09:34:00Z">
        <w:r>
          <w:t xml:space="preserve">Transcriptions were obtained for </w:t>
        </w:r>
        <w:r>
          <w:t xml:space="preserve">the first and last three generations of each transmission chain. Additional “transcriptions” of the original sounds used as seeds were also collected and are analyzed in the Supplementary Materials (Fig. </w:t>
        </w:r>
      </w:ins>
      <w:moveToRangeStart w:id="199" w:author="Revision" w:date="2017-12-12T09:34:00Z" w:name="move500834589"/>
      <w:moveTo w:id="200" w:author="Revision" w:date="2017-12-12T09:34:00Z">
        <w:r>
          <w:t>S6).</w:t>
        </w:r>
      </w:moveTo>
      <w:moveToRangeEnd w:id="199"/>
    </w:p>
    <w:p w14:paraId="31A512A8" w14:textId="1D369B36" w:rsidR="00652ED7" w:rsidRDefault="00404D4D">
      <w:pPr>
        <w:pStyle w:val="BodyText"/>
        <w:pPrChange w:id="201" w:author="Revision" w:date="2017-12-12T09:34:00Z">
          <w:pPr/>
        </w:pPrChange>
      </w:pPr>
      <w:r>
        <w:t>Participants (</w:t>
      </w:r>
      <w:r>
        <w:rPr>
          <w:i/>
        </w:rPr>
        <w:t>N</w:t>
      </w:r>
      <w:r>
        <w:t>=216) recruited from Amazon Mech</w:t>
      </w:r>
      <w:r>
        <w:t xml:space="preserve">anical Turk were paid to </w:t>
      </w:r>
      <w:del w:id="202" w:author="Revision" w:date="2017-12-12T09:34:00Z">
        <w:r>
          <w:delText xml:space="preserve">transcribe vocalizations using English orthography, being </w:delText>
        </w:r>
        <w:r>
          <w:delText>instructed</w:delText>
        </w:r>
      </w:del>
      <w:ins w:id="203" w:author="Revision" w:date="2017-12-12T09:34:00Z">
        <w:r>
          <w:t>listen</w:t>
        </w:r>
      </w:ins>
      <w:r>
        <w:t xml:space="preserve"> to </w:t>
      </w:r>
      <w:ins w:id="204" w:author="Revision" w:date="2017-12-12T09:34:00Z">
        <w:r>
          <w:t xml:space="preserve">imitations and </w:t>
        </w:r>
      </w:ins>
      <w:r>
        <w:t xml:space="preserve">write down what they heard as a single </w:t>
      </w:r>
      <w:del w:id="205" w:author="Revision" w:date="2017-12-12T09:34:00Z">
        <w:r>
          <w:delText>"</w:delText>
        </w:r>
      </w:del>
      <w:ins w:id="206" w:author="Revision" w:date="2017-12-12T09:34:00Z">
        <w:r>
          <w:t>“</w:t>
        </w:r>
      </w:ins>
      <w:r>
        <w:t>word</w:t>
      </w:r>
      <w:del w:id="207" w:author="Revision" w:date="2017-12-12T09:34:00Z">
        <w:r>
          <w:delText>"</w:delText>
        </w:r>
      </w:del>
      <w:ins w:id="208" w:author="Revision" w:date="2017-12-12T09:34:00Z">
        <w:r>
          <w:t>”</w:t>
        </w:r>
      </w:ins>
      <w:r>
        <w:t xml:space="preserve"> so that the written word would sound as much like the sound as possible. Participants were instructed </w:t>
      </w:r>
      <w:del w:id="209" w:author="Revision" w:date="2017-12-12T09:34:00Z">
        <w:r>
          <w:delText xml:space="preserve">that this was a word creation task and so </w:delText>
        </w:r>
      </w:del>
      <w:r>
        <w:t xml:space="preserve">to avoid transcribing the </w:t>
      </w:r>
      <w:del w:id="210" w:author="Revision" w:date="2017-12-12T09:34:00Z">
        <w:r>
          <w:delText>vocalizations</w:delText>
        </w:r>
      </w:del>
      <w:ins w:id="211" w:author="Revision" w:date="2017-12-12T09:34:00Z">
        <w:r>
          <w:t>imitations</w:t>
        </w:r>
      </w:ins>
      <w:r>
        <w:t xml:space="preserve"> into existing English</w:t>
      </w:r>
      <w:r>
        <w:t xml:space="preserve"> words. Each participant completed 10 transcriptions.</w:t>
      </w:r>
      <w:del w:id="212" w:author="Revision" w:date="2017-12-12T09:34:00Z">
        <w:r>
          <w:delText xml:space="preserve"> Transcriptions were gathered for the first and the last three generations of imitations collected in the transmission chain experiment. Participants also provided "transcriptions" of the origin</w:delText>
        </w:r>
        <w:r>
          <w:delText>al environmental seed sounds. Analyses of these transcriptions are reported in the Supplementary Materials (Fig. S5).</w:delText>
        </w:r>
      </w:del>
    </w:p>
    <w:p w14:paraId="52ED1A64" w14:textId="77777777" w:rsidR="001767F9" w:rsidRDefault="00404D4D">
      <w:pPr>
        <w:pStyle w:val="BodyText"/>
        <w:rPr>
          <w:del w:id="213" w:author="Revision" w:date="2017-12-12T09:34:00Z"/>
        </w:rPr>
      </w:pPr>
      <w:bookmarkStart w:id="214" w:name="results"/>
      <w:del w:id="215" w:author="Revision" w:date="2017-12-12T09:34:00Z">
        <w:r>
          <w:delText xml:space="preserve">To measure similarity among transcriptions of the same imitation, we used the </w:delText>
        </w:r>
        <w:r>
          <w:rPr>
            <w:rStyle w:val="VerbatimChar"/>
          </w:rPr>
          <w:delText>SequenceMatcher</w:delText>
        </w:r>
        <w:r>
          <w:delText xml:space="preserve"> functions in the </w:delText>
        </w:r>
        <w:r>
          <w:rPr>
            <w:rStyle w:val="VerbatimChar"/>
          </w:rPr>
          <w:delText>difflib</w:delText>
        </w:r>
        <w:r>
          <w:delText xml:space="preserve"> package of the Pyth</w:delText>
        </w:r>
        <w:r>
          <w:delText>on standard library, which implements a version of Ratcliff and Obershelp's "gestalt pattern matching" algorithm. Alternative measures of transcription agreement including exact string matching and the length of the longest substring match were also collec</w:delText>
        </w:r>
        <w:r>
          <w:delText>ted.</w:delText>
        </w:r>
      </w:del>
    </w:p>
    <w:p w14:paraId="6D1A5BDF" w14:textId="77777777" w:rsidR="001767F9" w:rsidRDefault="00404D4D">
      <w:pPr>
        <w:pStyle w:val="Heading31"/>
        <w:framePr w:wrap="around"/>
        <w:rPr>
          <w:del w:id="216" w:author="Revision" w:date="2017-12-12T09:34:00Z"/>
        </w:rPr>
      </w:pPr>
      <w:bookmarkStart w:id="217" w:name="analyses"/>
      <w:bookmarkEnd w:id="217"/>
      <w:del w:id="218" w:author="Revision" w:date="2017-12-12T09:34:00Z">
        <w:r>
          <w:delText>Analyses</w:delText>
        </w:r>
      </w:del>
    </w:p>
    <w:p w14:paraId="27436948" w14:textId="77777777" w:rsidR="001767F9" w:rsidRDefault="00404D4D">
      <w:pPr>
        <w:rPr>
          <w:del w:id="219" w:author="Revision" w:date="2017-12-12T09:34:00Z"/>
        </w:rPr>
      </w:pPr>
      <w:del w:id="220" w:author="Revision" w:date="2017-12-12T09:34:00Z">
        <w:r>
          <w:delText xml:space="preserve">Statistical analyses were conducted in R using linear mixed-effects models provided by the </w:delText>
        </w:r>
        <w:r>
          <w:rPr>
            <w:rStyle w:val="VerbatimChar"/>
          </w:rPr>
          <w:delText>lme4</w:delText>
        </w:r>
        <w:r>
          <w:delText xml:space="preserve"> package (Bates, Mächler, Bolker, &amp; Walker, 2015)</w:delText>
        </w:r>
        <w:r>
          <w:delText xml:space="preserve">. Degrees of freedom and corresponding significance tests for linear mixed-effects models were estimated using the Satterthwaite approximation via the </w:delText>
        </w:r>
        <w:r>
          <w:rPr>
            <w:rStyle w:val="VerbatimChar"/>
          </w:rPr>
          <w:delText>lmerTest</w:delText>
        </w:r>
        <w:r>
          <w:delText xml:space="preserve"> package (Kuznetsova, Bruun Brockhoff, &amp; Haubo Bojesen Christensen, 2016). Random effects (interc</w:delText>
        </w:r>
        <w:r>
          <w:delText>epts and slopes) for subjects and for items were included wherever appropriate, and are described below.</w:delText>
        </w:r>
      </w:del>
    </w:p>
    <w:p w14:paraId="602ABEF4" w14:textId="77777777" w:rsidR="001767F9" w:rsidRDefault="00404D4D">
      <w:pPr>
        <w:pStyle w:val="Heading31"/>
        <w:framePr w:wrap="around"/>
        <w:rPr>
          <w:del w:id="221" w:author="Revision" w:date="2017-12-12T09:34:00Z"/>
        </w:rPr>
      </w:pPr>
      <w:bookmarkStart w:id="222" w:name="data-availability"/>
      <w:bookmarkEnd w:id="222"/>
      <w:del w:id="223" w:author="Revision" w:date="2017-12-12T09:34:00Z">
        <w:r>
          <w:delText>Data availability</w:delText>
        </w:r>
      </w:del>
    </w:p>
    <w:p w14:paraId="62EC81A3" w14:textId="77777777" w:rsidR="00652ED7" w:rsidRDefault="00404D4D">
      <w:pPr>
        <w:pStyle w:val="FirstParagraph"/>
        <w:pPrChange w:id="224" w:author="Revision" w:date="2017-12-12T09:34:00Z">
          <w:pPr/>
        </w:pPrChange>
      </w:pPr>
      <w:moveFromRangeStart w:id="225" w:author="Revision" w:date="2017-12-12T09:34:00Z" w:name="move500834590"/>
      <w:moveFrom w:id="226" w:author="Revision" w:date="2017-12-12T09:34:00Z">
        <w:r>
          <w:t xml:space="preserve">Our data along with all methods, materials, and analysis scripts, are available in public repositories described on the Open Science Framework page for this research here: </w:t>
        </w:r>
        <w:r>
          <w:fldChar w:fldCharType="begin"/>
        </w:r>
        <w:r>
          <w:instrText xml:space="preserve"> HYPERLINK "https://osf.io/3navm" \h </w:instrText>
        </w:r>
        <w:r>
          <w:fldChar w:fldCharType="separate"/>
        </w:r>
        <w:r>
          <w:rPr>
            <w:rStyle w:val="Hyperlink"/>
            <w:rPrChange w:id="227" w:author="Revision" w:date="2017-12-12T09:34:00Z">
              <w:rPr/>
            </w:rPrChange>
          </w:rPr>
          <w:t>osf.io/3navm</w:t>
        </w:r>
        <w:r>
          <w:rPr>
            <w:rStyle w:val="Hyperlink"/>
            <w:rPrChange w:id="228" w:author="Revision" w:date="2017-12-12T09:34:00Z">
              <w:rPr/>
            </w:rPrChange>
          </w:rPr>
          <w:fldChar w:fldCharType="end"/>
        </w:r>
        <w:r>
          <w:t>.</w:t>
        </w:r>
      </w:moveFrom>
    </w:p>
    <w:moveFromRangeEnd w:id="225"/>
    <w:p w14:paraId="24C97E24" w14:textId="77777777" w:rsidR="00652ED7" w:rsidRDefault="00404D4D">
      <w:pPr>
        <w:pStyle w:val="Heading2"/>
        <w:pPrChange w:id="229" w:author="Revision" w:date="2017-12-12T09:34:00Z">
          <w:pPr>
            <w:pStyle w:val="Heading21"/>
          </w:pPr>
        </w:pPrChange>
      </w:pPr>
      <w:r>
        <w:t>Results</w:t>
      </w:r>
      <w:bookmarkEnd w:id="214"/>
    </w:p>
    <w:p w14:paraId="263632BE" w14:textId="77777777" w:rsidR="001767F9" w:rsidRDefault="00404D4D">
      <w:pPr>
        <w:pStyle w:val="Heading31"/>
        <w:framePr w:wrap="around"/>
        <w:rPr>
          <w:del w:id="230" w:author="Revision" w:date="2017-12-12T09:34:00Z"/>
        </w:rPr>
      </w:pPr>
      <w:del w:id="231" w:author="Revision" w:date="2017-12-12T09:34:00Z">
        <w:r>
          <w:delText>Acoustic similarity increased through iteration</w:delText>
        </w:r>
      </w:del>
    </w:p>
    <w:p w14:paraId="60F8ED03" w14:textId="0845656A" w:rsidR="00652ED7" w:rsidRDefault="00404D4D">
      <w:pPr>
        <w:pStyle w:val="FirstParagraph"/>
        <w:pPrChange w:id="232" w:author="Revision" w:date="2017-12-12T09:34:00Z">
          <w:pPr/>
        </w:pPrChange>
      </w:pPr>
      <w:r>
        <w:t>Imitations of environmental sounds became more stable over the course of being repeated as revealed by increasing acoustic similarity judgments along individual transmission chains. Acoustic sim</w:t>
      </w:r>
      <w:r>
        <w:t xml:space="preserve">ilarity ratings were fit with a linear mixed-effects model predicting perceived </w:t>
      </w:r>
      <w:r>
        <w:lastRenderedPageBreak/>
        <w:t xml:space="preserve">acoustic similarity from generation with random effects (intercepts and slopes) for raters. To test whether the hypothesized increase in acoustic </w:t>
      </w:r>
      <w:del w:id="233" w:author="Revision" w:date="2017-12-12T09:34:00Z">
        <w:r>
          <w:delText>simliarity</w:delText>
        </w:r>
      </w:del>
      <w:ins w:id="234" w:author="Revision" w:date="2017-12-12T09:34:00Z">
        <w:r>
          <w:t>similarity</w:t>
        </w:r>
      </w:ins>
      <w:r>
        <w:t xml:space="preserve"> was true across all</w:t>
      </w:r>
      <w:r>
        <w:t xml:space="preserve"> seed sounds and categories, we added random effects (intercepts and slopes) for seed sounds nested within categories. The results showed that, across raters and seeds, imitations from later generations were rated as sounding more similar to one another th</w:t>
      </w:r>
      <w:r>
        <w:t xml:space="preserve">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6950446F" w14:textId="77777777" w:rsidR="001767F9" w:rsidRDefault="00404D4D">
      <w:pPr>
        <w:rPr>
          <w:del w:id="235" w:author="Revision" w:date="2017-12-12T09:34:00Z"/>
        </w:rPr>
      </w:pPr>
      <w:del w:id="236" w:author="Revision" w:date="2017-12-12T09:34:00Z">
        <w:r>
          <w:rPr>
            <w:noProof/>
          </w:rPr>
          <w:lastRenderedPageBreak/>
          <w:drawing>
            <wp:inline distT="0" distB="0" distL="0" distR="0" wp14:anchorId="475E479E" wp14:editId="06EE4474">
              <wp:extent cx="4876800" cy="4876800"/>
              <wp:effectExtent l="0" t="0" r="0" b="0"/>
              <wp:docPr id="6" name="Picture" descr="Figure 2 Change in perception of acoustic similarity over generations of iterated imita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0"/>
                      <a:stretch>
                        <a:fillRect/>
                      </a:stretch>
                    </pic:blipFill>
                    <pic:spPr bwMode="auto">
                      <a:xfrm>
                        <a:off x="0" y="0"/>
                        <a:ext cx="4876800" cy="4876800"/>
                      </a:xfrm>
                      <a:prstGeom prst="rect">
                        <a:avLst/>
                      </a:prstGeom>
                      <a:noFill/>
                      <a:ln w="9525">
                        <a:noFill/>
                        <a:headEnd/>
                        <a:tailEnd/>
                      </a:ln>
                    </pic:spPr>
                  </pic:pic>
                </a:graphicData>
              </a:graphic>
            </wp:inline>
          </w:drawing>
        </w:r>
      </w:del>
    </w:p>
    <w:p w14:paraId="48A9864C" w14:textId="77777777" w:rsidR="00652ED7" w:rsidRDefault="00404D4D">
      <w:pPr>
        <w:rPr>
          <w:ins w:id="237" w:author="Revision" w:date="2017-12-12T09:34:00Z"/>
        </w:rPr>
      </w:pPr>
      <w:ins w:id="238" w:author="Revision" w:date="2017-12-12T09:34:00Z">
        <w:r>
          <w:rPr>
            <w:noProof/>
          </w:rPr>
          <w:drawing>
            <wp:inline distT="0" distB="0" distL="0" distR="0" wp14:anchorId="5A2E5BE1" wp14:editId="3F87AA51">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ins>
    </w:p>
    <w:p w14:paraId="2A91F544" w14:textId="7DC4D7A0" w:rsidR="00652ED7" w:rsidRDefault="00404D4D">
      <w:pPr>
        <w:pStyle w:val="ImageCaption"/>
      </w:pPr>
      <w:r>
        <w:t xml:space="preserve">Figure 2 Change in </w:t>
      </w:r>
      <w:r>
        <w:t>perception of acoustic similarity over generations of iterated imitation. Points depict mean acoustic similarity ratings for pairs of imitations in each category. The predictions of the linear mixed-effects model are shown with ±1 SE.</w:t>
      </w:r>
      <w:del w:id="239" w:author="Revision" w:date="2017-12-12T09:34:00Z">
        <w:r>
          <w:delText xml:space="preserve"> Acoustic similarity increased over generations, indicating that repetition made the vocalizations easier to imitate with high fidelity.</w:delText>
        </w:r>
      </w:del>
    </w:p>
    <w:p w14:paraId="03910BE4" w14:textId="77777777" w:rsidR="001767F9" w:rsidRDefault="00404D4D">
      <w:pPr>
        <w:pStyle w:val="Heading31"/>
        <w:framePr w:wrap="around"/>
        <w:rPr>
          <w:del w:id="240" w:author="Revision" w:date="2017-12-12T09:34:00Z"/>
        </w:rPr>
      </w:pPr>
      <w:del w:id="241" w:author="Revision" w:date="2017-12-12T09:34:00Z">
        <w:r>
          <w:delText>Acoustic similarity was highest within transmission ch</w:delText>
        </w:r>
        <w:r>
          <w:delText>ains</w:delText>
        </w:r>
      </w:del>
    </w:p>
    <w:p w14:paraId="3C7AFB82" w14:textId="38459FF1" w:rsidR="00652ED7" w:rsidRDefault="00404D4D">
      <w:pPr>
        <w:pStyle w:val="BodyText"/>
        <w:pPrChange w:id="242" w:author="Revision" w:date="2017-12-12T09:34:00Z">
          <w:pPr/>
        </w:pPrChange>
      </w:pPr>
      <w:r>
        <w:t>Increasing similarity</w:t>
      </w:r>
      <w:r>
        <w:t xml:space="preserve"> along transmission chains could also reflect the continuous degradation of the signal due to repeated imitation, in which case </w:t>
      </w:r>
      <w:del w:id="243" w:author="Revision" w:date="2017-12-12T09:34:00Z">
        <w:r>
          <w:delText xml:space="preserve">we would expect </w:delText>
        </w:r>
      </w:del>
      <w:r>
        <w:t xml:space="preserve">acoustic similarity </w:t>
      </w:r>
      <w:del w:id="244" w:author="Revision" w:date="2017-12-12T09:34:00Z">
        <w:r>
          <w:delText>to</w:delText>
        </w:r>
      </w:del>
      <w:ins w:id="245" w:author="Revision" w:date="2017-12-12T09:34:00Z">
        <w:r>
          <w:t>would</w:t>
        </w:r>
      </w:ins>
      <w:r>
        <w:t xml:space="preserve"> increase both within as well as between </w:t>
      </w:r>
      <w:del w:id="246" w:author="Revision" w:date="2017-12-12T09:34:00Z">
        <w:r>
          <w:delText xml:space="preserve">transmission </w:delText>
        </w:r>
      </w:del>
      <w:r>
        <w:t>chains</w:t>
      </w:r>
      <w:del w:id="247" w:author="Revision" w:date="2017-12-12T09:34:00Z">
        <w:r>
          <w:delText xml:space="preserve"> as </w:delText>
        </w:r>
        <w:r>
          <w:delText>a function of generation of imitation.</w:delText>
        </w:r>
      </w:del>
      <w:ins w:id="248" w:author="Revision" w:date="2017-12-12T09:34:00Z">
        <w:r>
          <w:t>.</w:t>
        </w:r>
      </w:ins>
      <w:r>
        <w:t xml:space="preserve"> To </w:t>
      </w:r>
      <w:del w:id="249" w:author="Revision" w:date="2017-12-12T09:34:00Z">
        <w:r>
          <w:delText>rule out</w:delText>
        </w:r>
      </w:del>
      <w:ins w:id="250" w:author="Revision" w:date="2017-12-12T09:34:00Z">
        <w:r>
          <w:t>test</w:t>
        </w:r>
      </w:ins>
      <w:r>
        <w:t xml:space="preserve"> this</w:t>
      </w:r>
      <w:del w:id="251" w:author="Revision" w:date="2017-12-12T09:34:00Z">
        <w:r>
          <w:delText xml:space="preserve"> alternative explanation</w:delText>
        </w:r>
      </w:del>
      <w:r>
        <w:t xml:space="preserve">, we calculated MFCCs for pairs of </w:t>
      </w:r>
      <w:r>
        <w:lastRenderedPageBreak/>
        <w:t xml:space="preserve">sounds </w:t>
      </w:r>
      <w:r>
        <w:t xml:space="preserve">sampled from within and between </w:t>
      </w:r>
      <w:del w:id="252" w:author="Revision" w:date="2017-12-12T09:34:00Z">
        <w:r>
          <w:delText xml:space="preserve">different </w:delText>
        </w:r>
      </w:del>
      <w:r>
        <w:t xml:space="preserve">transmission chains </w:t>
      </w:r>
      <w:del w:id="253" w:author="Revision" w:date="2017-12-12T09:34:00Z">
        <w:r>
          <w:delText xml:space="preserve">from consecutive generations </w:delText>
        </w:r>
      </w:del>
      <w:r>
        <w:t>across categories</w:t>
      </w:r>
      <w:del w:id="254" w:author="Revision" w:date="2017-12-12T09:34:00Z">
        <w:r>
          <w:delText>. To analyze the results, w</w:delText>
        </w:r>
        <w:r>
          <w:delText>e</w:delText>
        </w:r>
      </w:del>
      <w:ins w:id="255" w:author="Revision" w:date="2017-12-12T09:34:00Z">
        <w:r>
          <w:t>, and</w:t>
        </w:r>
      </w:ins>
      <w:r>
        <w:t xml:space="preserve"> fit a linear model predicting </w:t>
      </w:r>
      <w:del w:id="256" w:author="Revision" w:date="2017-12-12T09:34:00Z">
        <w:r>
          <w:delText xml:space="preserve">normalized </w:delText>
        </w:r>
      </w:del>
      <w:r>
        <w:t xml:space="preserve">acoustic similarity </w:t>
      </w:r>
      <w:del w:id="257" w:author="Revision" w:date="2017-12-12T09:34:00Z">
        <w:r>
          <w:delText xml:space="preserve">scores (z-scores) </w:delText>
        </w:r>
      </w:del>
      <w:r>
        <w:t>from the generation of sounds.</w:t>
      </w:r>
      <w:del w:id="258" w:author="Revision" w:date="2017-12-12T09:34:00Z">
        <w:r>
          <w:delText xml:space="preserve"> A hierarchical model was not appropriate for this analysis because the between-chain pairs of sounds were sampled from different categories, pre</w:delText>
        </w:r>
        <w:r>
          <w:delText>venting any random effects due to category or seed from being included in the model.</w:delText>
        </w:r>
      </w:del>
      <w:r>
        <w:t xml:space="preserve"> We found that acoustic similarity increased within chains more than it increased between chains, </w:t>
      </w:r>
      <w:r>
        <w:rPr>
          <w:i/>
        </w:rPr>
        <w:t>b</w:t>
      </w:r>
      <w:r>
        <w:t xml:space="preserve"> =</w:t>
      </w:r>
      <w:r>
        <w:t xml:space="preserve"> -0.07 (SE = 0.03), </w:t>
      </w:r>
      <w:r>
        <w:rPr>
          <w:i/>
        </w:rPr>
        <w:t>t</w:t>
      </w:r>
      <w:r>
        <w:t xml:space="preserve">(6674.0) = -2.13, </w:t>
      </w:r>
      <w:r>
        <w:rPr>
          <w:i/>
        </w:rPr>
        <w:t>p</w:t>
      </w:r>
      <w:r>
        <w:t xml:space="preserve"> = 0.033 (Fig. S2</w:t>
      </w:r>
      <w:del w:id="259" w:author="Revision" w:date="2017-12-12T09:34:00Z">
        <w:r>
          <w:delText>). This result</w:delText>
        </w:r>
        <w:r>
          <w:delText xml:space="preserve"> supports the conclusion</w:delText>
        </w:r>
      </w:del>
      <w:ins w:id="260" w:author="Revision" w:date="2017-12-12T09:34:00Z">
        <w:r>
          <w:t>), indicating</w:t>
        </w:r>
      </w:ins>
      <w:r>
        <w:t xml:space="preserve"> that </w:t>
      </w:r>
      <w:del w:id="261" w:author="Revision" w:date="2017-12-12T09:34:00Z">
        <w:r>
          <w:delText>transmission chains</w:delText>
        </w:r>
      </w:del>
      <w:ins w:id="262" w:author="Revision" w:date="2017-12-12T09:34:00Z">
        <w:r>
          <w:t>imitations</w:t>
        </w:r>
      </w:ins>
      <w:r>
        <w:t xml:space="preserve"> were stabilizing on divergent acoustic forms as opposed to</w:t>
      </w:r>
      <w:del w:id="263" w:author="Revision" w:date="2017-12-12T09:34:00Z">
        <w:r>
          <w:delText xml:space="preserve"> all chains</w:delText>
        </w:r>
      </w:del>
      <w:r>
        <w:t xml:space="preserve"> converging on similar forms through continuous degradation.</w:t>
      </w:r>
    </w:p>
    <w:p w14:paraId="6215A52F" w14:textId="77777777" w:rsidR="001767F9" w:rsidRDefault="00404D4D">
      <w:pPr>
        <w:pStyle w:val="Heading31"/>
        <w:framePr w:wrap="around"/>
        <w:rPr>
          <w:del w:id="264" w:author="Revision" w:date="2017-12-12T09:34:00Z"/>
        </w:rPr>
      </w:pPr>
      <w:del w:id="265" w:author="Revision" w:date="2017-12-12T09:34:00Z">
        <w:r>
          <w:delText>Later generation imitations were transcribed more consistently</w:delText>
        </w:r>
      </w:del>
    </w:p>
    <w:p w14:paraId="550F80D8" w14:textId="736EE499" w:rsidR="00652ED7" w:rsidRDefault="00404D4D">
      <w:pPr>
        <w:pStyle w:val="BodyText"/>
        <w:pPrChange w:id="266" w:author="Revision" w:date="2017-12-12T09:34:00Z">
          <w:pPr/>
        </w:pPrChange>
      </w:pPr>
      <w:r>
        <w:t>An additional test of stabilization and word-liken</w:t>
      </w:r>
      <w:r>
        <w:t xml:space="preserve">ess was to measure whether later generation imitations were transcribed more consistently than first generation imitations. We collected a total of 2163 transcriptions </w:t>
      </w:r>
      <w:del w:id="267" w:author="Revision" w:date="2017-12-12T09:34:00Z">
        <w:r>
          <w:delText>---</w:delText>
        </w:r>
      </w:del>
      <w:ins w:id="268" w:author="Revision" w:date="2017-12-12T09:34:00Z">
        <w:r>
          <w:t>—</w:t>
        </w:r>
      </w:ins>
      <w:r>
        <w:t xml:space="preserve"> approximately 20 transcriptions per sound. Of these, 179 transcriptions (8%) were remo</w:t>
      </w:r>
      <w:r>
        <w:t>ved because they contained English words. Some examples of the final transcriptions are presented in Table 1.</w:t>
      </w:r>
    </w:p>
    <w:p w14:paraId="4ECEB768" w14:textId="77777777" w:rsidR="00652ED7" w:rsidRDefault="00404D4D">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Change w:id="269" w:author="Revision" w:date="2017-12-12T09:34:00Z">
          <w:tblPr>
            <w:tblW w:w="0" w:type="pct"/>
            <w:tblLook w:val="07E0" w:firstRow="1" w:lastRow="1" w:firstColumn="1" w:lastColumn="1" w:noHBand="1" w:noVBand="1"/>
            <w:tblCaption w:val="Table 1 Examples of words transcribed from imitations."/>
          </w:tblPr>
        </w:tblPrChange>
      </w:tblPr>
      <w:tblGrid>
        <w:gridCol w:w="1096"/>
        <w:gridCol w:w="683"/>
        <w:gridCol w:w="1242"/>
        <w:gridCol w:w="2376"/>
        <w:gridCol w:w="2256"/>
        <w:tblGridChange w:id="270">
          <w:tblGrid>
            <w:gridCol w:w="108"/>
            <w:gridCol w:w="988"/>
            <w:gridCol w:w="108"/>
            <w:gridCol w:w="575"/>
            <w:gridCol w:w="108"/>
            <w:gridCol w:w="1242"/>
            <w:gridCol w:w="1026"/>
            <w:gridCol w:w="1350"/>
            <w:gridCol w:w="906"/>
            <w:gridCol w:w="1350"/>
          </w:tblGrid>
        </w:tblGridChange>
      </w:tblGrid>
      <w:tr w:rsidR="00652ED7" w14:paraId="6D1957A2" w14:textId="77777777">
        <w:trPr>
          <w:trPrChange w:id="271" w:author="Revision" w:date="2017-12-12T09:34:00Z">
            <w:trPr>
              <w:gridAfter w:val="0"/>
            </w:trPr>
          </w:trPrChange>
        </w:trPr>
        <w:tc>
          <w:tcPr>
            <w:tcW w:w="0" w:type="auto"/>
            <w:tcBorders>
              <w:bottom w:val="single" w:sz="0" w:space="0" w:color="auto"/>
            </w:tcBorders>
            <w:vAlign w:val="bottom"/>
            <w:tcPrChange w:id="272" w:author="Revision" w:date="2017-12-12T09:34:00Z">
              <w:tcPr>
                <w:tcW w:w="0" w:type="auto"/>
                <w:gridSpan w:val="2"/>
                <w:tcBorders>
                  <w:bottom w:val="single" w:sz="0" w:space="0" w:color="auto"/>
                </w:tcBorders>
                <w:vAlign w:val="bottom"/>
              </w:tcPr>
            </w:tcPrChange>
          </w:tcPr>
          <w:p w14:paraId="6B5F01EC" w14:textId="77777777" w:rsidR="00652ED7" w:rsidRDefault="00404D4D">
            <w:pPr>
              <w:pStyle w:val="Compact"/>
            </w:pPr>
            <w:r>
              <w:t>Category</w:t>
            </w:r>
          </w:p>
        </w:tc>
        <w:tc>
          <w:tcPr>
            <w:tcW w:w="0" w:type="auto"/>
            <w:tcBorders>
              <w:bottom w:val="single" w:sz="0" w:space="0" w:color="auto"/>
            </w:tcBorders>
            <w:cellDel w:id="273" w:author="Revision" w:date="2017-12-12T09:34:00Z"/>
            <w:tcPrChange w:id="274" w:author="Revision" w:date="2017-12-12T09:34:00Z">
              <w:tcPr>
                <w:tcW w:w="0" w:type="auto"/>
                <w:gridSpan w:val="2"/>
                <w:tcBorders>
                  <w:bottom w:val="single" w:sz="0" w:space="0" w:color="auto"/>
                </w:tcBorders>
                <w:vAlign w:val="bottom"/>
                <w:cellDel w:id="275" w:author="Revision" w:date="2017-12-12T09:34:00Z"/>
              </w:tcPr>
            </w:tcPrChange>
          </w:tcPr>
          <w:p w14:paraId="33D21C01" w14:textId="77777777" w:rsidR="00000000" w:rsidRDefault="00404D4D">
            <w:pPr>
              <w:pStyle w:val="Compact"/>
              <w:spacing w:line="240" w:lineRule="auto"/>
              <w:jc w:val="right"/>
              <w:rPr>
                <w:rFonts w:ascii="Times" w:hAnsi="Times"/>
              </w:rPr>
            </w:pPr>
            <w:del w:id="276" w:author="Revision" w:date="2017-12-12T09:34:00Z">
              <w:r>
                <w:delText>Seed</w:delText>
              </w:r>
            </w:del>
          </w:p>
        </w:tc>
        <w:tc>
          <w:tcPr>
            <w:tcW w:w="0" w:type="auto"/>
            <w:gridSpan w:val="2"/>
            <w:tcBorders>
              <w:bottom w:val="single" w:sz="0" w:space="0" w:color="auto"/>
            </w:tcBorders>
            <w:vAlign w:val="bottom"/>
            <w:tcPrChange w:id="277" w:author="Revision" w:date="2017-12-12T09:34:00Z">
              <w:tcPr>
                <w:tcW w:w="0" w:type="auto"/>
                <w:gridSpan w:val="3"/>
                <w:tcBorders>
                  <w:bottom w:val="single" w:sz="0" w:space="0" w:color="auto"/>
                </w:tcBorders>
                <w:vAlign w:val="bottom"/>
              </w:tcPr>
            </w:tcPrChange>
          </w:tcPr>
          <w:p w14:paraId="36D99F37" w14:textId="7CC760A7" w:rsidR="00652ED7" w:rsidRDefault="00404D4D">
            <w:pPr>
              <w:pStyle w:val="Compact"/>
            </w:pPr>
            <w:r>
              <w:t>F</w:t>
            </w:r>
            <w:r>
              <w:t>irst generation</w:t>
            </w:r>
          </w:p>
        </w:tc>
        <w:tc>
          <w:tcPr>
            <w:tcW w:w="0" w:type="auto"/>
            <w:tcBorders>
              <w:bottom w:val="single" w:sz="0" w:space="0" w:color="auto"/>
            </w:tcBorders>
            <w:vAlign w:val="bottom"/>
            <w:tcPrChange w:id="278" w:author="Revision" w:date="2017-12-12T09:34:00Z">
              <w:tcPr>
                <w:tcW w:w="0" w:type="auto"/>
                <w:gridSpan w:val="2"/>
                <w:tcBorders>
                  <w:bottom w:val="single" w:sz="0" w:space="0" w:color="auto"/>
                </w:tcBorders>
                <w:vAlign w:val="bottom"/>
              </w:tcPr>
            </w:tcPrChange>
          </w:tcPr>
          <w:p w14:paraId="55BDCAC9" w14:textId="77777777" w:rsidR="00652ED7" w:rsidRDefault="00404D4D">
            <w:pPr>
              <w:pStyle w:val="Compact"/>
            </w:pPr>
            <w:r>
              <w:t>Last generation</w:t>
            </w:r>
          </w:p>
        </w:tc>
      </w:tr>
      <w:tr w:rsidR="001767F9" w14:paraId="7288A45D" w14:textId="77777777">
        <w:trPr>
          <w:del w:id="279" w:author="Revision" w:date="2017-12-12T09:34:00Z"/>
        </w:trPr>
        <w:tc>
          <w:tcPr>
            <w:tcW w:w="0" w:type="auto"/>
            <w:gridSpan w:val="2"/>
          </w:tcPr>
          <w:p w14:paraId="662797F3" w14:textId="77777777" w:rsidR="001767F9" w:rsidRDefault="00404D4D">
            <w:pPr>
              <w:pStyle w:val="Compact"/>
              <w:rPr>
                <w:del w:id="280" w:author="Revision" w:date="2017-12-12T09:34:00Z"/>
              </w:rPr>
            </w:pPr>
            <w:del w:id="281" w:author="Revision" w:date="2017-12-12T09:34:00Z">
              <w:r>
                <w:delText>glass</w:delText>
              </w:r>
            </w:del>
          </w:p>
        </w:tc>
        <w:tc>
          <w:tcPr>
            <w:tcW w:w="0" w:type="auto"/>
          </w:tcPr>
          <w:p w14:paraId="17FD23FD" w14:textId="77777777" w:rsidR="001767F9" w:rsidRDefault="00404D4D">
            <w:pPr>
              <w:pStyle w:val="Compact"/>
              <w:jc w:val="right"/>
              <w:rPr>
                <w:del w:id="282" w:author="Revision" w:date="2017-12-12T09:34:00Z"/>
              </w:rPr>
            </w:pPr>
            <w:del w:id="283" w:author="Revision" w:date="2017-12-12T09:34:00Z">
              <w:r>
                <w:delText>1</w:delText>
              </w:r>
            </w:del>
          </w:p>
        </w:tc>
        <w:tc>
          <w:tcPr>
            <w:tcW w:w="0" w:type="auto"/>
          </w:tcPr>
          <w:p w14:paraId="655A6B2A" w14:textId="77777777" w:rsidR="001767F9" w:rsidRDefault="00404D4D">
            <w:pPr>
              <w:pStyle w:val="Compact"/>
              <w:rPr>
                <w:del w:id="284" w:author="Revision" w:date="2017-12-12T09:34:00Z"/>
              </w:rPr>
            </w:pPr>
            <w:del w:id="285" w:author="Revision" w:date="2017-12-12T09:34:00Z">
              <w:r>
                <w:delText>tingtingting</w:delText>
              </w:r>
            </w:del>
          </w:p>
        </w:tc>
        <w:tc>
          <w:tcPr>
            <w:tcW w:w="0" w:type="auto"/>
          </w:tcPr>
          <w:p w14:paraId="58CE0452" w14:textId="77777777" w:rsidR="001767F9" w:rsidRDefault="00404D4D">
            <w:pPr>
              <w:pStyle w:val="Compact"/>
              <w:rPr>
                <w:del w:id="286" w:author="Revision" w:date="2017-12-12T09:34:00Z"/>
              </w:rPr>
            </w:pPr>
            <w:del w:id="287" w:author="Revision" w:date="2017-12-12T09:34:00Z">
              <w:r>
                <w:delText>deetdedededeet</w:delText>
              </w:r>
            </w:del>
          </w:p>
        </w:tc>
      </w:tr>
      <w:tr w:rsidR="001767F9" w14:paraId="27C76931" w14:textId="77777777">
        <w:trPr>
          <w:del w:id="288" w:author="Revision" w:date="2017-12-12T09:34:00Z"/>
        </w:trPr>
        <w:tc>
          <w:tcPr>
            <w:tcW w:w="0" w:type="auto"/>
            <w:gridSpan w:val="2"/>
          </w:tcPr>
          <w:p w14:paraId="7F16772C" w14:textId="77777777" w:rsidR="001767F9" w:rsidRDefault="00404D4D">
            <w:pPr>
              <w:pStyle w:val="Compact"/>
              <w:rPr>
                <w:del w:id="289" w:author="Revision" w:date="2017-12-12T09:34:00Z"/>
              </w:rPr>
            </w:pPr>
            <w:del w:id="290" w:author="Revision" w:date="2017-12-12T09:34:00Z">
              <w:r>
                <w:delText>glass</w:delText>
              </w:r>
            </w:del>
          </w:p>
        </w:tc>
        <w:tc>
          <w:tcPr>
            <w:tcW w:w="0" w:type="auto"/>
          </w:tcPr>
          <w:p w14:paraId="1BE6C8B3" w14:textId="77777777" w:rsidR="001767F9" w:rsidRDefault="00404D4D">
            <w:pPr>
              <w:pStyle w:val="Compact"/>
              <w:jc w:val="right"/>
              <w:rPr>
                <w:del w:id="291" w:author="Revision" w:date="2017-12-12T09:34:00Z"/>
              </w:rPr>
            </w:pPr>
            <w:del w:id="292" w:author="Revision" w:date="2017-12-12T09:34:00Z">
              <w:r>
                <w:delText>2</w:delText>
              </w:r>
            </w:del>
          </w:p>
        </w:tc>
        <w:tc>
          <w:tcPr>
            <w:tcW w:w="0" w:type="auto"/>
          </w:tcPr>
          <w:p w14:paraId="7FAE3C49" w14:textId="77777777" w:rsidR="001767F9" w:rsidRDefault="00404D4D">
            <w:pPr>
              <w:pStyle w:val="Compact"/>
              <w:rPr>
                <w:del w:id="293" w:author="Revision" w:date="2017-12-12T09:34:00Z"/>
              </w:rPr>
            </w:pPr>
            <w:del w:id="294" w:author="Revision" w:date="2017-12-12T09:34:00Z">
              <w:r>
                <w:delText>chirck</w:delText>
              </w:r>
            </w:del>
          </w:p>
        </w:tc>
        <w:tc>
          <w:tcPr>
            <w:tcW w:w="0" w:type="auto"/>
          </w:tcPr>
          <w:p w14:paraId="5A4BC4BD" w14:textId="77777777" w:rsidR="001767F9" w:rsidRDefault="00404D4D">
            <w:pPr>
              <w:pStyle w:val="Compact"/>
              <w:rPr>
                <w:del w:id="295" w:author="Revision" w:date="2017-12-12T09:34:00Z"/>
              </w:rPr>
            </w:pPr>
            <w:del w:id="296" w:author="Revision" w:date="2017-12-12T09:34:00Z">
              <w:r>
                <w:delText>correcto</w:delText>
              </w:r>
            </w:del>
          </w:p>
        </w:tc>
      </w:tr>
      <w:tr w:rsidR="00652ED7" w14:paraId="20584BB8" w14:textId="77777777">
        <w:tc>
          <w:tcPr>
            <w:tcW w:w="0" w:type="auto"/>
          </w:tcPr>
          <w:p w14:paraId="0043E129" w14:textId="77777777" w:rsidR="00652ED7" w:rsidRDefault="00404D4D">
            <w:pPr>
              <w:pStyle w:val="Compact"/>
            </w:pPr>
            <w:r>
              <w:t>glass</w:t>
            </w:r>
          </w:p>
        </w:tc>
        <w:tc>
          <w:tcPr>
            <w:tcW w:w="0" w:type="auto"/>
            <w:cellDel w:id="297" w:author="Revision" w:date="2017-12-12T09:34:00Z"/>
          </w:tcPr>
          <w:p w14:paraId="312F6E3B" w14:textId="77777777" w:rsidR="00000000" w:rsidRDefault="00404D4D">
            <w:pPr>
              <w:pStyle w:val="Compact"/>
              <w:spacing w:line="240" w:lineRule="auto"/>
              <w:jc w:val="right"/>
              <w:rPr>
                <w:rFonts w:ascii="Times" w:hAnsi="Times"/>
              </w:rPr>
            </w:pPr>
            <w:del w:id="298" w:author="Revision" w:date="2017-12-12T09:34:00Z">
              <w:r>
                <w:delText>3</w:delText>
              </w:r>
            </w:del>
          </w:p>
        </w:tc>
        <w:tc>
          <w:tcPr>
            <w:tcW w:w="0" w:type="auto"/>
            <w:gridSpan w:val="2"/>
          </w:tcPr>
          <w:p w14:paraId="47218662" w14:textId="688A759E" w:rsidR="00652ED7" w:rsidRDefault="00404D4D">
            <w:pPr>
              <w:pStyle w:val="Compact"/>
            </w:pPr>
            <w:r>
              <w:t>d</w:t>
            </w:r>
            <w:r>
              <w:t>irrng</w:t>
            </w:r>
          </w:p>
        </w:tc>
        <w:tc>
          <w:tcPr>
            <w:tcW w:w="0" w:type="auto"/>
          </w:tcPr>
          <w:p w14:paraId="6C2D490C" w14:textId="77777777" w:rsidR="00652ED7" w:rsidRDefault="00404D4D">
            <w:pPr>
              <w:pStyle w:val="Compact"/>
            </w:pPr>
            <w:r>
              <w:t>wayew</w:t>
            </w:r>
          </w:p>
        </w:tc>
      </w:tr>
      <w:tr w:rsidR="001767F9" w14:paraId="4297C668" w14:textId="77777777">
        <w:trPr>
          <w:del w:id="299" w:author="Revision" w:date="2017-12-12T09:34:00Z"/>
        </w:trPr>
        <w:tc>
          <w:tcPr>
            <w:tcW w:w="0" w:type="auto"/>
            <w:gridSpan w:val="2"/>
          </w:tcPr>
          <w:p w14:paraId="01249CA8" w14:textId="77777777" w:rsidR="001767F9" w:rsidRDefault="00404D4D">
            <w:pPr>
              <w:pStyle w:val="Compact"/>
              <w:rPr>
                <w:del w:id="300" w:author="Revision" w:date="2017-12-12T09:34:00Z"/>
              </w:rPr>
            </w:pPr>
            <w:del w:id="301" w:author="Revision" w:date="2017-12-12T09:34:00Z">
              <w:r>
                <w:delText>glass</w:delText>
              </w:r>
            </w:del>
          </w:p>
        </w:tc>
        <w:tc>
          <w:tcPr>
            <w:tcW w:w="0" w:type="auto"/>
          </w:tcPr>
          <w:p w14:paraId="749A86A9" w14:textId="77777777" w:rsidR="001767F9" w:rsidRDefault="00404D4D">
            <w:pPr>
              <w:pStyle w:val="Compact"/>
              <w:jc w:val="right"/>
              <w:rPr>
                <w:del w:id="302" w:author="Revision" w:date="2017-12-12T09:34:00Z"/>
              </w:rPr>
            </w:pPr>
            <w:del w:id="303" w:author="Revision" w:date="2017-12-12T09:34:00Z">
              <w:r>
                <w:delText>4</w:delText>
              </w:r>
            </w:del>
          </w:p>
        </w:tc>
        <w:tc>
          <w:tcPr>
            <w:tcW w:w="0" w:type="auto"/>
          </w:tcPr>
          <w:p w14:paraId="672CF2FC" w14:textId="77777777" w:rsidR="001767F9" w:rsidRDefault="00404D4D">
            <w:pPr>
              <w:pStyle w:val="Compact"/>
              <w:rPr>
                <w:del w:id="304" w:author="Revision" w:date="2017-12-12T09:34:00Z"/>
              </w:rPr>
            </w:pPr>
            <w:del w:id="305" w:author="Revision" w:date="2017-12-12T09:34:00Z">
              <w:r>
                <w:delText>boonk</w:delText>
              </w:r>
            </w:del>
          </w:p>
        </w:tc>
        <w:tc>
          <w:tcPr>
            <w:tcW w:w="0" w:type="auto"/>
          </w:tcPr>
          <w:p w14:paraId="4272A103" w14:textId="77777777" w:rsidR="001767F9" w:rsidRDefault="00404D4D">
            <w:pPr>
              <w:pStyle w:val="Compact"/>
              <w:rPr>
                <w:del w:id="306" w:author="Revision" w:date="2017-12-12T09:34:00Z"/>
              </w:rPr>
            </w:pPr>
            <w:del w:id="307" w:author="Revision" w:date="2017-12-12T09:34:00Z">
              <w:r>
                <w:delText>baroke</w:delText>
              </w:r>
            </w:del>
          </w:p>
        </w:tc>
      </w:tr>
      <w:tr w:rsidR="00652ED7" w14:paraId="098A86B0" w14:textId="77777777">
        <w:tc>
          <w:tcPr>
            <w:tcW w:w="0" w:type="auto"/>
            <w:gridSpan w:val="2"/>
          </w:tcPr>
          <w:p w14:paraId="765D9D25" w14:textId="77777777" w:rsidR="00652ED7" w:rsidRDefault="00404D4D">
            <w:pPr>
              <w:pStyle w:val="Compact"/>
            </w:pPr>
            <w:r>
              <w:t>tear</w:t>
            </w:r>
          </w:p>
        </w:tc>
        <w:tc>
          <w:tcPr>
            <w:tcW w:w="0" w:type="auto"/>
          </w:tcPr>
          <w:p w14:paraId="00628357" w14:textId="53A36736" w:rsidR="00652ED7" w:rsidRDefault="00404D4D">
            <w:pPr>
              <w:pStyle w:val="Compact"/>
            </w:pPr>
            <w:moveToRangeStart w:id="308" w:author="Revision" w:date="2017-12-12T09:34:00Z" w:name="move500834591"/>
            <w:moveTo w:id="309" w:author="Revision" w:date="2017-12-12T09:34:00Z">
              <w:r>
                <w:t>feeshefee</w:t>
              </w:r>
            </w:moveTo>
            <w:moveToRangeEnd w:id="308"/>
            <w:del w:id="310" w:author="Revision" w:date="2017-12-12T09:34:00Z">
              <w:r>
                <w:delText>1</w:delText>
              </w:r>
            </w:del>
          </w:p>
        </w:tc>
        <w:tc>
          <w:tcPr>
            <w:tcW w:w="0" w:type="auto"/>
            <w:cellDel w:id="311" w:author="Revision" w:date="2017-12-12T09:34:00Z"/>
          </w:tcPr>
          <w:p w14:paraId="1BD4A0AC" w14:textId="77777777" w:rsidR="00000000" w:rsidRDefault="00404D4D">
            <w:pPr>
              <w:pStyle w:val="Compact"/>
              <w:spacing w:line="240" w:lineRule="auto"/>
              <w:rPr>
                <w:rFonts w:ascii="Times" w:hAnsi="Times"/>
              </w:rPr>
            </w:pPr>
            <w:del w:id="312" w:author="Revision" w:date="2017-12-12T09:34:00Z">
              <w:r>
                <w:delText>scheeept</w:delText>
              </w:r>
            </w:del>
          </w:p>
        </w:tc>
        <w:tc>
          <w:tcPr>
            <w:tcW w:w="0" w:type="auto"/>
          </w:tcPr>
          <w:p w14:paraId="5E554D7C" w14:textId="5DB761A9" w:rsidR="00652ED7" w:rsidRDefault="00404D4D">
            <w:pPr>
              <w:pStyle w:val="Compact"/>
            </w:pPr>
            <w:r>
              <w:t>c</w:t>
            </w:r>
            <w:r>
              <w:t>heecheea</w:t>
            </w:r>
          </w:p>
        </w:tc>
      </w:tr>
      <w:tr w:rsidR="001767F9" w14:paraId="04BDFA01" w14:textId="77777777">
        <w:trPr>
          <w:del w:id="313" w:author="Revision" w:date="2017-12-12T09:34:00Z"/>
        </w:trPr>
        <w:tc>
          <w:tcPr>
            <w:tcW w:w="0" w:type="auto"/>
            <w:gridSpan w:val="2"/>
          </w:tcPr>
          <w:p w14:paraId="788DD93A" w14:textId="77777777" w:rsidR="001767F9" w:rsidRDefault="00404D4D">
            <w:pPr>
              <w:pStyle w:val="Compact"/>
              <w:rPr>
                <w:del w:id="314" w:author="Revision" w:date="2017-12-12T09:34:00Z"/>
              </w:rPr>
            </w:pPr>
            <w:del w:id="315" w:author="Revision" w:date="2017-12-12T09:34:00Z">
              <w:r>
                <w:delText>tear</w:delText>
              </w:r>
            </w:del>
          </w:p>
        </w:tc>
        <w:tc>
          <w:tcPr>
            <w:tcW w:w="0" w:type="auto"/>
          </w:tcPr>
          <w:p w14:paraId="74D3708A" w14:textId="77777777" w:rsidR="001767F9" w:rsidRDefault="00404D4D">
            <w:pPr>
              <w:pStyle w:val="Compact"/>
              <w:jc w:val="right"/>
              <w:rPr>
                <w:del w:id="316" w:author="Revision" w:date="2017-12-12T09:34:00Z"/>
              </w:rPr>
            </w:pPr>
            <w:del w:id="317" w:author="Revision" w:date="2017-12-12T09:34:00Z">
              <w:r>
                <w:delText>2</w:delText>
              </w:r>
            </w:del>
          </w:p>
        </w:tc>
        <w:tc>
          <w:tcPr>
            <w:tcW w:w="0" w:type="auto"/>
          </w:tcPr>
          <w:p w14:paraId="6E9162AE" w14:textId="77777777" w:rsidR="001767F9" w:rsidRDefault="00404D4D">
            <w:pPr>
              <w:pStyle w:val="Compact"/>
              <w:rPr>
                <w:del w:id="318" w:author="Revision" w:date="2017-12-12T09:34:00Z"/>
              </w:rPr>
            </w:pPr>
            <w:moveFromRangeStart w:id="319" w:author="Revision" w:date="2017-12-12T09:34:00Z" w:name="move500834591"/>
            <w:moveFrom w:id="320" w:author="Revision" w:date="2017-12-12T09:34:00Z">
              <w:r>
                <w:t>feeshefee</w:t>
              </w:r>
            </w:moveFrom>
            <w:moveFromRangeEnd w:id="319"/>
          </w:p>
        </w:tc>
        <w:tc>
          <w:tcPr>
            <w:tcW w:w="0" w:type="auto"/>
          </w:tcPr>
          <w:p w14:paraId="5A83937D" w14:textId="77777777" w:rsidR="001767F9" w:rsidRDefault="00404D4D">
            <w:pPr>
              <w:pStyle w:val="Compact"/>
              <w:rPr>
                <w:del w:id="321" w:author="Revision" w:date="2017-12-12T09:34:00Z"/>
              </w:rPr>
            </w:pPr>
            <w:del w:id="322" w:author="Revision" w:date="2017-12-12T09:34:00Z">
              <w:r>
                <w:delText>cheeoooo</w:delText>
              </w:r>
            </w:del>
          </w:p>
        </w:tc>
      </w:tr>
      <w:tr w:rsidR="001767F9" w14:paraId="7E01A50F" w14:textId="77777777">
        <w:trPr>
          <w:del w:id="323" w:author="Revision" w:date="2017-12-12T09:34:00Z"/>
        </w:trPr>
        <w:tc>
          <w:tcPr>
            <w:tcW w:w="0" w:type="auto"/>
            <w:gridSpan w:val="2"/>
          </w:tcPr>
          <w:p w14:paraId="072CB8CE" w14:textId="77777777" w:rsidR="001767F9" w:rsidRDefault="00404D4D">
            <w:pPr>
              <w:pStyle w:val="Compact"/>
              <w:rPr>
                <w:del w:id="324" w:author="Revision" w:date="2017-12-12T09:34:00Z"/>
              </w:rPr>
            </w:pPr>
            <w:del w:id="325" w:author="Revision" w:date="2017-12-12T09:34:00Z">
              <w:r>
                <w:delText>tear</w:delText>
              </w:r>
            </w:del>
          </w:p>
        </w:tc>
        <w:tc>
          <w:tcPr>
            <w:tcW w:w="0" w:type="auto"/>
          </w:tcPr>
          <w:p w14:paraId="59BA7267" w14:textId="77777777" w:rsidR="001767F9" w:rsidRDefault="00404D4D">
            <w:pPr>
              <w:pStyle w:val="Compact"/>
              <w:jc w:val="right"/>
              <w:rPr>
                <w:del w:id="326" w:author="Revision" w:date="2017-12-12T09:34:00Z"/>
              </w:rPr>
            </w:pPr>
            <w:del w:id="327" w:author="Revision" w:date="2017-12-12T09:34:00Z">
              <w:r>
                <w:delText>3</w:delText>
              </w:r>
            </w:del>
          </w:p>
        </w:tc>
        <w:tc>
          <w:tcPr>
            <w:tcW w:w="0" w:type="auto"/>
          </w:tcPr>
          <w:p w14:paraId="60C3C2C4" w14:textId="77777777" w:rsidR="001767F9" w:rsidRDefault="00404D4D">
            <w:pPr>
              <w:pStyle w:val="Compact"/>
              <w:rPr>
                <w:del w:id="328" w:author="Revision" w:date="2017-12-12T09:34:00Z"/>
              </w:rPr>
            </w:pPr>
            <w:del w:id="329" w:author="Revision" w:date="2017-12-12T09:34:00Z">
              <w:r>
                <w:delText>hhhweerrr</w:delText>
              </w:r>
            </w:del>
          </w:p>
        </w:tc>
        <w:tc>
          <w:tcPr>
            <w:tcW w:w="0" w:type="auto"/>
          </w:tcPr>
          <w:p w14:paraId="5113C1E1" w14:textId="77777777" w:rsidR="001767F9" w:rsidRDefault="00404D4D">
            <w:pPr>
              <w:pStyle w:val="Compact"/>
              <w:rPr>
                <w:del w:id="330" w:author="Revision" w:date="2017-12-12T09:34:00Z"/>
              </w:rPr>
            </w:pPr>
            <w:del w:id="331" w:author="Revision" w:date="2017-12-12T09:34:00Z">
              <w:r>
                <w:delText>chhhhhhewwwe</w:delText>
              </w:r>
            </w:del>
          </w:p>
        </w:tc>
      </w:tr>
      <w:tr w:rsidR="001767F9" w14:paraId="164E22D9" w14:textId="77777777">
        <w:trPr>
          <w:del w:id="332" w:author="Revision" w:date="2017-12-12T09:34:00Z"/>
        </w:trPr>
        <w:tc>
          <w:tcPr>
            <w:tcW w:w="0" w:type="auto"/>
            <w:gridSpan w:val="2"/>
          </w:tcPr>
          <w:p w14:paraId="202625DD" w14:textId="77777777" w:rsidR="001767F9" w:rsidRDefault="00404D4D">
            <w:pPr>
              <w:pStyle w:val="Compact"/>
              <w:rPr>
                <w:del w:id="333" w:author="Revision" w:date="2017-12-12T09:34:00Z"/>
              </w:rPr>
            </w:pPr>
            <w:del w:id="334" w:author="Revision" w:date="2017-12-12T09:34:00Z">
              <w:r>
                <w:delText>tear</w:delText>
              </w:r>
            </w:del>
          </w:p>
        </w:tc>
        <w:tc>
          <w:tcPr>
            <w:tcW w:w="0" w:type="auto"/>
          </w:tcPr>
          <w:p w14:paraId="72875B09" w14:textId="77777777" w:rsidR="001767F9" w:rsidRDefault="00404D4D">
            <w:pPr>
              <w:pStyle w:val="Compact"/>
              <w:jc w:val="right"/>
              <w:rPr>
                <w:del w:id="335" w:author="Revision" w:date="2017-12-12T09:34:00Z"/>
              </w:rPr>
            </w:pPr>
            <w:del w:id="336" w:author="Revision" w:date="2017-12-12T09:34:00Z">
              <w:r>
                <w:delText>4</w:delText>
              </w:r>
            </w:del>
          </w:p>
        </w:tc>
        <w:tc>
          <w:tcPr>
            <w:tcW w:w="0" w:type="auto"/>
          </w:tcPr>
          <w:p w14:paraId="4DBC5A9C" w14:textId="77777777" w:rsidR="001767F9" w:rsidRDefault="00404D4D">
            <w:pPr>
              <w:pStyle w:val="Compact"/>
              <w:rPr>
                <w:del w:id="337" w:author="Revision" w:date="2017-12-12T09:34:00Z"/>
              </w:rPr>
            </w:pPr>
            <w:del w:id="338" w:author="Revision" w:date="2017-12-12T09:34:00Z">
              <w:r>
                <w:delText>ccccchhhhyeaahh</w:delText>
              </w:r>
            </w:del>
          </w:p>
        </w:tc>
        <w:tc>
          <w:tcPr>
            <w:tcW w:w="0" w:type="auto"/>
          </w:tcPr>
          <w:p w14:paraId="4DECF3B4" w14:textId="77777777" w:rsidR="001767F9" w:rsidRDefault="00404D4D">
            <w:pPr>
              <w:pStyle w:val="Compact"/>
              <w:rPr>
                <w:del w:id="339" w:author="Revision" w:date="2017-12-12T09:34:00Z"/>
              </w:rPr>
            </w:pPr>
            <w:del w:id="340" w:author="Revision" w:date="2017-12-12T09:34:00Z">
              <w:r>
                <w:delText>shhhhh</w:delText>
              </w:r>
            </w:del>
          </w:p>
        </w:tc>
      </w:tr>
      <w:tr w:rsidR="00652ED7" w14:paraId="6D755F9C" w14:textId="77777777">
        <w:tc>
          <w:tcPr>
            <w:tcW w:w="0" w:type="auto"/>
          </w:tcPr>
          <w:p w14:paraId="225DBA5F" w14:textId="77777777" w:rsidR="00652ED7" w:rsidRDefault="00404D4D">
            <w:pPr>
              <w:pStyle w:val="Compact"/>
            </w:pPr>
            <w:r>
              <w:t>water</w:t>
            </w:r>
          </w:p>
        </w:tc>
        <w:tc>
          <w:tcPr>
            <w:tcW w:w="0" w:type="auto"/>
            <w:cellDel w:id="341" w:author="Revision" w:date="2017-12-12T09:34:00Z"/>
          </w:tcPr>
          <w:p w14:paraId="0A761E24" w14:textId="77777777" w:rsidR="00000000" w:rsidRDefault="00404D4D">
            <w:pPr>
              <w:pStyle w:val="Compact"/>
              <w:spacing w:line="240" w:lineRule="auto"/>
              <w:jc w:val="right"/>
              <w:rPr>
                <w:rFonts w:ascii="Times" w:hAnsi="Times"/>
              </w:rPr>
            </w:pPr>
            <w:del w:id="342" w:author="Revision" w:date="2017-12-12T09:34:00Z">
              <w:r>
                <w:delText>1</w:delText>
              </w:r>
            </w:del>
          </w:p>
        </w:tc>
        <w:tc>
          <w:tcPr>
            <w:tcW w:w="0" w:type="auto"/>
            <w:gridSpan w:val="2"/>
          </w:tcPr>
          <w:p w14:paraId="00C39D57" w14:textId="281ADE13" w:rsidR="00652ED7" w:rsidRDefault="00404D4D">
            <w:pPr>
              <w:pStyle w:val="Compact"/>
            </w:pPr>
            <w:r>
              <w:t>b</w:t>
            </w:r>
            <w:r>
              <w:t>oococucuwich</w:t>
            </w:r>
          </w:p>
        </w:tc>
        <w:tc>
          <w:tcPr>
            <w:tcW w:w="0" w:type="auto"/>
          </w:tcPr>
          <w:p w14:paraId="6B77C960" w14:textId="33F79FDE" w:rsidR="00652ED7" w:rsidRDefault="00404D4D">
            <w:pPr>
              <w:pStyle w:val="Compact"/>
            </w:pPr>
            <w:del w:id="343" w:author="Revision" w:date="2017-12-12T09:34:00Z">
              <w:r>
                <w:delText>eeverlusha</w:delText>
              </w:r>
            </w:del>
            <w:ins w:id="344" w:author="Revision" w:date="2017-12-12T09:34:00Z">
              <w:r>
                <w:t>galong</w:t>
              </w:r>
            </w:ins>
          </w:p>
        </w:tc>
      </w:tr>
      <w:tr w:rsidR="001767F9" w14:paraId="01AB09BF" w14:textId="77777777">
        <w:trPr>
          <w:del w:id="345" w:author="Revision" w:date="2017-12-12T09:34:00Z"/>
        </w:trPr>
        <w:tc>
          <w:tcPr>
            <w:tcW w:w="0" w:type="auto"/>
            <w:gridSpan w:val="2"/>
          </w:tcPr>
          <w:p w14:paraId="3DBCD9C5" w14:textId="77777777" w:rsidR="001767F9" w:rsidRDefault="00404D4D">
            <w:pPr>
              <w:pStyle w:val="Compact"/>
              <w:rPr>
                <w:del w:id="346" w:author="Revision" w:date="2017-12-12T09:34:00Z"/>
              </w:rPr>
            </w:pPr>
            <w:del w:id="347" w:author="Revision" w:date="2017-12-12T09:34:00Z">
              <w:r>
                <w:delText>water</w:delText>
              </w:r>
            </w:del>
          </w:p>
        </w:tc>
        <w:tc>
          <w:tcPr>
            <w:tcW w:w="0" w:type="auto"/>
          </w:tcPr>
          <w:p w14:paraId="10FB3768" w14:textId="77777777" w:rsidR="001767F9" w:rsidRDefault="00404D4D">
            <w:pPr>
              <w:pStyle w:val="Compact"/>
              <w:jc w:val="right"/>
              <w:rPr>
                <w:del w:id="348" w:author="Revision" w:date="2017-12-12T09:34:00Z"/>
              </w:rPr>
            </w:pPr>
            <w:del w:id="349" w:author="Revision" w:date="2017-12-12T09:34:00Z">
              <w:r>
                <w:delText>2</w:delText>
              </w:r>
            </w:del>
          </w:p>
        </w:tc>
        <w:tc>
          <w:tcPr>
            <w:tcW w:w="0" w:type="auto"/>
          </w:tcPr>
          <w:p w14:paraId="10894649" w14:textId="77777777" w:rsidR="001767F9" w:rsidRDefault="00404D4D">
            <w:pPr>
              <w:pStyle w:val="Compact"/>
              <w:rPr>
                <w:del w:id="350" w:author="Revision" w:date="2017-12-12T09:34:00Z"/>
              </w:rPr>
            </w:pPr>
            <w:del w:id="351" w:author="Revision" w:date="2017-12-12T09:34:00Z">
              <w:r>
                <w:delText>chwoochwooochwooo</w:delText>
              </w:r>
            </w:del>
          </w:p>
        </w:tc>
        <w:tc>
          <w:tcPr>
            <w:tcW w:w="0" w:type="auto"/>
          </w:tcPr>
          <w:p w14:paraId="7D5A0627" w14:textId="77777777" w:rsidR="001767F9" w:rsidRDefault="00404D4D">
            <w:pPr>
              <w:pStyle w:val="Compact"/>
              <w:rPr>
                <w:del w:id="352" w:author="Revision" w:date="2017-12-12T09:34:00Z"/>
              </w:rPr>
            </w:pPr>
            <w:del w:id="353" w:author="Revision" w:date="2017-12-12T09:34:00Z">
              <w:r>
                <w:delText>cheiopshpshcheiopsh</w:delText>
              </w:r>
            </w:del>
          </w:p>
        </w:tc>
      </w:tr>
      <w:tr w:rsidR="001767F9" w14:paraId="6D5B5E2D" w14:textId="77777777">
        <w:trPr>
          <w:del w:id="354" w:author="Revision" w:date="2017-12-12T09:34:00Z"/>
        </w:trPr>
        <w:tc>
          <w:tcPr>
            <w:tcW w:w="0" w:type="auto"/>
            <w:gridSpan w:val="2"/>
          </w:tcPr>
          <w:p w14:paraId="19A1965E" w14:textId="77777777" w:rsidR="001767F9" w:rsidRDefault="00404D4D">
            <w:pPr>
              <w:pStyle w:val="Compact"/>
              <w:rPr>
                <w:del w:id="355" w:author="Revision" w:date="2017-12-12T09:34:00Z"/>
              </w:rPr>
            </w:pPr>
            <w:del w:id="356" w:author="Revision" w:date="2017-12-12T09:34:00Z">
              <w:r>
                <w:delText>water</w:delText>
              </w:r>
            </w:del>
          </w:p>
        </w:tc>
        <w:tc>
          <w:tcPr>
            <w:tcW w:w="0" w:type="auto"/>
          </w:tcPr>
          <w:p w14:paraId="67124D8B" w14:textId="77777777" w:rsidR="001767F9" w:rsidRDefault="00404D4D">
            <w:pPr>
              <w:pStyle w:val="Compact"/>
              <w:jc w:val="right"/>
              <w:rPr>
                <w:del w:id="357" w:author="Revision" w:date="2017-12-12T09:34:00Z"/>
              </w:rPr>
            </w:pPr>
            <w:del w:id="358" w:author="Revision" w:date="2017-12-12T09:34:00Z">
              <w:r>
                <w:delText>3</w:delText>
              </w:r>
            </w:del>
          </w:p>
        </w:tc>
        <w:tc>
          <w:tcPr>
            <w:tcW w:w="0" w:type="auto"/>
          </w:tcPr>
          <w:p w14:paraId="4435C395" w14:textId="77777777" w:rsidR="001767F9" w:rsidRDefault="00404D4D">
            <w:pPr>
              <w:pStyle w:val="Compact"/>
              <w:rPr>
                <w:del w:id="359" w:author="Revision" w:date="2017-12-12T09:34:00Z"/>
              </w:rPr>
            </w:pPr>
            <w:del w:id="360" w:author="Revision" w:date="2017-12-12T09:34:00Z">
              <w:r>
                <w:delText>atoadelchoo</w:delText>
              </w:r>
            </w:del>
          </w:p>
        </w:tc>
        <w:tc>
          <w:tcPr>
            <w:tcW w:w="0" w:type="auto"/>
          </w:tcPr>
          <w:p w14:paraId="5D9D0F28" w14:textId="77777777" w:rsidR="001767F9" w:rsidRDefault="00404D4D">
            <w:pPr>
              <w:pStyle w:val="Compact"/>
              <w:rPr>
                <w:del w:id="361" w:author="Revision" w:date="2017-12-12T09:34:00Z"/>
              </w:rPr>
            </w:pPr>
            <w:del w:id="362" w:author="Revision" w:date="2017-12-12T09:34:00Z">
              <w:r>
                <w:delText>mowah</w:delText>
              </w:r>
            </w:del>
          </w:p>
        </w:tc>
      </w:tr>
      <w:tr w:rsidR="001767F9" w14:paraId="7F5C69AB" w14:textId="77777777">
        <w:trPr>
          <w:del w:id="363" w:author="Revision" w:date="2017-12-12T09:34:00Z"/>
        </w:trPr>
        <w:tc>
          <w:tcPr>
            <w:tcW w:w="0" w:type="auto"/>
            <w:gridSpan w:val="2"/>
          </w:tcPr>
          <w:p w14:paraId="6538CCB9" w14:textId="77777777" w:rsidR="001767F9" w:rsidRDefault="00404D4D">
            <w:pPr>
              <w:pStyle w:val="Compact"/>
              <w:rPr>
                <w:del w:id="364" w:author="Revision" w:date="2017-12-12T09:34:00Z"/>
              </w:rPr>
            </w:pPr>
            <w:del w:id="365" w:author="Revision" w:date="2017-12-12T09:34:00Z">
              <w:r>
                <w:delText>water</w:delText>
              </w:r>
            </w:del>
          </w:p>
        </w:tc>
        <w:tc>
          <w:tcPr>
            <w:tcW w:w="0" w:type="auto"/>
          </w:tcPr>
          <w:p w14:paraId="4F12B018" w14:textId="77777777" w:rsidR="001767F9" w:rsidRDefault="00404D4D">
            <w:pPr>
              <w:pStyle w:val="Compact"/>
              <w:jc w:val="right"/>
              <w:rPr>
                <w:del w:id="366" w:author="Revision" w:date="2017-12-12T09:34:00Z"/>
              </w:rPr>
            </w:pPr>
            <w:del w:id="367" w:author="Revision" w:date="2017-12-12T09:34:00Z">
              <w:r>
                <w:delText>4</w:delText>
              </w:r>
            </w:del>
          </w:p>
        </w:tc>
        <w:tc>
          <w:tcPr>
            <w:tcW w:w="0" w:type="auto"/>
          </w:tcPr>
          <w:p w14:paraId="1AFA6F39" w14:textId="77777777" w:rsidR="001767F9" w:rsidRDefault="00404D4D">
            <w:pPr>
              <w:pStyle w:val="Compact"/>
              <w:rPr>
                <w:del w:id="368" w:author="Revision" w:date="2017-12-12T09:34:00Z"/>
              </w:rPr>
            </w:pPr>
            <w:del w:id="369" w:author="Revision" w:date="2017-12-12T09:34:00Z">
              <w:r>
                <w:delText>awakawush</w:delText>
              </w:r>
            </w:del>
          </w:p>
        </w:tc>
        <w:tc>
          <w:tcPr>
            <w:tcW w:w="0" w:type="auto"/>
          </w:tcPr>
          <w:p w14:paraId="1489A3C5" w14:textId="77777777" w:rsidR="001767F9" w:rsidRDefault="00404D4D">
            <w:pPr>
              <w:pStyle w:val="Compact"/>
              <w:rPr>
                <w:del w:id="370" w:author="Revision" w:date="2017-12-12T09:34:00Z"/>
              </w:rPr>
            </w:pPr>
            <w:del w:id="371" w:author="Revision" w:date="2017-12-12T09:34:00Z">
              <w:r>
                <w:delText>galonggalong</w:delText>
              </w:r>
            </w:del>
          </w:p>
        </w:tc>
      </w:tr>
      <w:tr w:rsidR="001767F9" w14:paraId="1409DC59" w14:textId="77777777">
        <w:trPr>
          <w:del w:id="372" w:author="Revision" w:date="2017-12-12T09:34:00Z"/>
        </w:trPr>
        <w:tc>
          <w:tcPr>
            <w:tcW w:w="0" w:type="auto"/>
            <w:gridSpan w:val="2"/>
          </w:tcPr>
          <w:p w14:paraId="174ED2AA" w14:textId="77777777" w:rsidR="001767F9" w:rsidRDefault="00404D4D">
            <w:pPr>
              <w:pStyle w:val="Compact"/>
              <w:rPr>
                <w:del w:id="373" w:author="Revision" w:date="2017-12-12T09:34:00Z"/>
              </w:rPr>
            </w:pPr>
            <w:del w:id="374" w:author="Revision" w:date="2017-12-12T09:34:00Z">
              <w:r>
                <w:delText>zipper</w:delText>
              </w:r>
            </w:del>
          </w:p>
        </w:tc>
        <w:tc>
          <w:tcPr>
            <w:tcW w:w="0" w:type="auto"/>
          </w:tcPr>
          <w:p w14:paraId="45F47BE1" w14:textId="77777777" w:rsidR="001767F9" w:rsidRDefault="00404D4D">
            <w:pPr>
              <w:pStyle w:val="Compact"/>
              <w:jc w:val="right"/>
              <w:rPr>
                <w:del w:id="375" w:author="Revision" w:date="2017-12-12T09:34:00Z"/>
              </w:rPr>
            </w:pPr>
            <w:del w:id="376" w:author="Revision" w:date="2017-12-12T09:34:00Z">
              <w:r>
                <w:delText>1</w:delText>
              </w:r>
            </w:del>
          </w:p>
        </w:tc>
        <w:tc>
          <w:tcPr>
            <w:tcW w:w="0" w:type="auto"/>
          </w:tcPr>
          <w:p w14:paraId="4F414273" w14:textId="77777777" w:rsidR="001767F9" w:rsidRDefault="00404D4D">
            <w:pPr>
              <w:pStyle w:val="Compact"/>
              <w:rPr>
                <w:del w:id="377" w:author="Revision" w:date="2017-12-12T09:34:00Z"/>
              </w:rPr>
            </w:pPr>
            <w:del w:id="378" w:author="Revision" w:date="2017-12-12T09:34:00Z">
              <w:r>
                <w:delText>euah</w:delText>
              </w:r>
            </w:del>
          </w:p>
        </w:tc>
        <w:tc>
          <w:tcPr>
            <w:tcW w:w="0" w:type="auto"/>
          </w:tcPr>
          <w:p w14:paraId="159F1C35" w14:textId="77777777" w:rsidR="001767F9" w:rsidRDefault="00404D4D">
            <w:pPr>
              <w:pStyle w:val="Compact"/>
              <w:rPr>
                <w:del w:id="379" w:author="Revision" w:date="2017-12-12T09:34:00Z"/>
              </w:rPr>
            </w:pPr>
            <w:del w:id="380" w:author="Revision" w:date="2017-12-12T09:34:00Z">
              <w:r>
                <w:delText>izoo</w:delText>
              </w:r>
            </w:del>
          </w:p>
        </w:tc>
      </w:tr>
      <w:tr w:rsidR="001767F9" w14:paraId="4FC2E87E" w14:textId="77777777">
        <w:trPr>
          <w:del w:id="381" w:author="Revision" w:date="2017-12-12T09:34:00Z"/>
        </w:trPr>
        <w:tc>
          <w:tcPr>
            <w:tcW w:w="0" w:type="auto"/>
            <w:gridSpan w:val="2"/>
          </w:tcPr>
          <w:p w14:paraId="5956F38F" w14:textId="77777777" w:rsidR="001767F9" w:rsidRDefault="00404D4D">
            <w:pPr>
              <w:pStyle w:val="Compact"/>
              <w:rPr>
                <w:del w:id="382" w:author="Revision" w:date="2017-12-12T09:34:00Z"/>
              </w:rPr>
            </w:pPr>
            <w:del w:id="383" w:author="Revision" w:date="2017-12-12T09:34:00Z">
              <w:r>
                <w:delText>zipper</w:delText>
              </w:r>
            </w:del>
          </w:p>
        </w:tc>
        <w:tc>
          <w:tcPr>
            <w:tcW w:w="0" w:type="auto"/>
          </w:tcPr>
          <w:p w14:paraId="77CA9BBF" w14:textId="77777777" w:rsidR="001767F9" w:rsidRDefault="00404D4D">
            <w:pPr>
              <w:pStyle w:val="Compact"/>
              <w:jc w:val="right"/>
              <w:rPr>
                <w:del w:id="384" w:author="Revision" w:date="2017-12-12T09:34:00Z"/>
              </w:rPr>
            </w:pPr>
            <w:del w:id="385" w:author="Revision" w:date="2017-12-12T09:34:00Z">
              <w:r>
                <w:delText>2</w:delText>
              </w:r>
            </w:del>
          </w:p>
        </w:tc>
        <w:tc>
          <w:tcPr>
            <w:tcW w:w="0" w:type="auto"/>
          </w:tcPr>
          <w:p w14:paraId="32C5F6AF" w14:textId="77777777" w:rsidR="001767F9" w:rsidRDefault="00404D4D">
            <w:pPr>
              <w:pStyle w:val="Compact"/>
              <w:rPr>
                <w:del w:id="386" w:author="Revision" w:date="2017-12-12T09:34:00Z"/>
              </w:rPr>
            </w:pPr>
            <w:del w:id="387" w:author="Revision" w:date="2017-12-12T09:34:00Z">
              <w:r>
                <w:delText>zoop</w:delText>
              </w:r>
            </w:del>
          </w:p>
        </w:tc>
        <w:tc>
          <w:tcPr>
            <w:tcW w:w="0" w:type="auto"/>
          </w:tcPr>
          <w:p w14:paraId="6F955AA2" w14:textId="77777777" w:rsidR="001767F9" w:rsidRDefault="00404D4D">
            <w:pPr>
              <w:pStyle w:val="Compact"/>
              <w:rPr>
                <w:del w:id="388" w:author="Revision" w:date="2017-12-12T09:34:00Z"/>
              </w:rPr>
            </w:pPr>
            <w:del w:id="389" w:author="Revision" w:date="2017-12-12T09:34:00Z">
              <w:r>
                <w:delText>veeeep</w:delText>
              </w:r>
            </w:del>
          </w:p>
        </w:tc>
      </w:tr>
      <w:tr w:rsidR="001767F9" w14:paraId="4640BB61" w14:textId="77777777">
        <w:trPr>
          <w:del w:id="390" w:author="Revision" w:date="2017-12-12T09:34:00Z"/>
        </w:trPr>
        <w:tc>
          <w:tcPr>
            <w:tcW w:w="0" w:type="auto"/>
            <w:gridSpan w:val="2"/>
          </w:tcPr>
          <w:p w14:paraId="035E1C7E" w14:textId="77777777" w:rsidR="001767F9" w:rsidRDefault="00404D4D">
            <w:pPr>
              <w:pStyle w:val="Compact"/>
              <w:rPr>
                <w:del w:id="391" w:author="Revision" w:date="2017-12-12T09:34:00Z"/>
              </w:rPr>
            </w:pPr>
            <w:del w:id="392" w:author="Revision" w:date="2017-12-12T09:34:00Z">
              <w:r>
                <w:delText>zipper</w:delText>
              </w:r>
            </w:del>
          </w:p>
        </w:tc>
        <w:tc>
          <w:tcPr>
            <w:tcW w:w="0" w:type="auto"/>
          </w:tcPr>
          <w:p w14:paraId="4C77C4C5" w14:textId="77777777" w:rsidR="001767F9" w:rsidRDefault="00404D4D">
            <w:pPr>
              <w:pStyle w:val="Compact"/>
              <w:jc w:val="right"/>
              <w:rPr>
                <w:del w:id="393" w:author="Revision" w:date="2017-12-12T09:34:00Z"/>
              </w:rPr>
            </w:pPr>
            <w:del w:id="394" w:author="Revision" w:date="2017-12-12T09:34:00Z">
              <w:r>
                <w:delText>3</w:delText>
              </w:r>
            </w:del>
          </w:p>
        </w:tc>
        <w:tc>
          <w:tcPr>
            <w:tcW w:w="0" w:type="auto"/>
          </w:tcPr>
          <w:p w14:paraId="29C49FD8" w14:textId="77777777" w:rsidR="001767F9" w:rsidRDefault="00404D4D">
            <w:pPr>
              <w:pStyle w:val="Compact"/>
              <w:rPr>
                <w:del w:id="395" w:author="Revision" w:date="2017-12-12T09:34:00Z"/>
              </w:rPr>
            </w:pPr>
            <w:del w:id="396" w:author="Revision" w:date="2017-12-12T09:34:00Z">
              <w:r>
                <w:delText>arrgt</w:delText>
              </w:r>
            </w:del>
          </w:p>
        </w:tc>
        <w:tc>
          <w:tcPr>
            <w:tcW w:w="0" w:type="auto"/>
          </w:tcPr>
          <w:p w14:paraId="7734F8FB" w14:textId="77777777" w:rsidR="001767F9" w:rsidRDefault="00404D4D">
            <w:pPr>
              <w:pStyle w:val="Compact"/>
              <w:rPr>
                <w:del w:id="397" w:author="Revision" w:date="2017-12-12T09:34:00Z"/>
              </w:rPr>
            </w:pPr>
            <w:del w:id="398" w:author="Revision" w:date="2017-12-12T09:34:00Z">
              <w:r>
                <w:delText>owww</w:delText>
              </w:r>
            </w:del>
          </w:p>
        </w:tc>
      </w:tr>
      <w:tr w:rsidR="00652ED7" w14:paraId="23BDEB73" w14:textId="77777777">
        <w:tc>
          <w:tcPr>
            <w:tcW w:w="0" w:type="auto"/>
          </w:tcPr>
          <w:p w14:paraId="4AE1D317" w14:textId="77777777" w:rsidR="00652ED7" w:rsidRDefault="00404D4D">
            <w:pPr>
              <w:pStyle w:val="Compact"/>
            </w:pPr>
            <w:r>
              <w:t>zipper</w:t>
            </w:r>
          </w:p>
        </w:tc>
        <w:tc>
          <w:tcPr>
            <w:tcW w:w="0" w:type="auto"/>
            <w:cellDel w:id="399" w:author="Revision" w:date="2017-12-12T09:34:00Z"/>
          </w:tcPr>
          <w:p w14:paraId="66B849EE" w14:textId="77777777" w:rsidR="00000000" w:rsidRDefault="00404D4D">
            <w:pPr>
              <w:pStyle w:val="Compact"/>
              <w:spacing w:line="240" w:lineRule="auto"/>
              <w:jc w:val="right"/>
              <w:rPr>
                <w:rFonts w:ascii="Times" w:hAnsi="Times"/>
              </w:rPr>
            </w:pPr>
            <w:del w:id="400" w:author="Revision" w:date="2017-12-12T09:34:00Z">
              <w:r>
                <w:delText>4</w:delText>
              </w:r>
            </w:del>
          </w:p>
        </w:tc>
        <w:tc>
          <w:tcPr>
            <w:tcW w:w="0" w:type="auto"/>
            <w:gridSpan w:val="2"/>
          </w:tcPr>
          <w:p w14:paraId="546BF717" w14:textId="5DDE98A5" w:rsidR="00652ED7" w:rsidRDefault="00404D4D">
            <w:pPr>
              <w:pStyle w:val="Compact"/>
            </w:pPr>
            <w:r>
              <w:t>b</w:t>
            </w:r>
            <w:r>
              <w:t>zzzzup</w:t>
            </w:r>
          </w:p>
        </w:tc>
        <w:tc>
          <w:tcPr>
            <w:tcW w:w="0" w:type="auto"/>
          </w:tcPr>
          <w:p w14:paraId="4CF3101C" w14:textId="77777777" w:rsidR="00652ED7" w:rsidRDefault="00404D4D">
            <w:pPr>
              <w:pStyle w:val="Compact"/>
            </w:pPr>
            <w:r>
              <w:t>izzip</w:t>
            </w:r>
          </w:p>
        </w:tc>
      </w:tr>
    </w:tbl>
    <w:p w14:paraId="47FE561F" w14:textId="0EB336A6" w:rsidR="00652ED7" w:rsidRDefault="00404D4D">
      <w:pPr>
        <w:pStyle w:val="BodyText"/>
      </w:pPr>
      <w:r>
        <w:t>To measure the similarity among transcriptions</w:t>
      </w:r>
      <w:ins w:id="401" w:author="Revision" w:date="2017-12-12T09:34:00Z">
        <w:r>
          <w:t xml:space="preserve"> for a given imitation</w:t>
        </w:r>
      </w:ins>
      <w:r>
        <w:t xml:space="preserve">, we calculated the </w:t>
      </w:r>
      <w:ins w:id="402" w:author="Revision" w:date="2017-12-12T09:34:00Z">
        <w:r>
          <w:t xml:space="preserve">average </w:t>
        </w:r>
      </w:ins>
      <w:r>
        <w:t xml:space="preserve">orthographic distance between the most frequent </w:t>
      </w:r>
      <w:r>
        <w:t xml:space="preserve">transcription and all other transcriptions of </w:t>
      </w:r>
      <w:del w:id="403" w:author="Revision" w:date="2017-12-12T09:34:00Z">
        <w:r>
          <w:delText>a given imitation. The orthographic distance measure was a ratio based on longest contiguous mat</w:delText>
        </w:r>
        <w:r>
          <w:delText>ching subsequences between pairs of transcriptions</w:delText>
        </w:r>
      </w:del>
      <w:ins w:id="404" w:author="Revision" w:date="2017-12-12T09:34:00Z">
        <w:r>
          <w:t>the same imitation</w:t>
        </w:r>
      </w:ins>
      <w:r>
        <w:t xml:space="preserve">. We then fit a hierarchical linear model predicting orthographic distance from the generation of the imitation (First generation, Last generation) with random effects (intercepts and slopes) </w:t>
      </w:r>
      <w:r>
        <w:t>for seed sound nested within category</w:t>
      </w:r>
      <w:del w:id="405" w:author="Revision" w:date="2017-12-12T09:34:00Z">
        <w:r>
          <w:footnoteReference w:id="2"/>
        </w:r>
      </w:del>
      <w:r>
        <w:t xml:space="preserve">. The results showed that transcriptions of last generation imitations were more similar to one another than transcriptions of </w:t>
      </w:r>
      <w:r>
        <w:lastRenderedPageBreak/>
        <w:t xml:space="preserve">first generation imitations, </w:t>
      </w:r>
      <w:r>
        <w:rPr>
          <w:i/>
        </w:rPr>
        <w:t>b</w:t>
      </w:r>
      <w:r>
        <w:t xml:space="preserve"> = -0.12 (SE = 0.03), </w:t>
      </w:r>
      <w:r>
        <w:rPr>
          <w:i/>
        </w:rPr>
        <w:t>t</w:t>
      </w:r>
      <w:r>
        <w:t xml:space="preserve">(3.0) = -3.62, </w:t>
      </w:r>
      <w:r>
        <w:rPr>
          <w:i/>
        </w:rPr>
        <w:t>p</w:t>
      </w:r>
      <w:r>
        <w:t xml:space="preserve"> = 0.035 (Fig. </w:t>
      </w:r>
      <w:del w:id="408" w:author="Revision" w:date="2017-12-12T09:34:00Z">
        <w:r>
          <w:delText>3</w:delText>
        </w:r>
      </w:del>
      <w:ins w:id="409" w:author="Revision" w:date="2017-12-12T09:34:00Z">
        <w:r>
          <w:t>S3</w:t>
        </w:r>
      </w:ins>
      <w:r>
        <w:t>). The</w:t>
      </w:r>
      <w:r>
        <w:t xml:space="preserve"> same result is reached through alternative measures of orthographic distance</w:t>
      </w:r>
      <w:del w:id="410" w:author="Revision" w:date="2017-12-12T09:34:00Z">
        <w:r>
          <w:delText xml:space="preserve">, such as the percentage of exact transcription matches for each imitation, </w:delText>
        </w:r>
        <w:r>
          <w:rPr>
            <w:i/>
          </w:rPr>
          <w:delText>b</w:delText>
        </w:r>
        <w:r>
          <w:delText xml:space="preserve"> = 0.10 (SE = 0.03), </w:delText>
        </w:r>
        <w:r>
          <w:rPr>
            <w:i/>
          </w:rPr>
          <w:delText>t</w:delText>
        </w:r>
        <w:r>
          <w:delText xml:space="preserve">(90.0) = 2.84, </w:delText>
        </w:r>
        <w:r>
          <w:rPr>
            <w:i/>
          </w:rPr>
          <w:delText>p</w:delText>
        </w:r>
        <w:r>
          <w:delText xml:space="preserve"> = 0.006, and the length of the longest matching substring, </w:delText>
        </w:r>
        <w:r>
          <w:rPr>
            <w:i/>
          </w:rPr>
          <w:delText>b</w:delText>
        </w:r>
        <w:r>
          <w:delText xml:space="preserve"> = 0.98 (SE = 0.2</w:delText>
        </w:r>
        <w:r>
          <w:delText xml:space="preserve">4), </w:delText>
        </w:r>
        <w:r>
          <w:rPr>
            <w:i/>
          </w:rPr>
          <w:delText>t</w:delText>
        </w:r>
        <w:r>
          <w:delText xml:space="preserve">(15.1) = 4.14, </w:delText>
        </w:r>
        <w:r>
          <w:rPr>
            <w:i/>
          </w:rPr>
          <w:delText>p</w:delText>
        </w:r>
        <w:r>
          <w:delText xml:space="preserve"> &lt; 0.001</w:delText>
        </w:r>
      </w:del>
      <w:r>
        <w:t xml:space="preserve"> (Fig. </w:t>
      </w:r>
      <w:del w:id="411" w:author="Revision" w:date="2017-12-12T09:34:00Z">
        <w:r>
          <w:delText>S3</w:delText>
        </w:r>
      </w:del>
      <w:ins w:id="412" w:author="Revision" w:date="2017-12-12T09:34:00Z">
        <w:r>
          <w:t>S4</w:t>
        </w:r>
      </w:ins>
      <w:r>
        <w:t xml:space="preserve">). Differences between transcriptions of human vocalizations and transcriptions directly of environmental </w:t>
      </w:r>
      <w:del w:id="413" w:author="Revision" w:date="2017-12-12T09:34:00Z">
        <w:r>
          <w:delText>sounds</w:delText>
        </w:r>
      </w:del>
      <w:ins w:id="414" w:author="Revision" w:date="2017-12-12T09:34:00Z">
        <w:r>
          <w:t>sound cues</w:t>
        </w:r>
      </w:ins>
      <w:r>
        <w:t xml:space="preserve"> are </w:t>
      </w:r>
      <w:del w:id="415" w:author="Revision" w:date="2017-12-12T09:34:00Z">
        <w:r>
          <w:delText>presented</w:delText>
        </w:r>
      </w:del>
      <w:ins w:id="416" w:author="Revision" w:date="2017-12-12T09:34:00Z">
        <w:r>
          <w:t>reported</w:t>
        </w:r>
      </w:ins>
      <w:r>
        <w:t xml:space="preserve"> in the Supplementary Materials (Fig. </w:t>
      </w:r>
      <w:del w:id="417" w:author="Revision" w:date="2017-12-12T09:34:00Z">
        <w:r>
          <w:delText>S5</w:delText>
        </w:r>
      </w:del>
      <w:ins w:id="418" w:author="Revision" w:date="2017-12-12T09:34:00Z">
        <w:r>
          <w:t>S6</w:t>
        </w:r>
      </w:ins>
      <w:r>
        <w:t>)</w:t>
      </w:r>
      <w:r>
        <w:t>.</w:t>
      </w:r>
    </w:p>
    <w:p w14:paraId="0C443980" w14:textId="77777777" w:rsidR="001767F9" w:rsidRDefault="00404D4D">
      <w:pPr>
        <w:rPr>
          <w:del w:id="419" w:author="Revision" w:date="2017-12-12T09:34:00Z"/>
        </w:rPr>
      </w:pPr>
      <w:bookmarkStart w:id="420" w:name="discussion"/>
      <w:del w:id="421" w:author="Revision" w:date="2017-12-12T09:34:00Z">
        <w:r>
          <w:rPr>
            <w:noProof/>
          </w:rPr>
          <w:drawing>
            <wp:inline distT="0" distB="0" distL="0" distR="0" wp14:anchorId="3AACE5A5" wp14:editId="15F2B965">
              <wp:extent cx="4876800" cy="4876800"/>
              <wp:effectExtent l="0" t="0" r="0" b="0"/>
              <wp:docPr id="7"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sugges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2"/>
                      <a:stretch>
                        <a:fillRect/>
                      </a:stretch>
                    </pic:blipFill>
                    <pic:spPr bwMode="auto">
                      <a:xfrm>
                        <a:off x="0" y="0"/>
                        <a:ext cx="4876800" cy="4876800"/>
                      </a:xfrm>
                      <a:prstGeom prst="rect">
                        <a:avLst/>
                      </a:prstGeom>
                      <a:noFill/>
                      <a:ln w="9525">
                        <a:noFill/>
                        <a:headEnd/>
                        <a:tailEnd/>
                      </a:ln>
                    </pic:spPr>
                  </pic:pic>
                </a:graphicData>
              </a:graphic>
            </wp:inline>
          </w:drawing>
        </w:r>
      </w:del>
    </w:p>
    <w:p w14:paraId="305EAA02" w14:textId="77777777" w:rsidR="001767F9" w:rsidRDefault="00404D4D">
      <w:pPr>
        <w:pStyle w:val="ImageCaption"/>
        <w:rPr>
          <w:del w:id="422" w:author="Revision" w:date="2017-12-12T09:34:00Z"/>
        </w:rPr>
      </w:pPr>
      <w:del w:id="423" w:author="Revision" w:date="2017-12-12T09:34:00Z">
        <w:r>
          <w:delText>Figure 3 Orthographic agreement among transcrip</w:delText>
        </w:r>
        <w:r>
          <w:delText>tions of first and last generation imitations. Points depict the mean orthographic distance between the most frequent transcription and all other transcriptions of a given imitation, with error bars denoting ±1 SE of the hierarchical linear model predictio</w:delText>
        </w:r>
        <w:r>
          <w:delText>ns. Transcriptions of later generation imitations were more similar to one another than transcriptions of first generation imitations, suggesting that repeating imitations made them easier to transcribe into English orthography than direct imitations of en</w:delText>
        </w:r>
        <w:r>
          <w:delText>vironmental sounds.</w:delText>
        </w:r>
      </w:del>
    </w:p>
    <w:p w14:paraId="033AB7B6" w14:textId="77777777" w:rsidR="00652ED7" w:rsidRDefault="00404D4D">
      <w:pPr>
        <w:pStyle w:val="Heading2"/>
        <w:pPrChange w:id="424" w:author="Revision" w:date="2017-12-12T09:34:00Z">
          <w:pPr>
            <w:pStyle w:val="Heading21"/>
          </w:pPr>
        </w:pPrChange>
      </w:pPr>
      <w:r>
        <w:t>Discussion</w:t>
      </w:r>
      <w:bookmarkEnd w:id="420"/>
    </w:p>
    <w:p w14:paraId="7EA6696D" w14:textId="6C455D80" w:rsidR="00652ED7" w:rsidRDefault="00404D4D">
      <w:pPr>
        <w:pStyle w:val="FirstParagraph"/>
        <w:pPrChange w:id="425" w:author="Revision" w:date="2017-12-12T09:34:00Z">
          <w:pPr/>
        </w:pPrChange>
      </w:pPr>
      <w:r>
        <w:t xml:space="preserve">Repeating imitations of environmental sounds over generations of </w:t>
      </w:r>
      <w:del w:id="426" w:author="Revision" w:date="2017-12-12T09:34:00Z">
        <w:r>
          <w:delText>unique speakers</w:delText>
        </w:r>
      </w:del>
      <w:ins w:id="427" w:author="Revision" w:date="2017-12-12T09:34:00Z">
        <w:r>
          <w:t>imitators</w:t>
        </w:r>
      </w:ins>
      <w:r>
        <w:t xml:space="preserve"> was sufficient to create more </w:t>
      </w:r>
      <w:del w:id="428" w:author="Revision" w:date="2017-12-12T09:34:00Z">
        <w:r>
          <w:delText>wordlike</w:delText>
        </w:r>
      </w:del>
      <w:ins w:id="429" w:author="Revision" w:date="2017-12-12T09:34:00Z">
        <w:r>
          <w:t>word-like</w:t>
        </w:r>
      </w:ins>
      <w:r>
        <w:t xml:space="preserve"> forms</w:t>
      </w:r>
      <w:ins w:id="430" w:author="Revision" w:date="2017-12-12T09:34:00Z">
        <w:r>
          <w:t>,</w:t>
        </w:r>
      </w:ins>
      <w:r>
        <w:t xml:space="preserve"> even without any </w:t>
      </w:r>
      <w:del w:id="431" w:author="Revision" w:date="2017-12-12T09:34:00Z">
        <w:r>
          <w:delText>instruction</w:delText>
        </w:r>
      </w:del>
      <w:ins w:id="432" w:author="Revision" w:date="2017-12-12T09:34:00Z">
        <w:r>
          <w:t>explicit intent</w:t>
        </w:r>
      </w:ins>
      <w:r>
        <w:t xml:space="preserve"> to </w:t>
      </w:r>
      <w:del w:id="433" w:author="Revision" w:date="2017-12-12T09:34:00Z">
        <w:r>
          <w:delText>do so</w:delText>
        </w:r>
      </w:del>
      <w:ins w:id="434" w:author="Revision" w:date="2017-12-12T09:34:00Z">
        <w:r>
          <w:t>communicate</w:t>
        </w:r>
      </w:ins>
      <w:r>
        <w:t xml:space="preserve">. We defined </w:t>
      </w:r>
      <w:del w:id="435" w:author="Revision" w:date="2017-12-12T09:34:00Z">
        <w:r>
          <w:delText>wordlike-ness</w:delText>
        </w:r>
      </w:del>
      <w:ins w:id="436" w:author="Revision" w:date="2017-12-12T09:34:00Z">
        <w:r>
          <w:t>word-likeness</w:t>
        </w:r>
      </w:ins>
      <w:r>
        <w:t xml:space="preserve"> in terms of acoustic stability and orthographic</w:t>
      </w:r>
      <w:r>
        <w:t xml:space="preserve"> agreement. With </w:t>
      </w:r>
      <w:del w:id="437" w:author="Revision" w:date="2017-12-12T09:34:00Z">
        <w:r>
          <w:delText>additional repetitions</w:delText>
        </w:r>
      </w:del>
      <w:ins w:id="438" w:author="Revision" w:date="2017-12-12T09:34:00Z">
        <w:r>
          <w:t>each repetition</w:t>
        </w:r>
      </w:ins>
      <w:r>
        <w:t>, the acoustic forms of the imitations became more similar to one another, indicating they became easier to repeat with high fidelity. The possibility that this similarity was due to uniform degradation across all transmissi</w:t>
      </w:r>
      <w:r>
        <w:t xml:space="preserve">on chains was ruled out by algorithmic analyses of acoustic similarity </w:t>
      </w:r>
      <w:del w:id="439" w:author="Revision" w:date="2017-12-12T09:34:00Z">
        <w:r>
          <w:delText xml:space="preserve">within and between chains </w:delText>
        </w:r>
      </w:del>
      <w:r>
        <w:t>demonstrating that acoustic similarity increased within chains but not between them. Additionally, later generation imitations were transcribed more consistently into English orthograph</w:t>
      </w:r>
      <w:r>
        <w:t xml:space="preserve">y, further supporting our hypothesis that repeating imitations makes them more </w:t>
      </w:r>
      <w:ins w:id="440" w:author="Revision" w:date="2017-12-12T09:34:00Z">
        <w:r>
          <w:t xml:space="preserve">stable and </w:t>
        </w:r>
      </w:ins>
      <w:r>
        <w:t>word-like.</w:t>
      </w:r>
    </w:p>
    <w:p w14:paraId="51277029" w14:textId="3C20EBF0" w:rsidR="00652ED7" w:rsidRDefault="00404D4D">
      <w:pPr>
        <w:pStyle w:val="BodyText"/>
      </w:pPr>
      <w:r>
        <w:t xml:space="preserve">The results of Experiment 1 demonstrate the ease with which iterated imitation gives rise to </w:t>
      </w:r>
      <w:del w:id="441" w:author="Revision" w:date="2017-12-12T09:34:00Z">
        <w:r>
          <w:delText>unique word forms.</w:delText>
        </w:r>
      </w:del>
      <w:ins w:id="442" w:author="Revision" w:date="2017-12-12T09:34:00Z">
        <w:r>
          <w:t>stable wordforms.</w:t>
        </w:r>
      </w:ins>
      <w:r>
        <w:t xml:space="preserve"> However, the results do not address how thes</w:t>
      </w:r>
      <w:r>
        <w:t>e emergent words relate to the original sounds that were being imitated. As the imitations became more word-like, were they stabilizing on arbitrary acoustic and orthographic forms, or did they maintain some resemblance to the environmental sounds that mot</w:t>
      </w:r>
      <w:r>
        <w:t>ivated them? The purpose of Experiment 2 was to assess the extent to which repeated imitations and their transcriptions maintained a resemblance to the original set of seed sounds.</w:t>
      </w:r>
    </w:p>
    <w:p w14:paraId="7106C582" w14:textId="77777777" w:rsidR="00652ED7" w:rsidRDefault="00404D4D">
      <w:pPr>
        <w:pStyle w:val="Heading1"/>
        <w:pPrChange w:id="443" w:author="Revision" w:date="2017-12-12T09:34:00Z">
          <w:pPr>
            <w:pStyle w:val="Heading11"/>
          </w:pPr>
        </w:pPrChange>
      </w:pPr>
      <w:bookmarkStart w:id="444" w:name="experiment-2-resemblance-of-imitations-t"/>
      <w:r>
        <w:lastRenderedPageBreak/>
        <w:t>Experiment 2: Resemblance of imitations to original seed sounds</w:t>
      </w:r>
      <w:bookmarkEnd w:id="444"/>
    </w:p>
    <w:p w14:paraId="2BD40CA8" w14:textId="10A17EB5" w:rsidR="00652ED7" w:rsidRDefault="00404D4D">
      <w:pPr>
        <w:pStyle w:val="FirstParagraph"/>
        <w:pPrChange w:id="445" w:author="Revision" w:date="2017-12-12T09:34:00Z">
          <w:pPr/>
        </w:pPrChange>
      </w:pPr>
      <w:r>
        <w:t>To assess t</w:t>
      </w:r>
      <w:r>
        <w:t xml:space="preserve">he resemblance of repeated imitations to the original seed sounds, we measured the ability of participants naïve to the design of the experiment to match imitations and their transcriptions back to their original sound source relative to other seed sounds </w:t>
      </w:r>
      <w:r>
        <w:t xml:space="preserve">from either the same category or from different categories (Fig. </w:t>
      </w:r>
      <w:del w:id="446" w:author="Revision" w:date="2017-12-12T09:34:00Z">
        <w:r>
          <w:delText>4). We used match accuracies to answer two questions concerning the effect of iterated imitation on resemblance to the original seed sounds. First, we</w:delText>
        </w:r>
      </w:del>
      <w:ins w:id="447" w:author="Revision" w:date="2017-12-12T09:34:00Z">
        <w:r>
          <w:t>3A). Using these match accuracies, we first</w:t>
        </w:r>
      </w:ins>
      <w:r>
        <w:t xml:space="preserve"> asked whether and for how many generations the imitations and their transcriptions could be matched back to the original sounds. Second, we asked w</w:t>
      </w:r>
      <w:r>
        <w:t>hether repeated imitation resulted in a uniform degradation of the signal in each imitation, or if repeated imitation resulted in some kinds of information degrading more rapidly than others. Specifically, we tested the hypothesis that if imitations were b</w:t>
      </w:r>
      <w:r>
        <w:t xml:space="preserve">ecoming more word-like, then they should also be interpreted more categorically, and thus we </w:t>
      </w:r>
      <w:del w:id="448" w:author="Revision" w:date="2017-12-12T09:34:00Z">
        <w:r>
          <w:delText>predicted</w:delText>
        </w:r>
      </w:del>
      <w:ins w:id="449" w:author="Revision" w:date="2017-12-12T09:34:00Z">
        <w:r>
          <w:t>anticipated</w:t>
        </w:r>
      </w:ins>
      <w:r>
        <w:t xml:space="preserve"> that </w:t>
      </w:r>
      <w:del w:id="450" w:author="Revision" w:date="2017-12-12T09:34:00Z">
        <w:r>
          <w:delText xml:space="preserve">the </w:delText>
        </w:r>
      </w:del>
      <w:r>
        <w:t xml:space="preserve">imitations </w:t>
      </w:r>
      <w:del w:id="451" w:author="Revision" w:date="2017-12-12T09:34:00Z">
        <w:r>
          <w:delText>might</w:delText>
        </w:r>
      </w:del>
      <w:ins w:id="452" w:author="Revision" w:date="2017-12-12T09:34:00Z">
        <w:r>
          <w:t>would</w:t>
        </w:r>
      </w:ins>
      <w:r>
        <w:t xml:space="preserve"> lose </w:t>
      </w:r>
      <w:del w:id="453" w:author="Revision" w:date="2017-12-12T09:34:00Z">
        <w:r>
          <w:delText xml:space="preserve">individuating </w:delText>
        </w:r>
      </w:del>
      <w:r>
        <w:t xml:space="preserve">information </w:t>
      </w:r>
      <w:del w:id="454" w:author="Revision" w:date="2017-12-12T09:34:00Z">
        <w:r>
          <w:delText>that identifies</w:delText>
        </w:r>
      </w:del>
      <w:ins w:id="455" w:author="Revision" w:date="2017-12-12T09:34:00Z">
        <w:r>
          <w:t>identifying</w:t>
        </w:r>
      </w:ins>
      <w:r>
        <w:t xml:space="preserve"> the specific source of an imitation more rapidly than category information that identifies the</w:t>
      </w:r>
      <w:del w:id="456" w:author="Revision" w:date="2017-12-12T09:34:00Z">
        <w:r>
          <w:delText xml:space="preserve"> general</w:delText>
        </w:r>
      </w:del>
      <w:r>
        <w:t xml:space="preserve"> categ</w:t>
      </w:r>
      <w:r>
        <w:t>ory of environmental sound being imitated.</w:t>
      </w:r>
    </w:p>
    <w:p w14:paraId="1E8697F5" w14:textId="77777777" w:rsidR="001767F9" w:rsidRDefault="00404D4D">
      <w:pPr>
        <w:rPr>
          <w:del w:id="457" w:author="Revision" w:date="2017-12-12T09:34:00Z"/>
        </w:rPr>
      </w:pPr>
      <w:bookmarkStart w:id="458" w:name="methods-1"/>
      <w:del w:id="459" w:author="Revision" w:date="2017-12-12T09:34:00Z">
        <w:r>
          <w:rPr>
            <w:noProof/>
          </w:rPr>
          <w:drawing>
            <wp:inline distT="0" distB="0" distL="0" distR="0" wp14:anchorId="53FB630E" wp14:editId="6E13FE4E">
              <wp:extent cx="4876800" cy="4267200"/>
              <wp:effectExtent l="0" t="0" r="0" b="0"/>
              <wp:docPr id="8" name="Picture" descr="Figure 4 Three types of matching questions used to assess the resemblance between the imitation (and transcriptions of imitations) and the original seed sounds. For each question, participants listened an imitation (dashed circles) or read a transcription of one, and had to guess which of 4 sound choices (solid circles) they thought the person was trying to indicate. True seed questions contained the specific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3"/>
                      <a:stretch>
                        <a:fillRect/>
                      </a:stretch>
                    </pic:blipFill>
                    <pic:spPr bwMode="auto">
                      <a:xfrm>
                        <a:off x="0" y="0"/>
                        <a:ext cx="4876800" cy="4267200"/>
                      </a:xfrm>
                      <a:prstGeom prst="rect">
                        <a:avLst/>
                      </a:prstGeom>
                      <a:noFill/>
                      <a:ln w="9525">
                        <a:noFill/>
                        <a:headEnd/>
                        <a:tailEnd/>
                      </a:ln>
                    </pic:spPr>
                  </pic:pic>
                </a:graphicData>
              </a:graphic>
            </wp:inline>
          </w:drawing>
        </w:r>
      </w:del>
    </w:p>
    <w:p w14:paraId="2C80604E" w14:textId="77777777" w:rsidR="001767F9" w:rsidRDefault="00404D4D">
      <w:pPr>
        <w:pStyle w:val="ImageCaption"/>
        <w:rPr>
          <w:del w:id="460" w:author="Revision" w:date="2017-12-12T09:34:00Z"/>
        </w:rPr>
      </w:pPr>
      <w:del w:id="461" w:author="Revision" w:date="2017-12-12T09:34:00Z">
        <w:r>
          <w:delText>Figure 4 Three types of matching question</w:delText>
        </w:r>
        <w:r>
          <w:delText>s used to assess the resemblance between the imitation (and transcriptions of imitations) and the original seed sounds. For each question, participants listened an imitation (dashed circles) or read a transcription of one, and had to guess which of 4 sound</w:delText>
        </w:r>
        <w:r>
          <w:delText xml:space="preserve"> choices (solid circles) they thought the person was trying to indicate. True seed questions contained the specific sound that generated the imitation as one of the choices (the correct response). The remaining sound choices were sampled from different cat</w:delText>
        </w:r>
        <w:r>
          <w:delText>egories. Category match questions replaced the original seed sound with another sound from the same category. Specific match questions pitted the actual seed against the other seeds within the same category.</w:delText>
        </w:r>
      </w:del>
    </w:p>
    <w:p w14:paraId="00F64966" w14:textId="77777777" w:rsidR="00652ED7" w:rsidRDefault="00404D4D">
      <w:pPr>
        <w:pStyle w:val="Heading2"/>
        <w:pPrChange w:id="462" w:author="Revision" w:date="2017-12-12T09:34:00Z">
          <w:pPr>
            <w:pStyle w:val="Heading21"/>
          </w:pPr>
        </w:pPrChange>
      </w:pPr>
      <w:r>
        <w:t>Methods</w:t>
      </w:r>
      <w:bookmarkEnd w:id="458"/>
    </w:p>
    <w:p w14:paraId="036A82A9" w14:textId="77777777" w:rsidR="00652ED7" w:rsidRDefault="00404D4D">
      <w:pPr>
        <w:pStyle w:val="Heading3"/>
        <w:framePr w:wrap="around"/>
        <w:pPrChange w:id="463" w:author="Revision" w:date="2017-12-12T09:34:00Z">
          <w:pPr>
            <w:pStyle w:val="Heading31"/>
            <w:framePr w:wrap="around"/>
          </w:pPr>
        </w:pPrChange>
      </w:pPr>
      <w:bookmarkStart w:id="464" w:name="matching-imitations-to-seed-sounds"/>
      <w:r>
        <w:t>Matching imitations to seed sounds</w:t>
      </w:r>
      <w:bookmarkEnd w:id="464"/>
    </w:p>
    <w:p w14:paraId="28232E24" w14:textId="100FD799" w:rsidR="00652ED7" w:rsidRDefault="00404D4D">
      <w:pPr>
        <w:pStyle w:val="FirstParagraph"/>
        <w:pPrChange w:id="465" w:author="Revision" w:date="2017-12-12T09:34:00Z">
          <w:pPr/>
        </w:pPrChange>
      </w:pPr>
      <w:r>
        <w:t>Participants (</w:t>
      </w:r>
      <w:r>
        <w:rPr>
          <w:i/>
        </w:rPr>
        <w:t>N</w:t>
      </w:r>
      <w:r>
        <w:t>=751) recruited from Amazon Mechanical Turk were paid to listen to imitations, one at a time, and for each one, choose one of four possible sounds they tho</w:t>
      </w:r>
      <w:r>
        <w:t xml:space="preserve">ught the person was trying to imitate. The task was </w:t>
      </w:r>
      <w:del w:id="466" w:author="Revision" w:date="2017-12-12T09:34:00Z">
        <w:r>
          <w:delText>unspeeded</w:delText>
        </w:r>
      </w:del>
      <w:ins w:id="467" w:author="Revision" w:date="2017-12-12T09:34:00Z">
        <w:r>
          <w:t>not speeded</w:t>
        </w:r>
      </w:ins>
      <w:r>
        <w:t xml:space="preserve"> and no feedback was provided. Participants completed 10 questions at a time.</w:t>
      </w:r>
    </w:p>
    <w:p w14:paraId="68ADE882" w14:textId="55464C55" w:rsidR="00652ED7" w:rsidRDefault="00404D4D">
      <w:pPr>
        <w:pStyle w:val="BodyText"/>
      </w:pPr>
      <w:r>
        <w:t>All</w:t>
      </w:r>
      <w:del w:id="468" w:author="Revision" w:date="2017-12-12T09:34:00Z">
        <w:r>
          <w:delText xml:space="preserve"> 365</w:delText>
        </w:r>
      </w:del>
      <w:r>
        <w:t xml:space="preserve"> imitations were tested in each of the three question types depicted in Fig. </w:t>
      </w:r>
      <w:del w:id="469" w:author="Revision" w:date="2017-12-12T09:34:00Z">
        <w:r>
          <w:delText>4</w:delText>
        </w:r>
      </w:del>
      <w:ins w:id="470" w:author="Revision" w:date="2017-12-12T09:34:00Z">
        <w:r>
          <w:t>3A</w:t>
        </w:r>
      </w:ins>
      <w:r>
        <w:t>. These questions differed in the</w:t>
      </w:r>
      <w:r>
        <w:t xml:space="preserve"> relationship between the imitation and the four seed sounds provided as the choices in the question. Question types (True seed, Category match, Specific match) were assigned between-subject.</w:t>
      </w:r>
      <w:del w:id="471" w:author="Revision" w:date="2017-12-12T09:34:00Z">
        <w:r>
          <w:delText xml:space="preserve"> Participants in the True seed and Category match conditions were provided four seed sounds from different categories as choices in each question. Par</w:delText>
        </w:r>
        <w:r>
          <w:delText>ticipants in the Specific match condition were provided four seed sounds from the same category.</w:delText>
        </w:r>
      </w:del>
    </w:p>
    <w:p w14:paraId="72BDC470" w14:textId="77777777" w:rsidR="00652ED7" w:rsidRDefault="00404D4D">
      <w:pPr>
        <w:pStyle w:val="Heading3"/>
        <w:framePr w:wrap="around"/>
        <w:pPrChange w:id="472" w:author="Revision" w:date="2017-12-12T09:34:00Z">
          <w:pPr>
            <w:pStyle w:val="Heading31"/>
            <w:framePr w:wrap="around"/>
          </w:pPr>
        </w:pPrChange>
      </w:pPr>
      <w:bookmarkStart w:id="473" w:name="matching-transcriptions-to-seed-sounds"/>
      <w:r>
        <w:lastRenderedPageBreak/>
        <w:t>Matching transcriptions to seed sounds</w:t>
      </w:r>
      <w:bookmarkEnd w:id="473"/>
    </w:p>
    <w:p w14:paraId="3AF4B7ED" w14:textId="77777777" w:rsidR="001767F9" w:rsidRDefault="00404D4D">
      <w:pPr>
        <w:rPr>
          <w:del w:id="474" w:author="Revision" w:date="2017-12-12T09:34:00Z"/>
        </w:rPr>
      </w:pPr>
      <w:r>
        <w:t>Participants (</w:t>
      </w:r>
      <w:r>
        <w:rPr>
          <w:i/>
        </w:rPr>
        <w:t>N</w:t>
      </w:r>
      <w:r>
        <w:t>=</w:t>
      </w:r>
      <w:del w:id="475" w:author="Revision" w:date="2017-12-12T09:34:00Z">
        <w:r>
          <w:delText>468</w:delText>
        </w:r>
      </w:del>
      <w:ins w:id="476" w:author="Revision" w:date="2017-12-12T09:34:00Z">
        <w:r>
          <w:t>461</w:t>
        </w:r>
      </w:ins>
      <w:r>
        <w:t>) recr</w:t>
      </w:r>
      <w:r>
        <w:t xml:space="preserve">uited from Amazon Mechanical Turk completed a modified version of the matching survey described above. Instead of listening to imitations, participants now read a word (a transcription of an imitation), which they were told was </w:t>
      </w:r>
      <w:del w:id="477" w:author="Revision" w:date="2017-12-12T09:34:00Z">
        <w:r>
          <w:delText xml:space="preserve">an invented word. They were instructed that the word was </w:delText>
        </w:r>
      </w:del>
      <w:r>
        <w:t xml:space="preserve">invented to describe one of </w:t>
      </w:r>
      <w:r>
        <w:t>the four presented sounds</w:t>
      </w:r>
      <w:del w:id="478" w:author="Revision" w:date="2017-12-12T09:34:00Z">
        <w:r>
          <w:delText>, and they ha</w:delText>
        </w:r>
        <w:r>
          <w:delText xml:space="preserve">d to guess which one. The distractors for all questions were between-category, i.e. </w:delText>
        </w:r>
      </w:del>
      <w:ins w:id="479" w:author="Revision" w:date="2017-12-12T09:34:00Z">
        <w:r>
          <w:t xml:space="preserve">. </w:t>
        </w:r>
      </w:ins>
      <w:moveFromRangeStart w:id="480" w:author="Revision" w:date="2017-12-12T09:34:00Z" w:name="move500834592"/>
      <w:moveFrom w:id="481" w:author="Revision" w:date="2017-12-12T09:34:00Z">
        <w:r>
          <w:t>true seed and category match. Specific match questions were omitted</w:t>
        </w:r>
      </w:moveFrom>
      <w:moveFromRangeEnd w:id="480"/>
      <w:del w:id="482" w:author="Revision" w:date="2017-12-12T09:34:00Z">
        <w:r>
          <w:delText>.</w:delText>
        </w:r>
      </w:del>
    </w:p>
    <w:p w14:paraId="7525F2EC" w14:textId="5940D437" w:rsidR="00652ED7" w:rsidRDefault="00404D4D">
      <w:pPr>
        <w:pStyle w:val="FirstParagraph"/>
        <w:pPrChange w:id="483" w:author="Revision" w:date="2017-12-12T09:34:00Z">
          <w:pPr>
            <w:pStyle w:val="BodyText"/>
          </w:pPr>
        </w:pPrChange>
      </w:pPr>
      <w:r>
        <w:t xml:space="preserve">Of the unique transcriptions that were generated for each sound (imitations and seed sounds), only the top four most frequent transcriptions were used in the matching experiment. </w:t>
      </w:r>
      <w:ins w:id="484" w:author="Revision" w:date="2017-12-12T09:34:00Z">
        <w:r>
          <w:t>The distractors for all questions were between-cat</w:t>
        </w:r>
        <w:r>
          <w:t>egory, i.e. </w:t>
        </w:r>
      </w:ins>
      <w:moveToRangeStart w:id="485" w:author="Revision" w:date="2017-12-12T09:34:00Z" w:name="move500834592"/>
      <w:moveTo w:id="486" w:author="Revision" w:date="2017-12-12T09:34:00Z">
        <w:r>
          <w:t>true seed and category match. Specific match questions were omitted</w:t>
        </w:r>
      </w:moveTo>
      <w:moveToRangeEnd w:id="485"/>
      <w:del w:id="487" w:author="Revision" w:date="2017-12-12T09:34:00Z">
        <w:r>
          <w:delText>Participants who failed a catch trial (</w:delText>
        </w:r>
        <w:r>
          <w:rPr>
            <w:i/>
          </w:rPr>
          <w:delText>N</w:delText>
        </w:r>
        <w:r>
          <w:delText>=6) were excluded, leaving 461 participants in the final sample</w:delText>
        </w:r>
      </w:del>
      <w:r>
        <w:t>.</w:t>
      </w:r>
    </w:p>
    <w:p w14:paraId="4BE539DA" w14:textId="77777777" w:rsidR="00652ED7" w:rsidRDefault="00404D4D">
      <w:pPr>
        <w:pStyle w:val="Heading2"/>
        <w:pPrChange w:id="488" w:author="Revision" w:date="2017-12-12T09:34:00Z">
          <w:pPr>
            <w:pStyle w:val="Heading21"/>
          </w:pPr>
        </w:pPrChange>
      </w:pPr>
      <w:bookmarkStart w:id="489" w:name="results-1"/>
      <w:r>
        <w:t>Results</w:t>
      </w:r>
      <w:bookmarkEnd w:id="489"/>
    </w:p>
    <w:p w14:paraId="271A2902" w14:textId="77777777" w:rsidR="001767F9" w:rsidRDefault="00404D4D">
      <w:pPr>
        <w:pStyle w:val="Heading31"/>
        <w:framePr w:wrap="around"/>
        <w:rPr>
          <w:del w:id="490" w:author="Revision" w:date="2017-12-12T09:34:00Z"/>
        </w:rPr>
      </w:pPr>
      <w:del w:id="491" w:author="Revision" w:date="2017-12-12T09:34:00Z">
        <w:r>
          <w:delText>Imitations retained category information more than individuating in</w:delText>
        </w:r>
        <w:r>
          <w:delText>formation</w:delText>
        </w:r>
      </w:del>
    </w:p>
    <w:p w14:paraId="33E92C40" w14:textId="31A40233" w:rsidR="00652ED7" w:rsidRDefault="00404D4D">
      <w:pPr>
        <w:pStyle w:val="FirstParagraph"/>
        <w:pPrChange w:id="492" w:author="Revision" w:date="2017-12-12T09:34:00Z">
          <w:pPr/>
        </w:pPrChange>
      </w:pPr>
      <w:r>
        <w:t>Response accuracies in matching imitations to seed sounds were fit by a generalized linear mixed-effects model predicting match accuracy as different from chance (25%)</w:t>
      </w:r>
      <w:r>
        <w:t xml:space="preserve"> based on the type of question being answered (True seed, Category match, Specific match) and the generation of the imitation. Question types were contrast coded using Category match questions as the baseline condition in comparison to the other two questi</w:t>
      </w:r>
      <w:r>
        <w:t>on types</w:t>
      </w:r>
      <w:ins w:id="493" w:author="Revision" w:date="2017-12-12T09:34:00Z">
        <w:r>
          <w:t>,</w:t>
        </w:r>
      </w:ins>
      <w:r>
        <w:t xml:space="preserve"> each containing the actual seed that generated the imitation as one of the choices. The model included random intercepts for participant</w:t>
      </w:r>
      <w:del w:id="494" w:author="Revision" w:date="2017-12-12T09:34:00Z">
        <w:r>
          <w:footnoteReference w:id="3"/>
        </w:r>
      </w:del>
      <w:r>
        <w:t>, and random slopes and intercepts for seed sounds nested within categories.</w:t>
      </w:r>
    </w:p>
    <w:p w14:paraId="135354BE" w14:textId="2FAA9416" w:rsidR="00652ED7" w:rsidRDefault="00404D4D">
      <w:pPr>
        <w:pStyle w:val="BodyText"/>
      </w:pPr>
      <w:r>
        <w:t xml:space="preserve">Accuracy in matching </w:t>
      </w:r>
      <w:ins w:id="497" w:author="Revision" w:date="2017-12-12T09:34:00Z">
        <w:r>
          <w:t>first genera</w:t>
        </w:r>
        <w:r>
          <w:t xml:space="preserve">tion </w:t>
        </w:r>
      </w:ins>
      <w:r>
        <w:t>imitations to seed sounds was above chance for all question types</w:t>
      </w:r>
      <w:del w:id="498" w:author="Revision" w:date="2017-12-12T09:34:00Z">
        <w:r>
          <w:delText xml:space="preserve"> for the first generation of imitations</w:delText>
        </w:r>
      </w:del>
      <w:r>
        <w:t xml:space="preserve">,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w:t>
      </w:r>
      <w:r>
        <w:t xml:space="preserve">this increase in difficulty was constant across the three types of questions or if some question types became more difficult than others. The results are shown in Fig. </w:t>
      </w:r>
      <w:del w:id="499" w:author="Revision" w:date="2017-12-12T09:34:00Z">
        <w:r>
          <w:delText>5A</w:delText>
        </w:r>
      </w:del>
      <w:ins w:id="500" w:author="Revision" w:date="2017-12-12T09:34:00Z">
        <w:r>
          <w:t>3B</w:t>
        </w:r>
      </w:ins>
      <w:r>
        <w:t>. Performance decreased over generations more rapidly for questions requiring a within</w:t>
      </w:r>
      <w:r>
        <w:t xml:space="preserve">-category distinction than for between-category questions, </w:t>
      </w:r>
      <w:r>
        <w:rPr>
          <w:i/>
        </w:rPr>
        <w:t>b</w:t>
      </w:r>
      <w:r>
        <w:t xml:space="preserve"> = -0.08 (SE = 0.03) log-odds, </w:t>
      </w:r>
      <w:r>
        <w:rPr>
          <w:i/>
        </w:rPr>
        <w:t>z</w:t>
      </w:r>
      <w:r>
        <w:t xml:space="preserve"> = -2.68, </w:t>
      </w:r>
      <w:r>
        <w:rPr>
          <w:i/>
        </w:rPr>
        <w:t>p</w:t>
      </w:r>
      <w:r>
        <w:t xml:space="preserve"> = 0.007, </w:t>
      </w:r>
      <w:r>
        <w:lastRenderedPageBreak/>
        <w:t>suggesting that between-category information was more resistant to loss through repeated imitation.</w:t>
      </w:r>
    </w:p>
    <w:p w14:paraId="7EE6A70E" w14:textId="7409E7D3" w:rsidR="00652ED7" w:rsidRDefault="00404D4D">
      <w:pPr>
        <w:pStyle w:val="BodyText"/>
      </w:pPr>
      <w:r>
        <w:t xml:space="preserve">An alternative explanation </w:t>
      </w:r>
      <w:ins w:id="501" w:author="Revision" w:date="2017-12-12T09:34:00Z">
        <w:r>
          <w:t xml:space="preserve">of the drop off </w:t>
        </w:r>
        <w:r>
          <w:t xml:space="preserve">in accuracy </w:t>
        </w:r>
      </w:ins>
      <w:r>
        <w:t xml:space="preserve">for </w:t>
      </w:r>
      <w:del w:id="502" w:author="Revision" w:date="2017-12-12T09:34:00Z">
        <w:r>
          <w:delText xml:space="preserve">this result </w:delText>
        </w:r>
      </w:del>
      <w:ins w:id="503" w:author="Revision" w:date="2017-12-12T09:34:00Z">
        <w:r>
          <w:t xml:space="preserve">within-category questions but not category match questions </w:t>
        </w:r>
      </w:ins>
      <w:r>
        <w:t xml:space="preserve">is that the within-category </w:t>
      </w:r>
      <w:del w:id="504" w:author="Revision" w:date="2017-12-12T09:34:00Z">
        <w:r>
          <w:delText xml:space="preserve">match </w:delText>
        </w:r>
      </w:del>
      <w:r>
        <w:t xml:space="preserve">questions are simply more difficult because the sounds </w:t>
      </w:r>
      <w:del w:id="505" w:author="Revision" w:date="2017-12-12T09:34:00Z">
        <w:r>
          <w:delText>provided</w:delText>
        </w:r>
      </w:del>
      <w:ins w:id="506" w:author="Revision" w:date="2017-12-12T09:34:00Z">
        <w:r>
          <w:t>presented</w:t>
        </w:r>
      </w:ins>
      <w:r>
        <w:t xml:space="preserve"> as choices are more acoustically similar to one another</w:t>
      </w:r>
      <w:del w:id="507" w:author="Revision" w:date="2017-12-12T09:34:00Z">
        <w:r>
          <w:delText xml:space="preserve"> than the between-category questions, and theref</w:delText>
        </w:r>
        <w:r>
          <w:delText>ore, performance might be expected to drop off more rapidly with repeated imitation for these more difficult questions</w:delText>
        </w:r>
        <w:r>
          <w:footnoteReference w:id="4"/>
        </w:r>
        <w:r>
          <w:delText>.</w:delText>
        </w:r>
      </w:del>
      <w:ins w:id="510" w:author="Revision" w:date="2017-12-12T09:34:00Z">
        <w:r>
          <w:t>.</w:t>
        </w:r>
      </w:ins>
      <w:r>
        <w:t xml:space="preserve"> However, performance also decre</w:t>
      </w:r>
      <w:r>
        <w:t>ased</w:t>
      </w:r>
      <w:ins w:id="511" w:author="Revision" w:date="2017-12-12T09:34:00Z">
        <w:r>
          <w:t xml:space="preserve"> relative to the category match questions</w:t>
        </w:r>
      </w:ins>
      <w:r>
        <w:t xml:space="preserve"> for the easiest type of question where the correct answer was the actual seed generating the imitation (True seed questions; see Fig. </w:t>
      </w:r>
      <w:del w:id="512" w:author="Revision" w:date="2017-12-12T09:34:00Z">
        <w:r>
          <w:delText>4);</w:delText>
        </w:r>
      </w:del>
      <w:ins w:id="513" w:author="Revision" w:date="2017-12-12T09:34:00Z">
        <w:r>
          <w:t>3A). That is,</w:t>
        </w:r>
      </w:ins>
      <w:r>
        <w:t xml:space="preserve"> the advantage of having the true seed among between-category d</w:t>
      </w:r>
      <w:r>
        <w:t xml:space="preserve">istractors decreased over generations, </w:t>
      </w:r>
      <w:r>
        <w:rPr>
          <w:i/>
        </w:rPr>
        <w:t>b</w:t>
      </w:r>
      <w:r>
        <w:t xml:space="preserve"> = -0.07 (SE = 0.02) log-odds, </w:t>
      </w:r>
      <w:r>
        <w:rPr>
          <w:i/>
        </w:rPr>
        <w:t>z</w:t>
      </w:r>
      <w:r>
        <w:t xml:space="preserve"> = -2.77, </w:t>
      </w:r>
      <w:r>
        <w:rPr>
          <w:i/>
        </w:rPr>
        <w:t>p</w:t>
      </w:r>
      <w:r>
        <w:t xml:space="preserve"> = 0.006. The observed </w:t>
      </w:r>
      <w:del w:id="514" w:author="Revision" w:date="2017-12-12T09:34:00Z">
        <w:r>
          <w:delText>increase in the "category advantage" (i.e., the a</w:delText>
        </w:r>
        <w:r>
          <w:delText xml:space="preserve">dvantage of having between-category distractors) combined with a </w:delText>
        </w:r>
      </w:del>
      <w:r>
        <w:t xml:space="preserve">decrease in the </w:t>
      </w:r>
      <w:del w:id="515" w:author="Revision" w:date="2017-12-12T09:34:00Z">
        <w:r>
          <w:delText>"</w:delText>
        </w:r>
      </w:del>
      <w:ins w:id="516" w:author="Revision" w:date="2017-12-12T09:34:00Z">
        <w:r>
          <w:t>“</w:t>
        </w:r>
      </w:ins>
      <w:r>
        <w:t>true seed advantage</w:t>
      </w:r>
      <w:del w:id="517" w:author="Revision" w:date="2017-12-12T09:34:00Z">
        <w:r>
          <w:delText>"</w:delText>
        </w:r>
      </w:del>
      <w:ins w:id="518" w:author="Revision" w:date="2017-12-12T09:34:00Z">
        <w:r>
          <w:t>”</w:t>
        </w:r>
      </w:ins>
      <w:r>
        <w:t xml:space="preserve"> (the advantage of having the actual seed among the choices</w:t>
      </w:r>
      <w:del w:id="519" w:author="Revision" w:date="2017-12-12T09:34:00Z">
        <w:r>
          <w:delText>),</w:delText>
        </w:r>
      </w:del>
      <w:ins w:id="520" w:author="Revision" w:date="2017-12-12T09:34:00Z">
        <w:r>
          <w:t>) combined with the increase in the “category advantag</w:t>
        </w:r>
        <w:r>
          <w:t>e” (the advantage of having between-category distractors)</w:t>
        </w:r>
      </w:ins>
      <w:r>
        <w:t xml:space="preserve"> shows that the changes induced by repeated imitation caused the imitations to lose some of properties that linked the earlier imitations to the specific sound that motivated them, while nevertheless</w:t>
      </w:r>
      <w:r>
        <w:t xml:space="preserve"> preserving a more abstract category-based resemblance.</w:t>
      </w:r>
    </w:p>
    <w:p w14:paraId="3B0F818A" w14:textId="77777777" w:rsidR="001767F9" w:rsidRDefault="00404D4D">
      <w:pPr>
        <w:pStyle w:val="Heading31"/>
        <w:framePr w:wrap="around"/>
        <w:rPr>
          <w:del w:id="521" w:author="Revision" w:date="2017-12-12T09:34:00Z"/>
        </w:rPr>
      </w:pPr>
      <w:del w:id="522" w:author="Revision" w:date="2017-12-12T09:34:00Z">
        <w:r>
          <w:delText>Transcriptions retained information about seed sources</w:delText>
        </w:r>
      </w:del>
    </w:p>
    <w:p w14:paraId="71A3C077" w14:textId="699D959B" w:rsidR="00652ED7" w:rsidRDefault="00404D4D">
      <w:pPr>
        <w:pStyle w:val="BodyText"/>
        <w:pPrChange w:id="523" w:author="Revision" w:date="2017-12-12T09:34:00Z">
          <w:pPr/>
        </w:pPrChange>
      </w:pPr>
      <w:r>
        <w:t>We next report the results of matching the written transcriptions of the auditory sounds back to the original environmental sounds. Remarkably, participants were able to guess the correct meaning of a</w:t>
      </w:r>
      <w:r>
        <w:t xml:space="preserve">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w:t>
      </w:r>
      <w:del w:id="524" w:author="Revision" w:date="2017-12-12T09:34:00Z">
        <w:r>
          <w:delText>5B</w:delText>
        </w:r>
      </w:del>
      <w:ins w:id="525" w:author="Revision" w:date="2017-12-12T09:34:00Z">
        <w:r>
          <w:t>3C</w:t>
        </w:r>
      </w:ins>
      <w:r>
        <w:t>). This was true for True seed questions containing the actual seed generating the transcribed imita</w:t>
      </w:r>
      <w:r>
        <w:t xml:space="preserve">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w:t>
      </w:r>
      <w:r>
        <w:t xml:space="preserve">The effect of generation did not vary across these question </w:t>
      </w:r>
      <w:r>
        <w:lastRenderedPageBreak/>
        <w:t xml:space="preserve">types, </w:t>
      </w:r>
      <w:r>
        <w:rPr>
          <w:i/>
        </w:rPr>
        <w:t>b</w:t>
      </w:r>
      <w:r>
        <w:t xml:space="preserve"> = 0.05 (SE = 0.10) log-odds, </w:t>
      </w:r>
      <w:r>
        <w:rPr>
          <w:i/>
        </w:rPr>
        <w:t>z</w:t>
      </w:r>
      <w:r>
        <w:t xml:space="preserve"> = 0.47, </w:t>
      </w:r>
      <w:r>
        <w:rPr>
          <w:i/>
        </w:rPr>
        <w:t>p</w:t>
      </w:r>
      <w:r>
        <w:t xml:space="preserve"> = 0.638. The results of matching </w:t>
      </w:r>
      <w:del w:id="526" w:author="Revision" w:date="2017-12-12T09:34:00Z">
        <w:r>
          <w:delText>"</w:delText>
        </w:r>
      </w:del>
      <w:ins w:id="527" w:author="Revision" w:date="2017-12-12T09:34:00Z">
        <w:r>
          <w:t>“</w:t>
        </w:r>
      </w:ins>
      <w:r>
        <w:t>transcriptions</w:t>
      </w:r>
      <w:del w:id="528" w:author="Revision" w:date="2017-12-12T09:34:00Z">
        <w:r>
          <w:delText>"</w:delText>
        </w:r>
      </w:del>
      <w:ins w:id="529" w:author="Revision" w:date="2017-12-12T09:34:00Z">
        <w:r>
          <w:t>”</w:t>
        </w:r>
      </w:ins>
      <w:r>
        <w:t xml:space="preserve"> directly of the environmental sounds are shown in Fig. </w:t>
      </w:r>
      <w:del w:id="530" w:author="Revision" w:date="2017-12-12T09:34:00Z">
        <w:r>
          <w:delText>S5</w:delText>
        </w:r>
      </w:del>
      <w:ins w:id="531" w:author="Revision" w:date="2017-12-12T09:34:00Z">
        <w:r>
          <w:t>S6</w:t>
        </w:r>
      </w:ins>
      <w:r>
        <w:t>.</w:t>
      </w:r>
    </w:p>
    <w:p w14:paraId="5D814601" w14:textId="77777777" w:rsidR="001767F9" w:rsidRDefault="00404D4D">
      <w:pPr>
        <w:rPr>
          <w:del w:id="532" w:author="Revision" w:date="2017-12-12T09:34:00Z"/>
        </w:rPr>
      </w:pPr>
      <w:del w:id="533" w:author="Revision" w:date="2017-12-12T09:34:00Z">
        <w:r>
          <w:rPr>
            <w:noProof/>
          </w:rPr>
          <w:drawing>
            <wp:inline distT="0" distB="0" distL="0" distR="0" wp14:anchorId="43678761" wp14:editId="75C1671B">
              <wp:extent cx="5753100" cy="3355975"/>
              <wp:effectExtent l="0" t="0" r="0" b="0"/>
              <wp:docPr id="9" name="Picture" descr="Figure 5 Repeated imitations retained category resemblance. A. Accuracy of matching vocal imitations to original seed sounds as a function of the generation during which the imitation was produced. Curves show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Accuracy of matching transcriptions of the imitations to original seed sounds (e.g., &quot;boococucuwich&quot; to a water splashing sound). Transcriptions of imitations could still be matched back to the category of sound that motivated the original imitation even after 8 generations. Circles show mean matching accuracy for the corresponding vocal imitations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4"/>
                      <a:stretch>
                        <a:fillRect/>
                      </a:stretch>
                    </pic:blipFill>
                    <pic:spPr bwMode="auto">
                      <a:xfrm>
                        <a:off x="0" y="0"/>
                        <a:ext cx="5753100" cy="3355975"/>
                      </a:xfrm>
                      <a:prstGeom prst="rect">
                        <a:avLst/>
                      </a:prstGeom>
                      <a:noFill/>
                      <a:ln w="9525">
                        <a:noFill/>
                        <a:headEnd/>
                        <a:tailEnd/>
                      </a:ln>
                    </pic:spPr>
                  </pic:pic>
                </a:graphicData>
              </a:graphic>
            </wp:inline>
          </w:drawing>
        </w:r>
      </w:del>
    </w:p>
    <w:p w14:paraId="321B8327" w14:textId="77777777" w:rsidR="00652ED7" w:rsidRDefault="00404D4D">
      <w:pPr>
        <w:rPr>
          <w:ins w:id="534" w:author="Revision" w:date="2017-12-12T09:34:00Z"/>
        </w:rPr>
      </w:pPr>
      <w:ins w:id="535" w:author="Revision" w:date="2017-12-12T09:34:00Z">
        <w:r>
          <w:rPr>
            <w:noProof/>
          </w:rPr>
          <w:drawing>
            <wp:inline distT="0" distB="0" distL="0" distR="0" wp14:anchorId="529DCEA0" wp14:editId="0B0CAADE">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5"/>
                      <a:stretch>
                        <a:fillRect/>
                      </a:stretch>
                    </pic:blipFill>
                    <pic:spPr bwMode="auto">
                      <a:xfrm>
                        <a:off x="0" y="0"/>
                        <a:ext cx="5969000" cy="2611437"/>
                      </a:xfrm>
                      <a:prstGeom prst="rect">
                        <a:avLst/>
                      </a:prstGeom>
                      <a:noFill/>
                      <a:ln w="9525">
                        <a:noFill/>
                        <a:headEnd/>
                        <a:tailEnd/>
                      </a:ln>
                    </pic:spPr>
                  </pic:pic>
                </a:graphicData>
              </a:graphic>
            </wp:inline>
          </w:drawing>
        </w:r>
      </w:ins>
    </w:p>
    <w:p w14:paraId="648334A0" w14:textId="08FF593B" w:rsidR="00652ED7" w:rsidRDefault="00404D4D">
      <w:pPr>
        <w:pStyle w:val="ImageCaption"/>
      </w:pPr>
      <w:r>
        <w:t xml:space="preserve">Figure </w:t>
      </w:r>
      <w:del w:id="536" w:author="Revision" w:date="2017-12-12T09:34:00Z">
        <w:r>
          <w:delText>5</w:delText>
        </w:r>
      </w:del>
      <w:ins w:id="537" w:author="Revision" w:date="2017-12-12T09:34:00Z">
        <w:r>
          <w:t>3</w:t>
        </w:r>
      </w:ins>
      <w:r>
        <w:t xml:space="preserve"> Repeated imitations retain</w:t>
      </w:r>
      <w:r>
        <w:t xml:space="preserve">ed category resemblance. A. </w:t>
      </w:r>
      <w:del w:id="538" w:author="Revision" w:date="2017-12-12T09:34:00Z">
        <w:r>
          <w:delText>Accuracy</w:delText>
        </w:r>
      </w:del>
      <w:ins w:id="539" w:author="Revision" w:date="2017-12-12T09:34:00Z">
        <w:r>
          <w:t>Three types</w:t>
        </w:r>
      </w:ins>
      <w:r>
        <w:t xml:space="preserve"> of matching </w:t>
      </w:r>
      <w:ins w:id="540" w:author="Revision" w:date="2017-12-12T09:34:00Z">
        <w:r>
          <w:t>questions. True seed and category match questions had choices from different sound categories. Specific match questions pitted the actual seed against the other seeds within the same category. B. Accuracy</w:t>
        </w:r>
        <w:r>
          <w:t xml:space="preserve"> in matching </w:t>
        </w:r>
      </w:ins>
      <w:r>
        <w:t>vocal imitations to original seed sounds</w:t>
      </w:r>
      <w:del w:id="541" w:author="Revision" w:date="2017-12-12T09:34:00Z">
        <w:r>
          <w:delText xml:space="preserve"> as a function o</w:delText>
        </w:r>
        <w:r>
          <w:delText>f the generation during which the imitation was produced.</w:delText>
        </w:r>
      </w:del>
      <w:ins w:id="542" w:author="Revision" w:date="2017-12-12T09:34:00Z">
        <w:r>
          <w:t>.</w:t>
        </w:r>
      </w:ins>
      <w:r>
        <w:t xml:space="preserve"> Curves show predictions of the generalized linear mixed effects models with ±1 SE of the model predictions. </w:t>
      </w:r>
      <w:del w:id="543" w:author="Revision" w:date="2017-12-12T09:34:00Z">
        <w:r>
          <w:delText>The "category advantage" (Category match vs. Specific match) increased over generations, w</w:delText>
        </w:r>
        <w:r>
          <w:delText xml:space="preserve">hile the "true seed advantage" (True seed v. Category match) decreased (see main text), suggesting that imitations lose within-category information more rapidly than between-category information. B. </w:delText>
        </w:r>
      </w:del>
      <w:ins w:id="544" w:author="Revision" w:date="2017-12-12T09:34:00Z">
        <w:r>
          <w:t xml:space="preserve">C. </w:t>
        </w:r>
      </w:ins>
      <w:r>
        <w:t xml:space="preserve">Accuracy </w:t>
      </w:r>
      <w:del w:id="545" w:author="Revision" w:date="2017-12-12T09:34:00Z">
        <w:r>
          <w:delText>of</w:delText>
        </w:r>
      </w:del>
      <w:ins w:id="546" w:author="Revision" w:date="2017-12-12T09:34:00Z">
        <w:r>
          <w:t>in</w:t>
        </w:r>
      </w:ins>
      <w:r>
        <w:t xml:space="preserve"> matching transcriptions of the imitations to original seed sounds (e.g., </w:t>
      </w:r>
      <w:del w:id="547" w:author="Revision" w:date="2017-12-12T09:34:00Z">
        <w:r>
          <w:delText>"</w:delText>
        </w:r>
      </w:del>
      <w:ins w:id="548" w:author="Revision" w:date="2017-12-12T09:34:00Z">
        <w:r>
          <w:t>“</w:t>
        </w:r>
      </w:ins>
      <w:r>
        <w:t>booc</w:t>
      </w:r>
      <w:r>
        <w:t>ocucuwich</w:t>
      </w:r>
      <w:del w:id="549" w:author="Revision" w:date="2017-12-12T09:34:00Z">
        <w:r>
          <w:delText>"</w:delText>
        </w:r>
      </w:del>
      <w:ins w:id="550" w:author="Revision" w:date="2017-12-12T09:34:00Z">
        <w:r>
          <w:t>”</w:t>
        </w:r>
      </w:ins>
      <w:r>
        <w:t xml:space="preserve"> to a water splashing sound). </w:t>
      </w:r>
      <w:del w:id="551" w:author="Revision" w:date="2017-12-12T09:34:00Z">
        <w:r>
          <w:delText xml:space="preserve">Transcriptions of imitations could still be matched back to the category of sound that motivated the original imitation even after 8 generations. </w:delText>
        </w:r>
      </w:del>
      <w:r>
        <w:t xml:space="preserve">Circles show mean matching accuracy for the </w:t>
      </w:r>
      <w:del w:id="552" w:author="Revision" w:date="2017-12-12T09:34:00Z">
        <w:r>
          <w:delText xml:space="preserve">corresponding </w:delText>
        </w:r>
      </w:del>
      <w:r>
        <w:t xml:space="preserve">vocal imitations </w:t>
      </w:r>
      <w:ins w:id="553" w:author="Revision" w:date="2017-12-12T09:34:00Z">
        <w:r>
          <w:t xml:space="preserve">that were transcribed </w:t>
        </w:r>
      </w:ins>
      <w:r>
        <w:t>for comparison.</w:t>
      </w:r>
    </w:p>
    <w:p w14:paraId="1886C694" w14:textId="77777777" w:rsidR="00652ED7" w:rsidRDefault="00404D4D">
      <w:pPr>
        <w:pStyle w:val="Heading2"/>
        <w:pPrChange w:id="554" w:author="Revision" w:date="2017-12-12T09:34:00Z">
          <w:pPr>
            <w:pStyle w:val="Heading21"/>
          </w:pPr>
        </w:pPrChange>
      </w:pPr>
      <w:bookmarkStart w:id="555" w:name="discussion-1"/>
      <w:r>
        <w:t>Discussion</w:t>
      </w:r>
      <w:bookmarkEnd w:id="555"/>
    </w:p>
    <w:p w14:paraId="057CD730" w14:textId="57690BA6" w:rsidR="00652ED7" w:rsidRDefault="00404D4D">
      <w:pPr>
        <w:pStyle w:val="FirstParagraph"/>
        <w:pPrChange w:id="556" w:author="Revision" w:date="2017-12-12T09:34:00Z">
          <w:pPr/>
        </w:pPrChange>
      </w:pPr>
      <w:r>
        <w:t>Even after being repeated up to 8 times</w:t>
      </w:r>
      <w:del w:id="557" w:author="Revision" w:date="2017-12-12T09:34:00Z">
        <w:r>
          <w:delText>, imitations</w:delText>
        </w:r>
      </w:del>
      <w:ins w:id="558" w:author="Revision" w:date="2017-12-12T09:34:00Z">
        <w:r>
          <w:t xml:space="preserve"> across 8 different individuals, vocalizations</w:t>
        </w:r>
      </w:ins>
      <w:r>
        <w:t xml:space="preserve"> retained a resemblan</w:t>
      </w:r>
      <w:r>
        <w:t>ce to the environmental sound that motivated them</w:t>
      </w:r>
      <w:del w:id="559" w:author="Revision" w:date="2017-12-12T09:34:00Z">
        <w:r>
          <w:delText>,</w:delText>
        </w:r>
      </w:del>
      <w:ins w:id="560" w:author="Revision" w:date="2017-12-12T09:34:00Z">
        <w:r>
          <w:t>. This resemblance remained</w:t>
        </w:r>
      </w:ins>
      <w:r>
        <w:t xml:space="preserve"> even after </w:t>
      </w:r>
      <w:del w:id="561" w:author="Revision" w:date="2017-12-12T09:34:00Z">
        <w:r>
          <w:delText>being</w:delText>
        </w:r>
      </w:del>
      <w:ins w:id="562" w:author="Revision" w:date="2017-12-12T09:34:00Z">
        <w:r>
          <w:t>the vocalizations were</w:t>
        </w:r>
      </w:ins>
      <w:r>
        <w:t xml:space="preserve"> transcribed into orthographic forms. For</w:t>
      </w:r>
      <w:ins w:id="563" w:author="Revision" w:date="2017-12-12T09:34:00Z">
        <w:r>
          <w:t xml:space="preserve"> vocal</w:t>
        </w:r>
      </w:ins>
      <w:r>
        <w:t xml:space="preserve"> imitations, but not for transcriptions, this resemblance was stronger for the category of </w:t>
      </w:r>
      <w:r>
        <w:lastRenderedPageBreak/>
        <w:t>environm</w:t>
      </w:r>
      <w:r>
        <w:t xml:space="preserve">ental sound than the actual seed sound, suggesting that </w:t>
      </w:r>
      <w:del w:id="564" w:author="Revision" w:date="2017-12-12T09:34:00Z">
        <w:r>
          <w:delText>through repetition, the imitations were becoming more categorical. This result supports the results of Experimen</w:delText>
        </w:r>
        <w:r>
          <w:delText>t 1 in demonstrating another aspect of wordlike-ness achieved through repeated imitation: Words, in addition to being stable in acoustic and orthographic forms, are also categorical, denoting all members of a category equally as opposed to identifying indi</w:delText>
        </w:r>
        <w:r>
          <w:delText>vidual category members. Repeating imitations of environmental sounds is sufficient to remove some of the individuating characteristics of the imitation while retaining a category-based resemblance.</w:delText>
        </w:r>
      </w:del>
      <w:ins w:id="565" w:author="Revision" w:date="2017-12-12T09:34:00Z">
        <w:r>
          <w:t>iterated imitation produces vocalizations that are interpreted by naïve listeners in a more categorical way. Iterated imitation appears to strip the vocalizations of some of the characteristics that i</w:t>
        </w:r>
        <w:r>
          <w:t>ndividuate each particular sound while maintaining some category-based resemblance (even though participants were never informed about the meaning of the vocalizations and were not trying to communicate).</w:t>
        </w:r>
      </w:ins>
    </w:p>
    <w:p w14:paraId="2158017D" w14:textId="5A440490" w:rsidR="00652ED7" w:rsidRDefault="00404D4D">
      <w:pPr>
        <w:pStyle w:val="BodyText"/>
      </w:pPr>
      <w:del w:id="566" w:author="Revision" w:date="2017-12-12T09:34:00Z">
        <w:r>
          <w:delText xml:space="preserve">The reason </w:delText>
        </w:r>
      </w:del>
      <w:ins w:id="567" w:author="Revision" w:date="2017-12-12T09:34:00Z">
        <w:r>
          <w:t xml:space="preserve">Transcriptions of </w:t>
        </w:r>
      </w:ins>
      <w:r>
        <w:t xml:space="preserve">the </w:t>
      </w:r>
      <w:del w:id="568" w:author="Revision" w:date="2017-12-12T09:34:00Z">
        <w:r>
          <w:delText>same effect was not observed in matching a</w:delText>
        </w:r>
        <w:r>
          <w:delText>ccuracy for</w:delText>
        </w:r>
      </w:del>
      <w:ins w:id="569" w:author="Revision" w:date="2017-12-12T09:34:00Z">
        <w:r>
          <w:t>vocalizations, like the vocalizations themselves, were able to be matched to the original environmental sounds at levels above chance. Unlike vocalizations, the</w:t>
        </w:r>
      </w:ins>
      <w:r>
        <w:t xml:space="preserve"> transcriptions </w:t>
      </w:r>
      <w:ins w:id="570" w:author="Revision" w:date="2017-12-12T09:34:00Z">
        <w:r>
          <w:t>continued to be matched more accurately to the true seed c</w:t>
        </w:r>
        <w:r>
          <w:t xml:space="preserve">ompared to the general category. That </w:t>
        </w:r>
      </w:ins>
      <w:r>
        <w:t>is</w:t>
      </w:r>
      <w:del w:id="571" w:author="Revision" w:date="2017-12-12T09:34:00Z">
        <w:r>
          <w:delText xml:space="preserve"> unknown.</w:delText>
        </w:r>
      </w:del>
      <w:ins w:id="572" w:author="Revision" w:date="2017-12-12T09:34:00Z">
        <w:r>
          <w:t>, transcription appears to impact specific and category-level information equally.</w:t>
        </w:r>
      </w:ins>
      <w:r>
        <w:t xml:space="preserve"> One possible </w:t>
      </w:r>
      <w:del w:id="573" w:author="Revision" w:date="2017-12-12T09:34:00Z">
        <w:r>
          <w:delText>reason</w:delText>
        </w:r>
      </w:del>
      <w:ins w:id="574" w:author="Revision" w:date="2017-12-12T09:34:00Z">
        <w:r>
          <w:t>explanation of the difference between the acoustic and orthographic forms of this task</w:t>
        </w:r>
      </w:ins>
      <w:r>
        <w:t xml:space="preserve"> is that the process of transcribi</w:t>
      </w:r>
      <w:r>
        <w:t>ng a non-</w:t>
      </w:r>
      <w:ins w:id="575" w:author="Revision" w:date="2017-12-12T09:34:00Z">
        <w:r>
          <w:t xml:space="preserve"> </w:t>
        </w:r>
      </w:ins>
      <w:r>
        <w:t>linguistic vocalization into a written word encourages transcribers to emphasize individuating information about the vocalization. However, the fact that transcriptions of imitations can be matched back to other category members (Category match q</w:t>
      </w:r>
      <w:r>
        <w:t xml:space="preserve">uestions) suggests that transcriptions </w:t>
      </w:r>
      <w:del w:id="576" w:author="Revision" w:date="2017-12-12T09:34:00Z">
        <w:r>
          <w:delText xml:space="preserve">are </w:delText>
        </w:r>
      </w:del>
      <w:r>
        <w:t xml:space="preserve">still </w:t>
      </w:r>
      <w:del w:id="577" w:author="Revision" w:date="2017-12-12T09:34:00Z">
        <w:r>
          <w:delText>carrying</w:delText>
        </w:r>
      </w:del>
      <w:ins w:id="578" w:author="Revision" w:date="2017-12-12T09:34:00Z">
        <w:r>
          <w:t>carry</w:t>
        </w:r>
      </w:ins>
      <w:r>
        <w:t xml:space="preserve"> some category information</w:t>
      </w:r>
      <w:del w:id="579" w:author="Revision" w:date="2017-12-12T09:34:00Z">
        <w:r>
          <w:delText>.</w:delText>
        </w:r>
      </w:del>
      <w:ins w:id="580" w:author="Revision" w:date="2017-12-12T09:34:00Z">
        <w:r>
          <w:t>, so this is not a complete explanation of our results.</w:t>
        </w:r>
      </w:ins>
      <w:r>
        <w:t xml:space="preserve"> Another possible reason is that by </w:t>
      </w:r>
      <w:del w:id="581" w:author="Revision" w:date="2017-12-12T09:34:00Z">
        <w:r>
          <w:delText>subsetting</w:delText>
        </w:r>
      </w:del>
      <w:ins w:id="582" w:author="Revision" w:date="2017-12-12T09:34:00Z">
        <w:r>
          <w:t>selecting only</w:t>
        </w:r>
      </w:ins>
      <w:r>
        <w:t xml:space="preserve"> the most frequent transcriptions, we unintentionally excluded less frequen</w:t>
      </w:r>
      <w:r>
        <w:t xml:space="preserve">t transcriptions that were </w:t>
      </w:r>
      <w:ins w:id="583" w:author="Revision" w:date="2017-12-12T09:34:00Z">
        <w:r>
          <w:t xml:space="preserve">nonetheless </w:t>
        </w:r>
      </w:ins>
      <w:r>
        <w:t>more diagnostic of category information.</w:t>
      </w:r>
    </w:p>
    <w:p w14:paraId="483DE2F7" w14:textId="7E6FE6B8" w:rsidR="00652ED7" w:rsidRDefault="00404D4D">
      <w:pPr>
        <w:pStyle w:val="BodyText"/>
      </w:pPr>
      <w:r>
        <w:t xml:space="preserve">Experiments 1 and 2 document a process of gradual change from an imitation of an environmental sound to a more </w:t>
      </w:r>
      <w:del w:id="584" w:author="Revision" w:date="2017-12-12T09:34:00Z">
        <w:r>
          <w:delText>wordlike</w:delText>
        </w:r>
      </w:del>
      <w:ins w:id="585" w:author="Revision" w:date="2017-12-12T09:34:00Z">
        <w:r>
          <w:t>word-like</w:t>
        </w:r>
      </w:ins>
      <w:r>
        <w:t xml:space="preserve"> form. But do these emergent words function like other w</w:t>
      </w:r>
      <w:r>
        <w:t>ords in the language? In Experiment 3, we test the suitability of words taken from the beginning and end of transmission chains in serving as category labels in a category learning task.</w:t>
      </w:r>
    </w:p>
    <w:p w14:paraId="0938ED4F" w14:textId="77777777" w:rsidR="00652ED7" w:rsidRDefault="00404D4D">
      <w:pPr>
        <w:pStyle w:val="Heading1"/>
        <w:pPrChange w:id="586" w:author="Revision" w:date="2017-12-12T09:34:00Z">
          <w:pPr>
            <w:pStyle w:val="Heading11"/>
          </w:pPr>
        </w:pPrChange>
      </w:pPr>
      <w:bookmarkStart w:id="587" w:name="experiment-3-suitability-of-created-word"/>
      <w:r>
        <w:lastRenderedPageBreak/>
        <w:t>Experiment 3: Suitability of created words as category labels</w:t>
      </w:r>
      <w:bookmarkEnd w:id="587"/>
    </w:p>
    <w:p w14:paraId="67F49F6D" w14:textId="22748401" w:rsidR="00652ED7" w:rsidRDefault="00404D4D">
      <w:pPr>
        <w:pStyle w:val="FirstParagraph"/>
        <w:pPrChange w:id="588" w:author="Revision" w:date="2017-12-12T09:34:00Z">
          <w:pPr/>
        </w:pPrChange>
      </w:pPr>
      <w:r>
        <w:t>One con</w:t>
      </w:r>
      <w:r>
        <w:t>sequence of imitations becoming more word-like is that they may make for better category labels. For example, an imitation from a later generation, by virtue of having a more word-like form, may be easier to learn as a label for the category of sounds that</w:t>
      </w:r>
      <w:r>
        <w:t xml:space="preserve"> motivated it than an earlier imitation, which is more closely yoked to a particular environmental sound. To the extent that repeating imitations abstracts away the idiosyncrasies of a particular category member </w:t>
      </w:r>
      <w:del w:id="589" w:author="Revision" w:date="2017-12-12T09:34:00Z">
        <w:r>
          <w:delText>(Edmiston &amp; Lupya</w:delText>
        </w:r>
        <w:r>
          <w:delText>n, 2015; Lupyan &amp; Thompson-Schill, 2012),</w:delText>
        </w:r>
      </w:del>
      <w:ins w:id="590" w:author="Revision" w:date="2017-12-12T09:34:00Z">
        <w:r>
          <w:t>[40,41],</w:t>
        </w:r>
      </w:ins>
      <w:r>
        <w:t xml:space="preserve"> it may also be easier to generalize</w:t>
      </w:r>
      <w:r>
        <w:t xml:space="preserve"> to new category members. We tested these predictions using a category learning task in which participants learned novel labels </w:t>
      </w:r>
      <w:del w:id="591" w:author="Revision" w:date="2017-12-12T09:34:00Z">
        <w:r>
          <w:delText>as category labels</w:delText>
        </w:r>
      </w:del>
      <w:ins w:id="592" w:author="Revision" w:date="2017-12-12T09:34:00Z">
        <w:r>
          <w:t>for the categories</w:t>
        </w:r>
      </w:ins>
      <w:r>
        <w:t xml:space="preserve"> of </w:t>
      </w:r>
      <w:del w:id="593" w:author="Revision" w:date="2017-12-12T09:34:00Z">
        <w:r>
          <w:delText xml:space="preserve">the seed </w:delText>
        </w:r>
      </w:del>
      <w:r>
        <w:t>environmental sounds. The novel labels were transcriptions of either first or last generation imitations g</w:t>
      </w:r>
      <w:r>
        <w:t>athered in Experiment 1.</w:t>
      </w:r>
    </w:p>
    <w:p w14:paraId="2E950D7D" w14:textId="77777777" w:rsidR="00652ED7" w:rsidRDefault="00404D4D">
      <w:pPr>
        <w:pStyle w:val="Heading2"/>
        <w:pPrChange w:id="594" w:author="Revision" w:date="2017-12-12T09:34:00Z">
          <w:pPr>
            <w:pStyle w:val="Heading21"/>
          </w:pPr>
        </w:pPrChange>
      </w:pPr>
      <w:bookmarkStart w:id="595" w:name="methods-2"/>
      <w:r>
        <w:t>Methods</w:t>
      </w:r>
      <w:bookmarkEnd w:id="595"/>
    </w:p>
    <w:p w14:paraId="273335AD" w14:textId="77777777" w:rsidR="00652ED7" w:rsidRDefault="00404D4D">
      <w:pPr>
        <w:pStyle w:val="Heading3"/>
        <w:framePr w:wrap="around"/>
        <w:pPrChange w:id="596" w:author="Revision" w:date="2017-12-12T09:34:00Z">
          <w:pPr>
            <w:pStyle w:val="Heading31"/>
            <w:framePr w:wrap="around"/>
          </w:pPr>
        </w:pPrChange>
      </w:pPr>
      <w:bookmarkStart w:id="597" w:name="selecting-words-to-learn-as-category-lab"/>
      <w:r>
        <w:t>Selecting words to learn as category labels</w:t>
      </w:r>
      <w:bookmarkEnd w:id="597"/>
    </w:p>
    <w:p w14:paraId="6AF8E238" w14:textId="77777777" w:rsidR="001767F9" w:rsidRDefault="00404D4D">
      <w:pPr>
        <w:rPr>
          <w:del w:id="598" w:author="Revision" w:date="2017-12-12T09:34:00Z"/>
        </w:rPr>
      </w:pPr>
      <w:del w:id="599" w:author="Revision" w:date="2017-12-12T09:34:00Z">
        <w:r>
          <w:delText>Our transmission chain design and subsequent transcription procedure created 1814 unique word</w:delText>
        </w:r>
        <w:r>
          <w:delText>s. From these, we sampled words transcribed from first and last generation imitations, as well as transcriptions of the original seed sounds. Our procedure for sampling transcriptions to use as category labels was as follows: First, we removed transcriptio</w:delText>
        </w:r>
        <w:r>
          <w:delText>ns that contained less than 3 unique characters and transcriptions that were over 10 characters long. Of the remaining transcriptions, a sample of 56 were selected that were approximately equally associated with the target category. To measure the associat</w:delText>
        </w:r>
        <w:r>
          <w:delText>ion between each imitation and its target category (the category of the seed sound), we used the match accuracy scores reported in Experiment 2. The reason for using this measure of association strength as a control for selecting words to learn as category</w:delText>
        </w:r>
        <w:r>
          <w:delText xml:space="preserve"> labels was to be able to select words that were initially equally associated with the target categories. Equating along this dimension allowed for a more focused test of differences between the words in terms of generalization to new category members. The</w:delText>
        </w:r>
        <w:r>
          <w:delText xml:space="preserve"> final sample of transcriptions were selected using a bootstrapping procedure which involved selecting a desired mean (the average association strength for eligible transcriptions of last generation imitations) and sampling transcriptions from first genera</w:delText>
        </w:r>
        <w:r>
          <w:delText>tion imitations and from seed sounds until the match accuracy of those imitations matched the desired mean within 1 standard deviation.</w:delText>
        </w:r>
      </w:del>
    </w:p>
    <w:p w14:paraId="729EE957" w14:textId="77777777" w:rsidR="00652ED7" w:rsidRDefault="00404D4D">
      <w:pPr>
        <w:pStyle w:val="FirstParagraph"/>
        <w:rPr>
          <w:ins w:id="600" w:author="Revision" w:date="2017-12-12T09:34:00Z"/>
        </w:rPr>
      </w:pPr>
      <w:ins w:id="601" w:author="Revision" w:date="2017-12-12T09:34:00Z">
        <w:r>
          <w:t>Of the 1814 unique words created through the transmission chain and transcription procedures, we sampled 56 words transcribed from first and last generation imitations that were e</w:t>
        </w:r>
        <w:r>
          <w:t>quated in terms of length and match accuracy with the original sounds. Our procedure for selecting otherwise-equal transcriptions is detailed in the Supplementary Materials.</w:t>
        </w:r>
      </w:ins>
    </w:p>
    <w:p w14:paraId="556A90FC" w14:textId="77777777" w:rsidR="00652ED7" w:rsidRDefault="00404D4D">
      <w:pPr>
        <w:pStyle w:val="Heading3"/>
        <w:framePr w:wrap="around"/>
        <w:pPrChange w:id="602" w:author="Revision" w:date="2017-12-12T09:34:00Z">
          <w:pPr>
            <w:pStyle w:val="Heading31"/>
            <w:framePr w:wrap="around"/>
          </w:pPr>
        </w:pPrChange>
      </w:pPr>
      <w:bookmarkStart w:id="603" w:name="procedure"/>
      <w:r>
        <w:t>Procedure</w:t>
      </w:r>
      <w:bookmarkEnd w:id="603"/>
    </w:p>
    <w:p w14:paraId="7449006A" w14:textId="0F43DFC0" w:rsidR="00652ED7" w:rsidRDefault="00404D4D">
      <w:pPr>
        <w:pStyle w:val="FirstParagraph"/>
        <w:pPrChange w:id="604" w:author="Revision" w:date="2017-12-12T09:34:00Z">
          <w:pPr/>
        </w:pPrChange>
      </w:pPr>
      <w:r>
        <w:t>Participants (</w:t>
      </w:r>
      <w:r>
        <w:rPr>
          <w:i/>
        </w:rPr>
        <w:t>N</w:t>
      </w:r>
      <w:r>
        <w:t>=67) were University of Wisconsin undergraduates who rece</w:t>
      </w:r>
      <w:r>
        <w:t>ived course credit for participation. Participants were randomly assigned four novel labels to learn for four categories of environmental sounds. Full instructions are provided in the Supplementary Materials. Participants were assigned between-subject to l</w:t>
      </w:r>
      <w:r>
        <w:t xml:space="preserve">earn labels (transcriptions) of either first or last generation imitations. </w:t>
      </w:r>
      <w:del w:id="605" w:author="Revision" w:date="2017-12-12T09:34:00Z">
        <w:r>
          <w:delText xml:space="preserve">Some participants learned labels from transcriptions of seed sounds (Fig. </w:delText>
        </w:r>
      </w:del>
      <w:moveFromRangeStart w:id="606" w:author="Revision" w:date="2017-12-12T09:34:00Z" w:name="move500834589"/>
      <w:moveFrom w:id="607" w:author="Revision" w:date="2017-12-12T09:34:00Z">
        <w:r>
          <w:t>S6).</w:t>
        </w:r>
      </w:moveFrom>
      <w:moveFromRangeEnd w:id="606"/>
      <w:del w:id="608" w:author="Revision" w:date="2017-12-12T09:34:00Z">
        <w:r>
          <w:delText xml:space="preserve"> </w:delText>
        </w:r>
      </w:del>
      <w:r>
        <w:t xml:space="preserve">On each trial, participants heard one of the 16 seed sounds. After a 1s delay, participants saw a label (one of the transcribed imitations) </w:t>
      </w:r>
      <w:r>
        <w:lastRenderedPageBreak/>
        <w:t xml:space="preserve">and responded yes or no using a gamepad </w:t>
      </w:r>
      <w:r>
        <w:t xml:space="preserve">controller depending on whether the sound and the word went together. Participants received accuracy feedback (a bell sound and a green checkmark if correct; a buzzing sound and a red </w:t>
      </w:r>
      <w:del w:id="609" w:author="Revision" w:date="2017-12-12T09:34:00Z">
        <w:r>
          <w:delText>"</w:delText>
        </w:r>
      </w:del>
      <w:ins w:id="610" w:author="Revision" w:date="2017-12-12T09:34:00Z">
        <w:r>
          <w:t>“</w:t>
        </w:r>
      </w:ins>
      <w:r>
        <w:t>X</w:t>
      </w:r>
      <w:del w:id="611" w:author="Revision" w:date="2017-12-12T09:34:00Z">
        <w:r>
          <w:delText>"</w:delText>
        </w:r>
      </w:del>
      <w:ins w:id="612" w:author="Revision" w:date="2017-12-12T09:34:00Z">
        <w:r>
          <w:t>”</w:t>
        </w:r>
      </w:ins>
      <w:r>
        <w:t xml:space="preserve"> if incorrect). Four outlier participants were excluded from the fina</w:t>
      </w:r>
      <w:r>
        <w:t>l sample due to high error rates and slow RTs.</w:t>
      </w:r>
    </w:p>
    <w:p w14:paraId="2FA1DFCA" w14:textId="77777777" w:rsidR="00652ED7" w:rsidRDefault="00404D4D">
      <w:pPr>
        <w:pStyle w:val="BodyText"/>
      </w:pPr>
      <w:r>
        <w:t>Participants categorized all 16 seed sounds over the course of the experiment, but they learned them in blocks of 4 sounds at a time. Within each block of 24 trials, participants heard the same four sounds and</w:t>
      </w:r>
      <w:r>
        <w:t xml:space="preserve"> the same four words multiple times, with a 50% probability of the sound matching the word on any given trial. At the start of a new block of trials, participants heard four new sounds they had not heard before, and had to learn to associate these new soun</w:t>
      </w:r>
      <w:r>
        <w:t>ds with the words they had learned in the previous blocks.</w:t>
      </w:r>
    </w:p>
    <w:p w14:paraId="701316D5" w14:textId="77777777" w:rsidR="00652ED7" w:rsidRDefault="00404D4D">
      <w:pPr>
        <w:pStyle w:val="Heading2"/>
        <w:pPrChange w:id="613" w:author="Revision" w:date="2017-12-12T09:34:00Z">
          <w:pPr>
            <w:pStyle w:val="Heading21"/>
          </w:pPr>
        </w:pPrChange>
      </w:pPr>
      <w:bookmarkStart w:id="614" w:name="results-2"/>
      <w:r>
        <w:t>Results</w:t>
      </w:r>
      <w:bookmarkEnd w:id="614"/>
    </w:p>
    <w:p w14:paraId="39EB7EC6" w14:textId="77777777" w:rsidR="001767F9" w:rsidRDefault="00404D4D">
      <w:pPr>
        <w:pStyle w:val="Heading31"/>
        <w:framePr w:wrap="around"/>
        <w:rPr>
          <w:del w:id="615" w:author="Revision" w:date="2017-12-12T09:34:00Z"/>
        </w:rPr>
      </w:pPr>
      <w:del w:id="616" w:author="Revision" w:date="2017-12-12T09:34:00Z">
        <w:r>
          <w:delText>Later generation transcriptions yielded more efficient responding</w:delText>
        </w:r>
      </w:del>
    </w:p>
    <w:p w14:paraId="275FCA0A" w14:textId="210FF8B3" w:rsidR="00652ED7" w:rsidRDefault="00404D4D">
      <w:pPr>
        <w:pStyle w:val="FirstParagraph"/>
        <w:rPr>
          <w:ins w:id="617" w:author="Revision" w:date="2017-12-12T09:34:00Z"/>
        </w:rPr>
      </w:pPr>
      <w:r>
        <w:t>Participants began by learning through trial-and-error to associate four written labels with four categories of environmental sounds. The small number of categories made this an easy task (</w:t>
      </w:r>
      <w:r>
        <w:t xml:space="preserve">mean accuracy after the first block of 24 trials was 81%; Fig. </w:t>
      </w:r>
      <w:del w:id="618" w:author="Revision" w:date="2017-12-12T09:34:00Z">
        <w:r>
          <w:delText>S4</w:delText>
        </w:r>
      </w:del>
      <w:ins w:id="619" w:author="Revision" w:date="2017-12-12T09:34:00Z">
        <w:r>
          <w:t>S5</w:t>
        </w:r>
      </w:ins>
      <w:r>
        <w:t xml:space="preserve">). Participants learning transcriptions of first or last generation imitations did not differ in overall accuracy, </w:t>
      </w:r>
      <w:r>
        <w:rPr>
          <w:i/>
        </w:rPr>
        <w:t>p</w:t>
      </w:r>
      <w:r>
        <w:t xml:space="preserve"> = 0.887, or reaction time, </w:t>
      </w:r>
      <w:r>
        <w:rPr>
          <w:i/>
        </w:rPr>
        <w:t>p</w:t>
      </w:r>
      <w:r>
        <w:t xml:space="preserve"> = 0.616.</w:t>
      </w:r>
      <w:del w:id="620" w:author="Revision" w:date="2017-12-12T09:34:00Z">
        <w:r>
          <w:delText xml:space="preserve"> </w:delText>
        </w:r>
      </w:del>
    </w:p>
    <w:p w14:paraId="20D6A166" w14:textId="1E2CAA99" w:rsidR="00652ED7" w:rsidRDefault="00404D4D">
      <w:pPr>
        <w:pStyle w:val="BodyText"/>
        <w:pPrChange w:id="621" w:author="Revision" w:date="2017-12-12T09:34:00Z">
          <w:pPr/>
        </w:pPrChange>
      </w:pPr>
      <w:r>
        <w:t>After this initial learning phase (i</w:t>
      </w:r>
      <w:r>
        <w:t>.e.</w:t>
      </w:r>
      <w:del w:id="622" w:author="Revision" w:date="2017-12-12T09:34:00Z">
        <w:r>
          <w:delText xml:space="preserve"> </w:delText>
        </w:r>
      </w:del>
      <w:ins w:id="623" w:author="Revision" w:date="2017-12-12T09:34:00Z">
        <w:r>
          <w:t> </w:t>
        </w:r>
      </w:ins>
      <w:r>
        <w:t xml:space="preserve">after the first block of trials), accuracy performance quickly reached ceiling and did not differ between groups </w:t>
      </w:r>
      <w:r>
        <w:rPr>
          <w:i/>
        </w:rPr>
        <w:t>p</w:t>
      </w:r>
      <w:r>
        <w:t xml:space="preserve"> = 0.775. However, the response times of participants learning last generation transcriptions declined more rapidly with practice than par</w:t>
      </w:r>
      <w:r>
        <w:t xml:space="preserve">ticipants learning first generation transcriptions, </w:t>
      </w:r>
      <w:r>
        <w:rPr>
          <w:i/>
        </w:rPr>
        <w:t>b</w:t>
      </w:r>
      <w:r>
        <w:t xml:space="preserve"> = -114.13 (SE = 52.06), </w:t>
      </w:r>
      <w:r>
        <w:rPr>
          <w:i/>
        </w:rPr>
        <w:t>t</w:t>
      </w:r>
      <w:r>
        <w:t xml:space="preserve">(39.9) = -2.19, </w:t>
      </w:r>
      <w:r>
        <w:rPr>
          <w:i/>
        </w:rPr>
        <w:t>p</w:t>
      </w:r>
      <w:r>
        <w:t xml:space="preserve"> = 0.034 (Fig. </w:t>
      </w:r>
      <w:del w:id="624" w:author="Revision" w:date="2017-12-12T09:34:00Z">
        <w:r>
          <w:delText>6A</w:delText>
        </w:r>
      </w:del>
      <w:ins w:id="625" w:author="Revision" w:date="2017-12-12T09:34:00Z">
        <w:r>
          <w:t>4A</w:t>
        </w:r>
      </w:ins>
      <w:r>
        <w:t>). These faster responses suggest that, in addition to becoming more stable both in terms of acoustic and orthographic properties, repeating im</w:t>
      </w:r>
      <w:r>
        <w:t xml:space="preserve">itations makes them </w:t>
      </w:r>
      <w:r>
        <w:lastRenderedPageBreak/>
        <w:t>easier to process as category labels. We predict that given a harder task (i.e., more than four categories and 16 exemplars) would yield differences in initial learning rates as well.</w:t>
      </w:r>
    </w:p>
    <w:p w14:paraId="32997198" w14:textId="77777777" w:rsidR="001767F9" w:rsidRDefault="00404D4D">
      <w:pPr>
        <w:pStyle w:val="Heading31"/>
        <w:framePr w:wrap="around"/>
        <w:rPr>
          <w:del w:id="626" w:author="Revision" w:date="2017-12-12T09:34:00Z"/>
        </w:rPr>
      </w:pPr>
      <w:del w:id="627" w:author="Revision" w:date="2017-12-12T09:34:00Z">
        <w:r>
          <w:delText>Later generation transcriptions were better generalized</w:delText>
        </w:r>
      </w:del>
    </w:p>
    <w:p w14:paraId="64FA8FA2" w14:textId="43A7AF08" w:rsidR="00652ED7" w:rsidRDefault="00404D4D">
      <w:pPr>
        <w:pStyle w:val="BodyText"/>
        <w:pPrChange w:id="628" w:author="Revision" w:date="2017-12-12T09:34:00Z">
          <w:pPr/>
        </w:pPrChange>
      </w:pPr>
      <w:r>
        <w:t>Next, we examined whether transcriptions from last g</w:t>
      </w:r>
      <w:r>
        <w:t xml:space="preserve">eneration imitations were easier to generalize to novel category exemplars. To test this hypothesis, we compared RTs on trials immediately prior to the introduction of novel sounds (new category members) and the first trials after the block transition (±6 </w:t>
      </w:r>
      <w:r>
        <w:t xml:space="preserve">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w:t>
      </w:r>
      <w:del w:id="629" w:author="Revision" w:date="2017-12-12T09:34:00Z">
        <w:r>
          <w:delText>6B</w:delText>
        </w:r>
      </w:del>
      <w:ins w:id="630" w:author="Revision" w:date="2017-12-12T09:34:00Z">
        <w:r>
          <w:t>4B</w:t>
        </w:r>
      </w:ins>
      <w:r>
        <w:t>). This result suggests that transcriptions from later generatio</w:t>
      </w:r>
      <w:r>
        <w:t>n imitations were easier to generalize to new category members.</w:t>
      </w:r>
    </w:p>
    <w:p w14:paraId="12F2A571" w14:textId="77777777" w:rsidR="001767F9" w:rsidRDefault="00404D4D">
      <w:pPr>
        <w:rPr>
          <w:del w:id="631" w:author="Revision" w:date="2017-12-12T09:34:00Z"/>
        </w:rPr>
      </w:pPr>
      <w:del w:id="632" w:author="Revision" w:date="2017-12-12T09:34:00Z">
        <w:r>
          <w:rPr>
            <w:noProof/>
          </w:rPr>
          <w:drawing>
            <wp:inline distT="0" distB="0" distL="0" distR="0" wp14:anchorId="01C1AA3C" wp14:editId="7DAC6C87">
              <wp:extent cx="5753100" cy="3355975"/>
              <wp:effectExtent l="0" t="0" r="0" b="0"/>
              <wp:docPr id="10"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the first generation labels, but not the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6"/>
                      <a:stretch>
                        <a:fillRect/>
                      </a:stretch>
                    </pic:blipFill>
                    <pic:spPr bwMode="auto">
                      <a:xfrm>
                        <a:off x="0" y="0"/>
                        <a:ext cx="5753100" cy="3355975"/>
                      </a:xfrm>
                      <a:prstGeom prst="rect">
                        <a:avLst/>
                      </a:prstGeom>
                      <a:noFill/>
                      <a:ln w="9525">
                        <a:noFill/>
                        <a:headEnd/>
                        <a:tailEnd/>
                      </a:ln>
                    </pic:spPr>
                  </pic:pic>
                </a:graphicData>
              </a:graphic>
            </wp:inline>
          </w:drawing>
        </w:r>
      </w:del>
    </w:p>
    <w:p w14:paraId="7B6521EC" w14:textId="77777777" w:rsidR="00652ED7" w:rsidRDefault="00404D4D">
      <w:pPr>
        <w:rPr>
          <w:ins w:id="633" w:author="Revision" w:date="2017-12-12T09:34:00Z"/>
        </w:rPr>
      </w:pPr>
      <w:ins w:id="634" w:author="Revision" w:date="2017-12-12T09:34:00Z">
        <w:r>
          <w:rPr>
            <w:noProof/>
          </w:rPr>
          <w:drawing>
            <wp:inline distT="0" distB="0" distL="0" distR="0" wp14:anchorId="0003B8DB" wp14:editId="29D7517F">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7"/>
                      <a:stretch>
                        <a:fillRect/>
                      </a:stretch>
                    </pic:blipFill>
                    <pic:spPr bwMode="auto">
                      <a:xfrm>
                        <a:off x="0" y="0"/>
                        <a:ext cx="5969000" cy="3481916"/>
                      </a:xfrm>
                      <a:prstGeom prst="rect">
                        <a:avLst/>
                      </a:prstGeom>
                      <a:noFill/>
                      <a:ln w="9525">
                        <a:noFill/>
                        <a:headEnd/>
                        <a:tailEnd/>
                      </a:ln>
                    </pic:spPr>
                  </pic:pic>
                </a:graphicData>
              </a:graphic>
            </wp:inline>
          </w:drawing>
        </w:r>
      </w:ins>
    </w:p>
    <w:p w14:paraId="71D36666" w14:textId="106B441D" w:rsidR="00652ED7" w:rsidRDefault="00404D4D">
      <w:pPr>
        <w:pStyle w:val="ImageCaption"/>
      </w:pPr>
      <w:r>
        <w:t xml:space="preserve">Figure </w:t>
      </w:r>
      <w:del w:id="635" w:author="Revision" w:date="2017-12-12T09:34:00Z">
        <w:r>
          <w:delText>6</w:delText>
        </w:r>
      </w:del>
      <w:ins w:id="636" w:author="Revision" w:date="2017-12-12T09:34:00Z">
        <w:r>
          <w:t>4</w:t>
        </w:r>
      </w:ins>
      <w:r>
        <w:t xml:space="preserve"> Repeated imitations made for better category labels. </w:t>
      </w:r>
      <w:del w:id="637" w:author="Revision" w:date="2017-12-12T09:34:00Z">
        <w:r>
          <w:delText xml:space="preserve">Participants learned novel labels (transcriptions of first or last generation imitations) for categories of environmental sounds. </w:delText>
        </w:r>
      </w:del>
      <w:r>
        <w:t xml:space="preserve">A. Mean RTs for correct responses in the category learning experiment with ±1 SE. </w:t>
      </w:r>
      <w:del w:id="638" w:author="Revision" w:date="2017-12-12T09:34:00Z">
        <w:r>
          <w:delText xml:space="preserve">Participants achieved faster RTs in matching transcribed labels to environmental sounds for labels transcribed from later compared to earlier generation imitations. </w:delText>
        </w:r>
      </w:del>
      <w:r>
        <w:t>B. Cost of generalizing to new category member</w:t>
      </w:r>
      <w:r>
        <w:t>s with ±1 SE.</w:t>
      </w:r>
      <w:del w:id="639" w:author="Revision" w:date="2017-12-12T09:34:00Z">
        <w:r>
          <w:delText xml:space="preserve"> After each block of trials, new environmental sounds were introduced, requiring participants to generalize the previously learned category labels to new category members. There was a generalization cost for the fir</w:delText>
        </w:r>
        <w:r>
          <w:delText>st generation labels, but not the last generation labels.</w:delText>
        </w:r>
      </w:del>
    </w:p>
    <w:p w14:paraId="560C4712" w14:textId="77777777" w:rsidR="00652ED7" w:rsidRDefault="00404D4D">
      <w:pPr>
        <w:pStyle w:val="Heading2"/>
        <w:pPrChange w:id="640" w:author="Revision" w:date="2017-12-12T09:34:00Z">
          <w:pPr>
            <w:pStyle w:val="Heading21"/>
          </w:pPr>
        </w:pPrChange>
      </w:pPr>
      <w:bookmarkStart w:id="641" w:name="discussion-2"/>
      <w:r>
        <w:lastRenderedPageBreak/>
        <w:t>Discussion</w:t>
      </w:r>
      <w:bookmarkEnd w:id="641"/>
    </w:p>
    <w:p w14:paraId="300F6CA9" w14:textId="4B758D9D" w:rsidR="00652ED7" w:rsidRDefault="00404D4D">
      <w:pPr>
        <w:pStyle w:val="FirstParagraph"/>
        <w:pPrChange w:id="642" w:author="Revision" w:date="2017-12-12T09:34:00Z">
          <w:pPr/>
        </w:pPrChange>
      </w:pPr>
      <w:r>
        <w:t xml:space="preserve">The results of a simple category learning experiment demonstrate a possible benefit to the stabilization of repeated imitations on more </w:t>
      </w:r>
      <w:del w:id="643" w:author="Revision" w:date="2017-12-12T09:34:00Z">
        <w:r>
          <w:delText>wordlike</w:delText>
        </w:r>
      </w:del>
      <w:ins w:id="644" w:author="Revision" w:date="2017-12-12T09:34:00Z">
        <w:r>
          <w:t>word-like</w:t>
        </w:r>
      </w:ins>
      <w:r>
        <w:t xml:space="preserve"> forms. As a consequence of being more </w:t>
      </w:r>
      <w:del w:id="645" w:author="Revision" w:date="2017-12-12T09:34:00Z">
        <w:r>
          <w:delText>word</w:delText>
        </w:r>
        <w:r>
          <w:delText>like</w:delText>
        </w:r>
      </w:del>
      <w:ins w:id="646" w:author="Revision" w:date="2017-12-12T09:34:00Z">
        <w:r>
          <w:t>word-like</w:t>
        </w:r>
      </w:ins>
      <w:r>
        <w:t>, repeated imitations were responded t</w:t>
      </w:r>
      <w:r>
        <w:t>o more quickly, and generalized to new category members more easily. These results suggest an advantage to repeating imitations from the perspective of the language learner in that they afford better category generalization.</w:t>
      </w:r>
    </w:p>
    <w:p w14:paraId="5AC8512E" w14:textId="77777777" w:rsidR="00652ED7" w:rsidRDefault="00404D4D">
      <w:pPr>
        <w:pStyle w:val="Heading1"/>
        <w:pPrChange w:id="647" w:author="Revision" w:date="2017-12-12T09:34:00Z">
          <w:pPr>
            <w:pStyle w:val="Heading11"/>
          </w:pPr>
        </w:pPrChange>
      </w:pPr>
      <w:bookmarkStart w:id="648" w:name="general-discussion"/>
      <w:r>
        <w:t>General Discussion</w:t>
      </w:r>
      <w:bookmarkEnd w:id="648"/>
    </w:p>
    <w:p w14:paraId="51DF3DFB" w14:textId="013E842B" w:rsidR="00652ED7" w:rsidRDefault="00404D4D">
      <w:pPr>
        <w:pStyle w:val="FirstParagraph"/>
        <w:pPrChange w:id="649" w:author="Revision" w:date="2017-12-12T09:34:00Z">
          <w:pPr/>
        </w:pPrChange>
      </w:pPr>
      <w:del w:id="650" w:author="Revision" w:date="2017-12-12T09:34:00Z">
        <w:r>
          <w:delText>Imitative</w:delText>
        </w:r>
      </w:del>
      <w:ins w:id="651" w:author="Revision" w:date="2017-12-12T09:34:00Z">
        <w:r>
          <w:t>Accumulating</w:t>
        </w:r>
        <w:r>
          <w:t xml:space="preserve"> evidence shows that iconic</w:t>
        </w:r>
      </w:ins>
      <w:r>
        <w:t xml:space="preserve"> words are </w:t>
      </w:r>
      <w:del w:id="652" w:author="Revision" w:date="2017-12-12T09:34:00Z">
        <w:r>
          <w:delText>found</w:delText>
        </w:r>
      </w:del>
      <w:ins w:id="653" w:author="Revision" w:date="2017-12-12T09:34:00Z">
        <w:r>
          <w:t>prevalent</w:t>
        </w:r>
      </w:ins>
      <w:r>
        <w:t xml:space="preserve"> across the spoken languages of the world </w:t>
      </w:r>
      <w:del w:id="654" w:author="Revision" w:date="2017-12-12T09:34:00Z">
        <w:r>
          <w:delText>(Dingemanse et al., 2015; Imai &amp; Kita, 2014; Perniss et al., 2010). Counter</w:delText>
        </w:r>
      </w:del>
      <w:ins w:id="655" w:author="Revision" w:date="2017-12-12T09:34:00Z">
        <w:r>
          <w:t>[25,26,32]. And counter</w:t>
        </w:r>
      </w:ins>
      <w:r>
        <w:t xml:space="preserve"> to past assumptions about the limitations of human vocal imitation, people are surprisingly effective at using vocal imitation to represent and</w:t>
      </w:r>
      <w:r>
        <w:t xml:space="preserve"> communicate about the sounds in their environment </w:t>
      </w:r>
      <w:del w:id="656" w:author="Revision" w:date="2017-12-12T09:34:00Z">
        <w:r>
          <w:delText>(Lemaitre et al., 2016)</w:delText>
        </w:r>
      </w:del>
      <w:ins w:id="657" w:author="Revision" w:date="2017-12-12T09:34:00Z">
        <w:r>
          <w:t>[35]</w:t>
        </w:r>
      </w:ins>
      <w:r>
        <w:t xml:space="preserve"> and more abstract meanings </w:t>
      </w:r>
      <w:del w:id="658" w:author="Revision" w:date="2017-12-12T09:34:00Z">
        <w:r>
          <w:delText>(Perlman et al., 2015), making</w:delText>
        </w:r>
      </w:del>
      <w:ins w:id="659" w:author="Revision" w:date="2017-12-12T09:34:00Z">
        <w:r>
          <w:t>[33]. These findings raise</w:t>
        </w:r>
      </w:ins>
      <w:r>
        <w:t xml:space="preserve"> the hypothesis that early spoken words originated from </w:t>
      </w:r>
      <w:ins w:id="660" w:author="Revision" w:date="2017-12-12T09:34:00Z">
        <w:r>
          <w:t xml:space="preserve">vocal </w:t>
        </w:r>
      </w:ins>
      <w:r>
        <w:t>imitations</w:t>
      </w:r>
      <w:del w:id="661" w:author="Revision" w:date="2017-12-12T09:34:00Z">
        <w:r>
          <w:delText xml:space="preserve"> a plausible one. We</w:delText>
        </w:r>
      </w:del>
      <w:ins w:id="662" w:author="Revision" w:date="2017-12-12T09:34:00Z">
        <w:r>
          <w:t xml:space="preserve">, perhaps comparable to the way that many of the signs of signed languages </w:t>
        </w:r>
        <w:r>
          <w:t>appear to be formed originally from pantomimes [33,42]. Here, we</w:t>
        </w:r>
      </w:ins>
      <w:r>
        <w:t xml:space="preserve"> examined whether simply repeating an imitation of an environmental sound</w:t>
      </w:r>
      <w:del w:id="663" w:author="Revision" w:date="2017-12-12T09:34:00Z">
        <w:r>
          <w:delText>---</w:delText>
        </w:r>
      </w:del>
      <w:ins w:id="664" w:author="Revision" w:date="2017-12-12T09:34:00Z">
        <w:r>
          <w:t xml:space="preserve"> — </w:t>
        </w:r>
      </w:ins>
      <w:r>
        <w:t>with no intention to create a new word or even to communicate</w:t>
      </w:r>
      <w:del w:id="665" w:author="Revision" w:date="2017-12-12T09:34:00Z">
        <w:r>
          <w:delText>---</w:delText>
        </w:r>
      </w:del>
      <w:ins w:id="666" w:author="Revision" w:date="2017-12-12T09:34:00Z">
        <w:r>
          <w:t xml:space="preserve"> — </w:t>
        </w:r>
      </w:ins>
      <w:r>
        <w:t>produces more word-like forms.</w:t>
      </w:r>
    </w:p>
    <w:p w14:paraId="7C59B214" w14:textId="6355050D" w:rsidR="00652ED7" w:rsidRDefault="00404D4D">
      <w:pPr>
        <w:pStyle w:val="BodyText"/>
        <w:rPr>
          <w:ins w:id="667" w:author="Revision" w:date="2017-12-12T09:34:00Z"/>
        </w:rPr>
      </w:pPr>
      <w:r>
        <w:t>Our results show that</w:t>
      </w:r>
      <w:r>
        <w:t xml:space="preserve"> through </w:t>
      </w:r>
      <w:del w:id="668" w:author="Revision" w:date="2017-12-12T09:34:00Z">
        <w:r>
          <w:delText>simple</w:delText>
        </w:r>
      </w:del>
      <w:ins w:id="669" w:author="Revision" w:date="2017-12-12T09:34:00Z">
        <w:r>
          <w:t>unguided</w:t>
        </w:r>
      </w:ins>
      <w:r>
        <w:t xml:space="preserve"> repetition, imitative vocalizations became more word-like both in form and function. In form, the vocalizations gradually stabilized over generations, becoming more similar from imitation to imitation. </w:t>
      </w:r>
      <w:del w:id="670" w:author="Revision" w:date="2017-12-12T09:34:00Z">
        <w:r>
          <w:delText>They also became increasingly standardized in accordance with English orthograph</w:delText>
        </w:r>
        <w:r>
          <w:delText xml:space="preserve">y, as later generations were more consistently transcribed into English words, providing converging evidence of stabilization. In function, the increasingly word-like forms became more effective as category labels. In a category learning experiment, naïve </w:delText>
        </w:r>
        <w:r>
          <w:delText>participants were faster at matching category labels derived from later-generation imitations than those derived directly from imitations of environmental sounds.</w:delText>
        </w:r>
      </w:del>
      <w:ins w:id="671" w:author="Revision" w:date="2017-12-12T09:34:00Z">
        <w:r>
          <w:t>The standardization was also found w</w:t>
        </w:r>
        <w:r>
          <w:t>hen the words were transcribed into the English alphabet. Even as the vocalizations became more word-like, they maintained a resemblance to the original environmental sounds that motivated them. Notably, this resemblance appeared to be greater with respect</w:t>
        </w:r>
        <w:r>
          <w:t xml:space="preserve"> to the category of </w:t>
        </w:r>
        <w:r>
          <w:lastRenderedPageBreak/>
          <w:t>sound (e.g., water-splashing sounds), rather than to the specific exemplar (a particular water-splashing sound). After eight generations the vocalizations could no longer be matched to the particular sound from which they originated any</w:t>
        </w:r>
        <w:r>
          <w:t xml:space="preserve"> more accurately than they could be matched to the general category of environmental sound. Thus, information that distinguished an imitation from other sound categories was more resilient to transmission decay than exemplar information within a category. </w:t>
        </w:r>
        <w:r>
          <w:t>Remarkably, the resemblance to the original sounds was maintained even when the vocalizations were transcribed into a written form: participants were able to match the transcribed vocalizations to the original sound category at levels above chance.</w:t>
        </w:r>
      </w:ins>
    </w:p>
    <w:p w14:paraId="181198B0" w14:textId="625C8D15" w:rsidR="00652ED7" w:rsidRDefault="00404D4D">
      <w:pPr>
        <w:pStyle w:val="BodyText"/>
      </w:pPr>
      <w:ins w:id="672" w:author="Revision" w:date="2017-12-12T09:34:00Z">
        <w:r>
          <w:t>We furt</w:t>
        </w:r>
        <w:r>
          <w:t xml:space="preserve">her tested the hypothesis that repeated imitation led to vocalizations becoming more word-like by testing the ease with which people learned the (transcribed) vocalizations as category labels (e.g., “pshfft” from generation 1 vs. “shewp” from generation 8 </w:t>
        </w:r>
        <w:r>
          <w:t>as labels for tearing sounds) (Exp. 3). Labels from the last generation were responded to more quickly than labels from the first generation. More importantly the labels from the last generation generalized better to novel category members.</w:t>
        </w:r>
      </w:ins>
      <w:r>
        <w:t xml:space="preserve"> This fits with </w:t>
      </w:r>
      <w:r>
        <w:t>previous research showing that the relatively arbitrary forms that are typical of words (e.g. “dog”) makes them better suited to function as category labels compared to direct auditory cues (</w:t>
      </w:r>
      <w:del w:id="673" w:author="Revision" w:date="2017-12-12T09:34:00Z">
        <w:r>
          <w:delText xml:space="preserve">Boutonnet &amp; Lupyan, 2015; Edmiston &amp; Lupyan, 2015; </w:delText>
        </w:r>
      </w:del>
      <w:r>
        <w:t>e.g</w:t>
      </w:r>
      <w:del w:id="674" w:author="Revision" w:date="2017-12-12T09:34:00Z">
        <w:r>
          <w:delText>.</w:delText>
        </w:r>
      </w:del>
      <w:ins w:id="675" w:author="Revision" w:date="2017-12-12T09:34:00Z">
        <w:r>
          <w:t>.,</w:t>
        </w:r>
      </w:ins>
      <w:r>
        <w:t xml:space="preserve"> the sound of a dog bark</w:t>
      </w:r>
      <w:del w:id="676" w:author="Revision" w:date="2017-12-12T09:34:00Z">
        <w:r>
          <w:delText>; Lupyan &amp; Thompson-Schill, 2012).</w:delText>
        </w:r>
      </w:del>
      <w:ins w:id="677" w:author="Revision" w:date="2017-12-12T09:34:00Z">
        <w:r>
          <w:t>) [40,41,43].</w:t>
        </w:r>
      </w:ins>
    </w:p>
    <w:p w14:paraId="761B4F4E" w14:textId="1232DDC5" w:rsidR="00652ED7" w:rsidRDefault="00404D4D">
      <w:pPr>
        <w:pStyle w:val="BodyText"/>
      </w:pPr>
      <w:r>
        <w:t>Even as the vocalizati</w:t>
      </w:r>
      <w:r>
        <w:t xml:space="preserve">ons became more word-like, they nevertheless maintained an imitative quality. After eight generations they could no longer be matched to the particular sound from which they originated any more accurately than they could be matched to the general category </w:t>
      </w:r>
      <w:r>
        <w:t>of environmental sound. Thus, information that distinguished an imitation from other sound categories was more resilient to transmission decay than exemplar information within a category. Remarkably, even after the vocalizations were transcribed into Engli</w:t>
      </w:r>
      <w:r>
        <w:t xml:space="preserve">sh orthography, participants were able to guess their original sound category from the written </w:t>
      </w:r>
      <w:del w:id="678" w:author="Revision" w:date="2017-12-12T09:34:00Z">
        <w:r>
          <w:delText>"</w:delText>
        </w:r>
      </w:del>
      <w:ins w:id="679" w:author="Revision" w:date="2017-12-12T09:34:00Z">
        <w:r>
          <w:t>“</w:t>
        </w:r>
      </w:ins>
      <w:r>
        <w:t>words</w:t>
      </w:r>
      <w:del w:id="680" w:author="Revision" w:date="2017-12-12T09:34:00Z">
        <w:r>
          <w:delText>".</w:delText>
        </w:r>
      </w:del>
      <w:ins w:id="681" w:author="Revision" w:date="2017-12-12T09:34:00Z">
        <w:r>
          <w:t>”.</w:t>
        </w:r>
      </w:ins>
      <w:r>
        <w:t xml:space="preserve"> In contrast </w:t>
      </w:r>
      <w:r>
        <w:lastRenderedPageBreak/>
        <w:t xml:space="preserve">to the vocalizations, participants continued to be more accurate at matching late generation transcriptions back to their particular source </w:t>
      </w:r>
      <w:r>
        <w:t>sound relative to other exemplars from the same category.</w:t>
      </w:r>
    </w:p>
    <w:p w14:paraId="10BE6C75" w14:textId="1BD50ECB" w:rsidR="00652ED7" w:rsidRDefault="00404D4D">
      <w:pPr>
        <w:pStyle w:val="BodyText"/>
      </w:pPr>
      <w:del w:id="682" w:author="Revision" w:date="2017-12-12T09:34:00Z">
        <w:r>
          <w:delText>Although</w:delText>
        </w:r>
      </w:del>
      <w:ins w:id="683" w:author="Revision" w:date="2017-12-12T09:34:00Z">
        <w:r>
          <w:t>Unlike</w:t>
        </w:r>
      </w:ins>
      <w:r>
        <w:t xml:space="preserve"> the </w:t>
      </w:r>
      <w:ins w:id="684" w:author="Revision" w:date="2017-12-12T09:34:00Z">
        <w:r>
          <w:t xml:space="preserve">large </w:t>
        </w:r>
      </w:ins>
      <w:r>
        <w:t xml:space="preserve">number of </w:t>
      </w:r>
      <w:del w:id="685" w:author="Revision" w:date="2017-12-12T09:34:00Z">
        <w:r>
          <w:delText>imitative</w:delText>
        </w:r>
      </w:del>
      <w:ins w:id="686" w:author="Revision" w:date="2017-12-12T09:34:00Z">
        <w:r>
          <w:t>iconic signs in signed languages [10], the number of iconic</w:t>
        </w:r>
      </w:ins>
      <w:r>
        <w:t xml:space="preserve"> words in </w:t>
      </w:r>
      <w:del w:id="687" w:author="Revision" w:date="2017-12-12T09:34:00Z">
        <w:r>
          <w:delText>contemporary</w:delText>
        </w:r>
      </w:del>
      <w:ins w:id="688" w:author="Revision" w:date="2017-12-12T09:34:00Z">
        <w:r>
          <w:t>spoken</w:t>
        </w:r>
      </w:ins>
      <w:r>
        <w:t xml:space="preserve"> languages may appear to be very small </w:t>
      </w:r>
      <w:del w:id="689" w:author="Revision" w:date="2017-12-12T09:34:00Z">
        <w:r>
          <w:delText>(Crystal, 1987; Newmeyer, 1992),</w:delText>
        </w:r>
      </w:del>
      <w:ins w:id="690" w:author="Revision" w:date="2017-12-12T09:34:00Z">
        <w:r>
          <w:t>[44,45]. However,</w:t>
        </w:r>
      </w:ins>
      <w:r>
        <w:t xml:space="preserve"> increasing evidence from disparate </w:t>
      </w:r>
      <w:del w:id="691" w:author="Revision" w:date="2017-12-12T09:34:00Z">
        <w:r>
          <w:delText>languages shows</w:delText>
        </w:r>
      </w:del>
      <w:ins w:id="692" w:author="Revision" w:date="2017-12-12T09:34:00Z">
        <w:r>
          <w:t>lang</w:t>
        </w:r>
        <w:r>
          <w:t>uage suggests</w:t>
        </w:r>
      </w:ins>
      <w:r>
        <w:t xml:space="preserve"> that vocal imitation is, in fact, a widespread source of vocabulary. Cross-linguistic surveys indicate that onomatopoeia</w:t>
      </w:r>
      <w:del w:id="693" w:author="Revision" w:date="2017-12-12T09:34:00Z">
        <w:r>
          <w:delText>---imitative</w:delText>
        </w:r>
      </w:del>
      <w:ins w:id="694" w:author="Revision" w:date="2017-12-12T09:34:00Z">
        <w:r>
          <w:t>—iconic</w:t>
        </w:r>
      </w:ins>
      <w:r>
        <w:t xml:space="preserve"> words used to represent sounds</w:t>
      </w:r>
      <w:del w:id="695" w:author="Revision" w:date="2017-12-12T09:34:00Z">
        <w:r>
          <w:delText>---</w:delText>
        </w:r>
      </w:del>
      <w:ins w:id="696" w:author="Revision" w:date="2017-12-12T09:34:00Z">
        <w:r>
          <w:t>—</w:t>
        </w:r>
      </w:ins>
      <w:r>
        <w:t xml:space="preserve">are a universal lexical category found across the </w:t>
      </w:r>
      <w:del w:id="697" w:author="Revision" w:date="2017-12-12T09:34:00Z">
        <w:r>
          <w:delText>world's</w:delText>
        </w:r>
      </w:del>
      <w:ins w:id="698" w:author="Revision" w:date="2017-12-12T09:34:00Z">
        <w:r>
          <w:t>world’s</w:t>
        </w:r>
      </w:ins>
      <w:r>
        <w:t xml:space="preserve"> languages </w:t>
      </w:r>
      <w:del w:id="699" w:author="Revision" w:date="2017-12-12T09:34:00Z">
        <w:r>
          <w:delText>(Dingemanse, 2012).</w:delText>
        </w:r>
      </w:del>
      <w:ins w:id="700" w:author="Revision" w:date="2017-12-12T09:34:00Z">
        <w:r>
          <w:t>[46].</w:t>
        </w:r>
      </w:ins>
      <w:r>
        <w:t xml:space="preserve"> Even Engl</w:t>
      </w:r>
      <w:r>
        <w:t xml:space="preserve">ish, a language that has been characterized as relatively limited in iconic vocabulary </w:t>
      </w:r>
      <w:del w:id="701" w:author="Revision" w:date="2017-12-12T09:34:00Z">
        <w:r>
          <w:delText>(Vigliocco, Perniss, &amp; Vinson, 2014),</w:delText>
        </w:r>
      </w:del>
      <w:ins w:id="702" w:author="Revision" w:date="2017-12-12T09:34:00Z">
        <w:r>
          <w:t>[47],</w:t>
        </w:r>
      </w:ins>
      <w:r>
        <w:t xml:space="preserve"> is documented as having hundreds of </w:t>
      </w:r>
      <w:del w:id="703" w:author="Revision" w:date="2017-12-12T09:34:00Z">
        <w:r>
          <w:delText>clearly imitative</w:delText>
        </w:r>
      </w:del>
      <w:ins w:id="704" w:author="Revision" w:date="2017-12-12T09:34:00Z">
        <w:r>
          <w:t>onomatopoeic</w:t>
        </w:r>
      </w:ins>
      <w:r>
        <w:t xml:space="preserve"> words </w:t>
      </w:r>
      <w:del w:id="705" w:author="Revision" w:date="2017-12-12T09:34:00Z">
        <w:r>
          <w:delText>including words</w:delText>
        </w:r>
      </w:del>
      <w:ins w:id="706" w:author="Revision" w:date="2017-12-12T09:34:00Z">
        <w:r>
          <w:t>not only</w:t>
        </w:r>
      </w:ins>
      <w:r>
        <w:t xml:space="preserve"> for </w:t>
      </w:r>
      <w:del w:id="707" w:author="Revision" w:date="2017-12-12T09:34:00Z">
        <w:r>
          <w:delText xml:space="preserve">human and </w:delText>
        </w:r>
      </w:del>
      <w:r>
        <w:t xml:space="preserve">animal </w:t>
      </w:r>
      <w:ins w:id="708" w:author="Revision" w:date="2017-12-12T09:34:00Z">
        <w:r>
          <w:t xml:space="preserve">and human </w:t>
        </w:r>
      </w:ins>
      <w:r>
        <w:t xml:space="preserve">vocalizations </w:t>
      </w:r>
      <w:del w:id="709" w:author="Revision" w:date="2017-12-12T09:34:00Z">
        <w:r>
          <w:delText>as well as various types</w:delText>
        </w:r>
      </w:del>
      <w:ins w:id="710" w:author="Revision" w:date="2017-12-12T09:34:00Z">
        <w:r>
          <w:t>(“meow”, “tweet”, “slurp”, “babble”, murmur”), but also for a va</w:t>
        </w:r>
        <w:r>
          <w:t>riety</w:t>
        </w:r>
      </w:ins>
      <w:r>
        <w:t xml:space="preserve"> of environmental sounds (</w:t>
      </w:r>
      <w:del w:id="711" w:author="Revision" w:date="2017-12-12T09:34:00Z">
        <w:r>
          <w:delText>Rhodes, 1994; Sobkowiak, 1990).</w:delText>
        </w:r>
      </w:del>
      <w:ins w:id="712" w:author="Revision" w:date="2017-12-12T09:34:00Z">
        <w:r>
          <w:t>e.g., “ping”, “click”, “plop”) [36,48].</w:t>
        </w:r>
      </w:ins>
      <w:r>
        <w:t xml:space="preserve"> Besides words that </w:t>
      </w:r>
      <w:del w:id="713" w:author="Revision" w:date="2017-12-12T09:34:00Z">
        <w:r>
          <w:delText xml:space="preserve">are </w:delText>
        </w:r>
      </w:del>
      <w:r>
        <w:t xml:space="preserve">directly </w:t>
      </w:r>
      <w:del w:id="714" w:author="Revision" w:date="2017-12-12T09:34:00Z">
        <w:r>
          <w:delText>imitative of</w:delText>
        </w:r>
      </w:del>
      <w:ins w:id="715" w:author="Revision" w:date="2017-12-12T09:34:00Z">
        <w:r>
          <w:t>resemble</w:t>
        </w:r>
      </w:ins>
      <w:r>
        <w:t xml:space="preserve"> sounds</w:t>
      </w:r>
      <w:del w:id="716" w:author="Revision" w:date="2017-12-12T09:34:00Z">
        <w:r>
          <w:delText>---</w:delText>
        </w:r>
      </w:del>
      <w:ins w:id="717" w:author="Revision" w:date="2017-12-12T09:34:00Z">
        <w:r>
          <w:t xml:space="preserve"> — </w:t>
        </w:r>
      </w:ins>
      <w:r>
        <w:t xml:space="preserve">the focus of the present study </w:t>
      </w:r>
      <w:del w:id="718" w:author="Revision" w:date="2017-12-12T09:34:00Z">
        <w:r>
          <w:delText>---</w:delText>
        </w:r>
      </w:del>
      <w:ins w:id="719" w:author="Revision" w:date="2017-12-12T09:34:00Z">
        <w:r>
          <w:t>—</w:t>
        </w:r>
      </w:ins>
      <w:r>
        <w:t xml:space="preserve"> many languages contain semantically broader inventories of ideophones. These words comprise a grammaticall</w:t>
      </w:r>
      <w:r>
        <w:t xml:space="preserve">y and phonologically distinct class of words that are used to express various sensory-rich meanings, such as qualities related to manner of motion, visual properties, textures and touch, inner feelings and cognitive states </w:t>
      </w:r>
      <w:del w:id="720" w:author="Revision" w:date="2017-12-12T09:34:00Z">
        <w:r>
          <w:delText>(Dingemanse, 2012; Nuckolls, 1999; Voeltz &amp; Kilian-Ha</w:delText>
        </w:r>
        <w:r>
          <w:delText>tz, 2001).</w:delText>
        </w:r>
      </w:del>
      <w:ins w:id="721" w:author="Revision" w:date="2017-12-12T09:34:00Z">
        <w:r>
          <w:t>[46,49,50].</w:t>
        </w:r>
      </w:ins>
      <w:r>
        <w:t xml:space="preserve"> As with onomatopoeia,</w:t>
      </w:r>
      <w:r>
        <w:t xml:space="preserve"> ideophones are often recognized by naïve </w:t>
      </w:r>
      <w:del w:id="722" w:author="Revision" w:date="2017-12-12T09:34:00Z">
        <w:r>
          <w:delText>speakers</w:delText>
        </w:r>
      </w:del>
      <w:ins w:id="723" w:author="Revision" w:date="2017-12-12T09:34:00Z">
        <w:r>
          <w:t>listeners</w:t>
        </w:r>
      </w:ins>
      <w:r>
        <w:t xml:space="preserve"> as bearing a degree of resemblance to their meaning </w:t>
      </w:r>
      <w:del w:id="724" w:author="Revision" w:date="2017-12-12T09:34:00Z">
        <w:r>
          <w:delText>(Dingemanse, Schuerman, &amp; Reinisch, 2016).</w:delText>
        </w:r>
      </w:del>
      <w:ins w:id="725" w:author="Revision" w:date="2017-12-12T09:34:00Z">
        <w:r>
          <w:t>[51].</w:t>
        </w:r>
      </w:ins>
    </w:p>
    <w:p w14:paraId="74538790" w14:textId="03F92225" w:rsidR="00652ED7" w:rsidRDefault="00404D4D">
      <w:pPr>
        <w:pStyle w:val="BodyText"/>
      </w:pPr>
      <w:r>
        <w:t>Our study focused on imitations of environmental sounds</w:t>
      </w:r>
      <w:ins w:id="726" w:author="Revision" w:date="2017-12-12T09:34:00Z">
        <w:r>
          <w:t>,</w:t>
        </w:r>
      </w:ins>
      <w:r>
        <w:t xml:space="preserve"> and more work remains </w:t>
      </w:r>
      <w:r>
        <w:t xml:space="preserve">to be done to determine the extent to which vocal imitation can ground de novo vocabulary creation in other semantic domains </w:t>
      </w:r>
      <w:del w:id="727" w:author="Revision" w:date="2017-12-12T09:34:00Z">
        <w:r>
          <w:delText>(Lupyan &amp; Perlman, 2015; e.g., Perlman et al., 2015).</w:delText>
        </w:r>
      </w:del>
      <w:ins w:id="728" w:author="Revision" w:date="2017-12-12T09:34:00Z">
        <w:r>
          <w:t>[33,52]. Notably, our hypothesis that vocal imitation may have played a role in the origin of some of the first spoken words does n</w:t>
        </w:r>
        <w:r>
          <w:t>ot preclude that gesture played an equal or more important role in establishing the first linguistic conventions [10,11,53].</w:t>
        </w:r>
      </w:ins>
      <w:r>
        <w:t xml:space="preserve"> What the </w:t>
      </w:r>
      <w:r>
        <w:lastRenderedPageBreak/>
        <w:t>present results make clear is that the transition from imitation to word can be a rapid and simple process: the mere act o</w:t>
      </w:r>
      <w:r>
        <w:t xml:space="preserve">f </w:t>
      </w:r>
      <w:del w:id="729" w:author="Revision" w:date="2017-12-12T09:34:00Z">
        <w:r>
          <w:delText>iterated</w:delText>
        </w:r>
      </w:del>
      <w:ins w:id="730" w:author="Revision" w:date="2017-12-12T09:34:00Z">
        <w:r>
          <w:t>repeated</w:t>
        </w:r>
      </w:ins>
      <w:r>
        <w:t xml:space="preserve"> imitation can drive vocalizations to become more word-like in both form and function</w:t>
      </w:r>
      <w:del w:id="731" w:author="Revision" w:date="2017-12-12T09:34:00Z">
        <w:r>
          <w:delText>. Notably, just as onomatopoeia and ideophones of natural languages maintain a</w:delText>
        </w:r>
      </w:del>
      <w:ins w:id="732" w:author="Revision" w:date="2017-12-12T09:34:00Z">
        <w:r>
          <w:t xml:space="preserve"> while still retaining some</w:t>
        </w:r>
      </w:ins>
      <w:r>
        <w:t xml:space="preserve"> resemblance to the </w:t>
      </w:r>
      <w:del w:id="733" w:author="Revision" w:date="2017-12-12T09:34:00Z">
        <w:r>
          <w:delText>quality t</w:delText>
        </w:r>
        <w:r>
          <w:delText>hey represent, the present vocal imitations transitioned to words while retaining a resemblance to the original sound that motivated them</w:delText>
        </w:r>
      </w:del>
      <w:ins w:id="734" w:author="Revision" w:date="2017-12-12T09:34:00Z">
        <w:r>
          <w:t>real world referents</w:t>
        </w:r>
      </w:ins>
      <w:r>
        <w:t>.</w:t>
      </w:r>
    </w:p>
    <w:p w14:paraId="43848EF5" w14:textId="77777777" w:rsidR="00652ED7" w:rsidRDefault="00404D4D">
      <w:pPr>
        <w:pStyle w:val="Heading1"/>
        <w:rPr>
          <w:ins w:id="735" w:author="Revision" w:date="2017-12-12T09:34:00Z"/>
        </w:rPr>
      </w:pPr>
      <w:bookmarkStart w:id="736" w:name="ethics"/>
      <w:ins w:id="737" w:author="Revision" w:date="2017-12-12T09:34:00Z">
        <w:r>
          <w:t>Ethics</w:t>
        </w:r>
        <w:bookmarkEnd w:id="736"/>
      </w:ins>
    </w:p>
    <w:p w14:paraId="4F6D195B" w14:textId="77777777" w:rsidR="00652ED7" w:rsidRDefault="00404D4D">
      <w:pPr>
        <w:pStyle w:val="FirstParagraph"/>
        <w:rPr>
          <w:ins w:id="738" w:author="Revision" w:date="2017-12-12T09:34:00Z"/>
        </w:rPr>
      </w:pPr>
      <w:ins w:id="739" w:author="Revision" w:date="2017-12-12T09:34:00Z">
        <w:r>
          <w:t>This was approved by the University of Wisconsin-Madison’s Educational and Social/Beh</w:t>
        </w:r>
        <w:r>
          <w:t>avioral Sciences Institutional Review Board and conducted in accordance with the principles expressed in the Declaration of Helsinki. Informed consent was obtained for all participants.</w:t>
        </w:r>
      </w:ins>
    </w:p>
    <w:p w14:paraId="2772956C" w14:textId="77777777" w:rsidR="00652ED7" w:rsidRDefault="00404D4D">
      <w:pPr>
        <w:pStyle w:val="Heading1"/>
        <w:rPr>
          <w:ins w:id="740" w:author="Revision" w:date="2017-12-12T09:34:00Z"/>
        </w:rPr>
      </w:pPr>
      <w:bookmarkStart w:id="741" w:name="data-code-and-materials"/>
      <w:ins w:id="742" w:author="Revision" w:date="2017-12-12T09:34:00Z">
        <w:r>
          <w:t>Data, code, and materials</w:t>
        </w:r>
        <w:bookmarkEnd w:id="741"/>
      </w:ins>
    </w:p>
    <w:p w14:paraId="71DB1025" w14:textId="77777777" w:rsidR="00652ED7" w:rsidRDefault="00404D4D">
      <w:pPr>
        <w:pStyle w:val="FirstParagraph"/>
        <w:pPrChange w:id="743" w:author="Revision" w:date="2017-12-12T09:34:00Z">
          <w:pPr/>
        </w:pPrChange>
      </w:pPr>
      <w:moveToRangeStart w:id="744" w:author="Revision" w:date="2017-12-12T09:34:00Z" w:name="move500834590"/>
      <w:moveTo w:id="745" w:author="Revision" w:date="2017-12-12T09:34:00Z">
        <w:r>
          <w:t xml:space="preserve">Our data along with all methods, materials, and analysis scripts, are available in public repositories described on the Open Science Framework page for this research here: </w:t>
        </w:r>
        <w:r>
          <w:fldChar w:fldCharType="begin"/>
        </w:r>
        <w:r>
          <w:instrText xml:space="preserve"> HYPERLINK "https://osf.io/3navm" \h </w:instrText>
        </w:r>
        <w:r>
          <w:fldChar w:fldCharType="separate"/>
        </w:r>
        <w:r>
          <w:rPr>
            <w:rStyle w:val="Hyperlink"/>
            <w:rPrChange w:id="746" w:author="Revision" w:date="2017-12-12T09:34:00Z">
              <w:rPr/>
            </w:rPrChange>
          </w:rPr>
          <w:t>osf.io/3navm</w:t>
        </w:r>
        <w:r>
          <w:rPr>
            <w:rStyle w:val="Hyperlink"/>
            <w:rPrChange w:id="747" w:author="Revision" w:date="2017-12-12T09:34:00Z">
              <w:rPr/>
            </w:rPrChange>
          </w:rPr>
          <w:fldChar w:fldCharType="end"/>
        </w:r>
        <w:r>
          <w:t>.</w:t>
        </w:r>
      </w:moveTo>
    </w:p>
    <w:p w14:paraId="7C075951" w14:textId="77777777" w:rsidR="00652ED7" w:rsidRDefault="00404D4D">
      <w:pPr>
        <w:pStyle w:val="Heading1"/>
        <w:rPr>
          <w:ins w:id="748" w:author="Revision" w:date="2017-12-12T09:34:00Z"/>
        </w:rPr>
      </w:pPr>
      <w:bookmarkStart w:id="749" w:name="competing-interests"/>
      <w:moveToRangeEnd w:id="744"/>
      <w:ins w:id="750" w:author="Revision" w:date="2017-12-12T09:34:00Z">
        <w:r>
          <w:t>Competing interests</w:t>
        </w:r>
        <w:bookmarkEnd w:id="749"/>
      </w:ins>
    </w:p>
    <w:p w14:paraId="40FA7E9F" w14:textId="77777777" w:rsidR="00652ED7" w:rsidRDefault="00404D4D">
      <w:pPr>
        <w:pStyle w:val="FirstParagraph"/>
        <w:rPr>
          <w:ins w:id="751" w:author="Revision" w:date="2017-12-12T09:34:00Z"/>
        </w:rPr>
      </w:pPr>
      <w:ins w:id="752" w:author="Revision" w:date="2017-12-12T09:34:00Z">
        <w:r>
          <w:t>We have no</w:t>
        </w:r>
        <w:r>
          <w:t xml:space="preserve"> competing interests.</w:t>
        </w:r>
      </w:ins>
    </w:p>
    <w:p w14:paraId="64D87FE3" w14:textId="77777777" w:rsidR="00652ED7" w:rsidRDefault="00404D4D">
      <w:pPr>
        <w:pStyle w:val="Heading1"/>
        <w:rPr>
          <w:ins w:id="753" w:author="Revision" w:date="2017-12-12T09:34:00Z"/>
        </w:rPr>
      </w:pPr>
      <w:bookmarkStart w:id="754" w:name="authors-contributions"/>
      <w:ins w:id="755" w:author="Revision" w:date="2017-12-12T09:34:00Z">
        <w:r>
          <w:t>Authors’ contributions</w:t>
        </w:r>
        <w:bookmarkEnd w:id="754"/>
      </w:ins>
    </w:p>
    <w:p w14:paraId="60AF1768" w14:textId="77777777" w:rsidR="00652ED7" w:rsidRDefault="00404D4D">
      <w:pPr>
        <w:pStyle w:val="FirstParagraph"/>
        <w:rPr>
          <w:ins w:id="756" w:author="Revision" w:date="2017-12-12T09:34:00Z"/>
        </w:rPr>
      </w:pPr>
      <w:ins w:id="757" w:author="Revision" w:date="2017-12-12T09:34:00Z">
        <w:r>
          <w:t>P.E., M.P., and G.L. designed the research. P.E. conducted the research and analyzed the data. P.E., M.P., and G.L. wrote the manuscript.</w:t>
        </w:r>
      </w:ins>
    </w:p>
    <w:p w14:paraId="3821D8DC" w14:textId="77777777" w:rsidR="00652ED7" w:rsidRDefault="00404D4D">
      <w:pPr>
        <w:pStyle w:val="Heading1"/>
        <w:rPr>
          <w:ins w:id="758" w:author="Revision" w:date="2017-12-12T09:34:00Z"/>
        </w:rPr>
      </w:pPr>
      <w:bookmarkStart w:id="759" w:name="funding"/>
      <w:ins w:id="760" w:author="Revision" w:date="2017-12-12T09:34:00Z">
        <w:r>
          <w:t>Funding</w:t>
        </w:r>
        <w:bookmarkEnd w:id="759"/>
      </w:ins>
    </w:p>
    <w:p w14:paraId="05892EDE" w14:textId="77777777" w:rsidR="00652ED7" w:rsidRDefault="00404D4D">
      <w:pPr>
        <w:pStyle w:val="FirstParagraph"/>
        <w:rPr>
          <w:ins w:id="761" w:author="Revision" w:date="2017-12-12T09:34:00Z"/>
        </w:rPr>
      </w:pPr>
      <w:ins w:id="762" w:author="Revision" w:date="2017-12-12T09:34:00Z">
        <w:r>
          <w:t>This research was supported by NSF 1344279 awarded to G.L.</w:t>
        </w:r>
      </w:ins>
    </w:p>
    <w:p w14:paraId="7AD79DF0" w14:textId="77777777" w:rsidR="00652ED7" w:rsidRDefault="00404D4D">
      <w:pPr>
        <w:pStyle w:val="Heading1"/>
        <w:pPrChange w:id="763" w:author="Revision" w:date="2017-12-12T09:34:00Z">
          <w:pPr>
            <w:pStyle w:val="Heading11"/>
          </w:pPr>
        </w:pPrChange>
      </w:pPr>
      <w:bookmarkStart w:id="764" w:name="references"/>
      <w:r>
        <w:lastRenderedPageBreak/>
        <w:t>Refere</w:t>
      </w:r>
      <w:r>
        <w:t>nces</w:t>
      </w:r>
      <w:bookmarkEnd w:id="764"/>
    </w:p>
    <w:p w14:paraId="079F8A9C" w14:textId="77777777" w:rsidR="001767F9" w:rsidRDefault="00404D4D">
      <w:pPr>
        <w:rPr>
          <w:del w:id="765" w:author="Revision" w:date="2017-12-12T09:34:00Z"/>
        </w:rPr>
      </w:pPr>
      <w:bookmarkStart w:id="766" w:name="ref-Seyfarth:1986tw"/>
      <w:bookmarkStart w:id="767" w:name="refs"/>
      <w:del w:id="768" w:author="Revision" w:date="2017-12-12T09:34:00Z">
        <w:r>
          <w:delText xml:space="preserve"> </w:delText>
        </w:r>
      </w:del>
    </w:p>
    <w:p w14:paraId="0E9539BF" w14:textId="77777777" w:rsidR="001767F9" w:rsidRDefault="00404D4D">
      <w:pPr>
        <w:rPr>
          <w:del w:id="769" w:author="Revision" w:date="2017-12-12T09:34:00Z"/>
        </w:rPr>
      </w:pPr>
      <w:del w:id="770" w:author="Revision" w:date="2017-12-12T09:34:00Z">
        <w:r>
          <w:delText xml:space="preserve">Arbib, M. A. (2012). </w:delText>
        </w:r>
        <w:r>
          <w:rPr>
            <w:i/>
          </w:rPr>
          <w:delText>How the brain got language: The mirror system hypothesis</w:delText>
        </w:r>
        <w:r>
          <w:delText xml:space="preserve"> (Vol. 16). Oxford Universi</w:delText>
        </w:r>
        <w:r>
          <w:delText>ty Press.</w:delText>
        </w:r>
      </w:del>
    </w:p>
    <w:p w14:paraId="3CD2EF3B" w14:textId="0DD51B46" w:rsidR="00652ED7" w:rsidRDefault="00404D4D">
      <w:pPr>
        <w:pStyle w:val="Bibliography"/>
        <w:rPr>
          <w:ins w:id="771" w:author="Revision" w:date="2017-12-12T09:34:00Z"/>
        </w:rPr>
      </w:pPr>
      <w:del w:id="772" w:author="Revision" w:date="2017-12-12T09:34:00Z">
        <w:r>
          <w:delText>Armstrong, D. F., &amp; Wilcox, S. (2007).</w:delText>
        </w:r>
      </w:del>
      <w:ins w:id="773" w:author="Revision" w:date="2017-12-12T09:34:00Z">
        <w:r>
          <w:t xml:space="preserve">1. Seyfarth RM, Cheney DL. 1986 Vocal development in vervet monkeys. </w:t>
        </w:r>
        <w:r>
          <w:rPr>
            <w:i/>
          </w:rPr>
          <w:t>Animal Behaviour</w:t>
        </w:r>
        <w:r>
          <w:t xml:space="preserve"> </w:t>
        </w:r>
        <w:r>
          <w:rPr>
            <w:b/>
          </w:rPr>
          <w:t>34</w:t>
        </w:r>
        <w:r>
          <w:t xml:space="preserve">, 1640–1658. </w:t>
        </w:r>
      </w:ins>
    </w:p>
    <w:p w14:paraId="03308BC5" w14:textId="77777777" w:rsidR="00652ED7" w:rsidRDefault="00404D4D">
      <w:pPr>
        <w:pStyle w:val="Bibliography"/>
        <w:rPr>
          <w:ins w:id="774" w:author="Revision" w:date="2017-12-12T09:34:00Z"/>
        </w:rPr>
      </w:pPr>
      <w:bookmarkStart w:id="775" w:name="ref-Crockford:2004cz"/>
      <w:bookmarkEnd w:id="766"/>
      <w:ins w:id="776" w:author="Revision" w:date="2017-12-12T09:34:00Z">
        <w:r>
          <w:t xml:space="preserve">2. Crockford C, Herbinger I, Vigilant L, Boesch C. 2004 Wild chimpanzees produce group-specific calls: a case for vocal learning? </w:t>
        </w:r>
        <w:r>
          <w:rPr>
            <w:i/>
          </w:rPr>
          <w:t>Ethology</w:t>
        </w:r>
        <w:r>
          <w:t xml:space="preserve"> </w:t>
        </w:r>
        <w:r>
          <w:rPr>
            <w:b/>
          </w:rPr>
          <w:t>110</w:t>
        </w:r>
        <w:r>
          <w:t>, 221–2</w:t>
        </w:r>
        <w:r>
          <w:t xml:space="preserve">43. </w:t>
        </w:r>
      </w:ins>
    </w:p>
    <w:p w14:paraId="786EB62A" w14:textId="77777777" w:rsidR="00652ED7" w:rsidRDefault="00404D4D">
      <w:pPr>
        <w:pStyle w:val="Bibliography"/>
        <w:rPr>
          <w:ins w:id="777" w:author="Revision" w:date="2017-12-12T09:34:00Z"/>
        </w:rPr>
      </w:pPr>
      <w:bookmarkStart w:id="778" w:name="ref-Brysbaert:2016fg"/>
      <w:bookmarkEnd w:id="775"/>
      <w:ins w:id="779" w:author="Revision" w:date="2017-12-12T09:34:00Z">
        <w:r>
          <w:t xml:space="preserve">3. Brysbaert M, Stevens M, Mandera P, Keuleers E. 2016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ins>
    </w:p>
    <w:p w14:paraId="4A4F72E7" w14:textId="77777777" w:rsidR="00652ED7" w:rsidRDefault="00404D4D">
      <w:pPr>
        <w:pStyle w:val="Bibliography"/>
        <w:rPr>
          <w:ins w:id="780" w:author="Revision" w:date="2017-12-12T09:34:00Z"/>
        </w:rPr>
      </w:pPr>
      <w:bookmarkStart w:id="781" w:name="ref-Wierzbicka:1996sm"/>
      <w:bookmarkEnd w:id="778"/>
      <w:ins w:id="782" w:author="Revision" w:date="2017-12-12T09:34:00Z">
        <w:r>
          <w:t>4. Wierzb</w:t>
        </w:r>
        <w:r>
          <w:t xml:space="preserve">icka A. 1996 </w:t>
        </w:r>
        <w:r>
          <w:rPr>
            <w:i/>
          </w:rPr>
          <w:t>Semantics: Primes and universals: Primes and universals</w:t>
        </w:r>
        <w:r>
          <w:t xml:space="preserve">. Oxford University Press, UK. </w:t>
        </w:r>
      </w:ins>
    </w:p>
    <w:p w14:paraId="64F7EC3F" w14:textId="77777777" w:rsidR="00652ED7" w:rsidRDefault="00404D4D">
      <w:pPr>
        <w:pStyle w:val="Bibliography"/>
        <w:rPr>
          <w:ins w:id="783" w:author="Revision" w:date="2017-12-12T09:34:00Z"/>
        </w:rPr>
      </w:pPr>
      <w:bookmarkStart w:id="784" w:name="ref-Evans:2009dk"/>
      <w:bookmarkEnd w:id="781"/>
      <w:ins w:id="785" w:author="Revision" w:date="2017-12-12T09:34:00Z">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ins>
    </w:p>
    <w:p w14:paraId="162F0F0C" w14:textId="4383F976" w:rsidR="00652ED7" w:rsidRDefault="00404D4D">
      <w:pPr>
        <w:pStyle w:val="Bibliography"/>
        <w:rPr>
          <w:ins w:id="786" w:author="Revision" w:date="2017-12-12T09:34:00Z"/>
        </w:rPr>
      </w:pPr>
      <w:bookmarkStart w:id="787" w:name="ref-Lupyan:2016uw"/>
      <w:bookmarkEnd w:id="784"/>
      <w:ins w:id="788" w:author="Revision" w:date="2017-12-12T09:34:00Z">
        <w:r>
          <w:t>6. Lupyan G, Dale R. 2016 Why are there different languages?</w:t>
        </w:r>
      </w:ins>
      <w:r>
        <w:t xml:space="preserve"> </w:t>
      </w:r>
      <w:r>
        <w:rPr>
          <w:rPrChange w:id="789" w:author="Revision" w:date="2017-12-12T09:34:00Z">
            <w:rPr>
              <w:i/>
            </w:rPr>
          </w:rPrChange>
        </w:rPr>
        <w:t xml:space="preserve">The </w:t>
      </w:r>
      <w:del w:id="790" w:author="Revision" w:date="2017-12-12T09:34:00Z">
        <w:r>
          <w:rPr>
            <w:i/>
          </w:rPr>
          <w:delText>gestural origin of language</w:delText>
        </w:r>
        <w:r>
          <w:delText>. Oxford</w:delText>
        </w:r>
      </w:del>
      <w:ins w:id="791" w:author="Revision" w:date="2017-12-12T09:34:00Z">
        <w:r>
          <w:t xml:space="preserve">role of adaptation in linguistic diversity. </w:t>
        </w:r>
      </w:ins>
    </w:p>
    <w:p w14:paraId="2660F0E4" w14:textId="77777777" w:rsidR="00652ED7" w:rsidRDefault="00404D4D">
      <w:pPr>
        <w:pStyle w:val="Bibliography"/>
        <w:rPr>
          <w:ins w:id="792" w:author="Revision" w:date="2017-12-12T09:34:00Z"/>
        </w:rPr>
      </w:pPr>
      <w:bookmarkStart w:id="793" w:name="ref-Pagel:2007br"/>
      <w:bookmarkEnd w:id="787"/>
      <w:ins w:id="794" w:author="Revision" w:date="2017-12-12T09:34:00Z">
        <w:r>
          <w:t xml:space="preserve">7. Pagel M, Atkinson QD, Meade A. 2007 Frequency of word-use predicts rates of lexical evolution throughout Indo-European history. </w:t>
        </w:r>
        <w:r>
          <w:rPr>
            <w:i/>
          </w:rPr>
          <w:t>Nat</w:t>
        </w:r>
        <w:r>
          <w:rPr>
            <w:i/>
          </w:rPr>
          <w:t>ure</w:t>
        </w:r>
        <w:r>
          <w:t xml:space="preserve"> </w:t>
        </w:r>
        <w:r>
          <w:rPr>
            <w:b/>
          </w:rPr>
          <w:t>449</w:t>
        </w:r>
        <w:r>
          <w:t xml:space="preserve">, 717–720. </w:t>
        </w:r>
      </w:ins>
    </w:p>
    <w:p w14:paraId="700610C6" w14:textId="77777777" w:rsidR="00652ED7" w:rsidRDefault="00404D4D">
      <w:pPr>
        <w:pStyle w:val="Bibliography"/>
        <w:rPr>
          <w:ins w:id="795" w:author="Revision" w:date="2017-12-12T09:34:00Z"/>
        </w:rPr>
      </w:pPr>
      <w:bookmarkStart w:id="796" w:name="ref-Sapir:1921"/>
      <w:bookmarkEnd w:id="793"/>
      <w:ins w:id="797" w:author="Revision" w:date="2017-12-12T09:34:00Z">
        <w:r>
          <w:t xml:space="preserve">8. Sapir E. 1921 </w:t>
        </w:r>
        <w:r>
          <w:rPr>
            <w:i/>
          </w:rPr>
          <w:t>Language: An introduction to the study of speech</w:t>
        </w:r>
        <w:r>
          <w:t xml:space="preserve">. New York: Harcourt, Brace; Company. </w:t>
        </w:r>
      </w:ins>
    </w:p>
    <w:p w14:paraId="33BE73BE" w14:textId="77777777" w:rsidR="00652ED7" w:rsidRDefault="00404D4D">
      <w:pPr>
        <w:pStyle w:val="Bibliography"/>
        <w:pPrChange w:id="798" w:author="Revision" w:date="2017-12-12T09:34:00Z">
          <w:pPr/>
        </w:pPrChange>
      </w:pPr>
      <w:bookmarkStart w:id="799" w:name="ref-Labov:1972"/>
      <w:bookmarkEnd w:id="796"/>
      <w:ins w:id="800" w:author="Revision" w:date="2017-12-12T09:34:00Z">
        <w:r>
          <w:t xml:space="preserve">9. Labov W. 1972 </w:t>
        </w:r>
        <w:r>
          <w:rPr>
            <w:i/>
          </w:rPr>
          <w:t>Sociolinguistic patterns</w:t>
        </w:r>
        <w:r>
          <w:t>.</w:t>
        </w:r>
      </w:ins>
      <w:r>
        <w:t xml:space="preserve"> University </w:t>
      </w:r>
      <w:ins w:id="801" w:author="Revision" w:date="2017-12-12T09:34:00Z">
        <w:r>
          <w:t xml:space="preserve">of Pennsylvania </w:t>
        </w:r>
      </w:ins>
      <w:r>
        <w:t>Press.</w:t>
      </w:r>
      <w:ins w:id="802" w:author="Revision" w:date="2017-12-12T09:34:00Z">
        <w:r>
          <w:t xml:space="preserve"> </w:t>
        </w:r>
      </w:ins>
    </w:p>
    <w:p w14:paraId="39060413" w14:textId="77777777" w:rsidR="001767F9" w:rsidRDefault="00404D4D">
      <w:pPr>
        <w:rPr>
          <w:del w:id="803" w:author="Revision" w:date="2017-12-12T09:34:00Z"/>
        </w:rPr>
      </w:pPr>
      <w:bookmarkStart w:id="804" w:name="ref-GoldinMeadow:2016bw"/>
      <w:bookmarkEnd w:id="799"/>
      <w:del w:id="805" w:author="Revision" w:date="2017-12-12T09:34:00Z">
        <w:r>
          <w:lastRenderedPageBreak/>
          <w:delText xml:space="preserve">Bates, D., Mächler, M., Bolker, B., &amp; Walker, S. (2015). Fitting Linear Mixed-Effects Models Using lme4. </w:delText>
        </w:r>
        <w:r>
          <w:rPr>
            <w:i/>
          </w:rPr>
          <w:delText>Journal of Statistical Software</w:delText>
        </w:r>
        <w:r>
          <w:delText xml:space="preserve">, </w:delText>
        </w:r>
        <w:r>
          <w:rPr>
            <w:i/>
          </w:rPr>
          <w:delText>67</w:delText>
        </w:r>
        <w:r>
          <w:delText>(1), 1–48</w:delText>
        </w:r>
        <w:r>
          <w:delText>.</w:delText>
        </w:r>
      </w:del>
    </w:p>
    <w:p w14:paraId="36D72F6F" w14:textId="77777777" w:rsidR="001767F9" w:rsidRDefault="00404D4D">
      <w:pPr>
        <w:rPr>
          <w:del w:id="806" w:author="Revision" w:date="2017-12-12T09:34:00Z"/>
        </w:rPr>
      </w:pPr>
      <w:del w:id="807" w:author="Revision" w:date="2017-12-12T09:34:00Z">
        <w:r>
          <w:delText xml:space="preserve">Boutonnet, B., &amp; Lupyan, G. (2015). Words Jump-Start Vision: A Label Advantage in Object Recognition. </w:delText>
        </w:r>
        <w:r>
          <w:rPr>
            <w:i/>
          </w:rPr>
          <w:delText>Journal of Neuroscience</w:delText>
        </w:r>
        <w:r>
          <w:delText xml:space="preserve">, </w:delText>
        </w:r>
        <w:r>
          <w:rPr>
            <w:i/>
          </w:rPr>
          <w:delText>35</w:delText>
        </w:r>
        <w:r>
          <w:delText>(25), 9329–9335.</w:delText>
        </w:r>
      </w:del>
    </w:p>
    <w:p w14:paraId="784389B1" w14:textId="77777777" w:rsidR="001767F9" w:rsidRDefault="00404D4D">
      <w:pPr>
        <w:rPr>
          <w:del w:id="808" w:author="Revision" w:date="2017-12-12T09:34:00Z"/>
        </w:rPr>
      </w:pPr>
      <w:del w:id="809" w:author="Revision" w:date="2017-12-12T09:34:00Z">
        <w:r>
          <w:delText xml:space="preserve">Brown, R. W., Black, A. H., &amp; Horowitz, A. E. (1955). Phonetic symbolism in natural languages. </w:delText>
        </w:r>
        <w:r>
          <w:rPr>
            <w:i/>
          </w:rPr>
          <w:delText>Journal of Ab</w:delText>
        </w:r>
        <w:r>
          <w:rPr>
            <w:i/>
          </w:rPr>
          <w:delText>normal Psychology</w:delText>
        </w:r>
        <w:r>
          <w:delText xml:space="preserve">, </w:delText>
        </w:r>
        <w:r>
          <w:rPr>
            <w:i/>
          </w:rPr>
          <w:delText>50</w:delText>
        </w:r>
        <w:r>
          <w:delText>(3), 388–393.</w:delText>
        </w:r>
      </w:del>
    </w:p>
    <w:p w14:paraId="5206395F" w14:textId="77777777" w:rsidR="001767F9" w:rsidRDefault="00404D4D">
      <w:pPr>
        <w:rPr>
          <w:del w:id="810" w:author="Revision" w:date="2017-12-12T09:34:00Z"/>
        </w:rPr>
      </w:pPr>
      <w:del w:id="811" w:author="Revision" w:date="2017-12-12T09:34:00Z">
        <w:r>
          <w:delText xml:space="preserve">Clark, H. H., &amp; Gerrig, R. J. (1990). Quotations as demonstrations. </w:delText>
        </w:r>
        <w:r>
          <w:rPr>
            <w:i/>
          </w:rPr>
          <w:delText>Language</w:delText>
        </w:r>
        <w:r>
          <w:delText xml:space="preserve">, </w:delText>
        </w:r>
        <w:r>
          <w:rPr>
            <w:i/>
          </w:rPr>
          <w:delText>66</w:delText>
        </w:r>
        <w:r>
          <w:delText>, 764–805.</w:delText>
        </w:r>
      </w:del>
    </w:p>
    <w:p w14:paraId="72BF15F0" w14:textId="77777777" w:rsidR="001767F9" w:rsidRDefault="00404D4D">
      <w:pPr>
        <w:rPr>
          <w:del w:id="812" w:author="Revision" w:date="2017-12-12T09:34:00Z"/>
        </w:rPr>
      </w:pPr>
      <w:del w:id="813" w:author="Revision" w:date="2017-12-12T09:34:00Z">
        <w:r>
          <w:delText xml:space="preserve">Corballis, M. C. (2003). </w:delText>
        </w:r>
        <w:r>
          <w:rPr>
            <w:i/>
          </w:rPr>
          <w:delText>From hand to mouth: The origins of language</w:delText>
        </w:r>
        <w:r>
          <w:delText xml:space="preserve">. </w:delText>
        </w:r>
      </w:del>
      <w:ins w:id="814" w:author="Revision" w:date="2017-12-12T09:34:00Z">
        <w:r>
          <w:t xml:space="preserve">10. </w:t>
        </w:r>
      </w:ins>
      <w:moveFromRangeStart w:id="815" w:author="Revision" w:date="2017-12-12T09:34:00Z" w:name="move500834593"/>
      <w:moveFrom w:id="816" w:author="Revision" w:date="2017-12-12T09:34:00Z">
        <w:r>
          <w:t>Pr</w:t>
        </w:r>
        <w:r>
          <w:t>inceton University Press.</w:t>
        </w:r>
      </w:moveFrom>
      <w:moveFromRangeEnd w:id="815"/>
    </w:p>
    <w:p w14:paraId="27B992FF" w14:textId="77777777" w:rsidR="001767F9" w:rsidRDefault="00404D4D">
      <w:pPr>
        <w:rPr>
          <w:del w:id="817" w:author="Revision" w:date="2017-12-12T09:34:00Z"/>
        </w:rPr>
      </w:pPr>
      <w:del w:id="818" w:author="Revision" w:date="2017-12-12T09:34:00Z">
        <w:r>
          <w:delText xml:space="preserve">Crystal, D. (1987). </w:delText>
        </w:r>
        <w:r>
          <w:rPr>
            <w:i/>
          </w:rPr>
          <w:delText>The Cambridg</w:delText>
        </w:r>
        <w:r>
          <w:rPr>
            <w:i/>
          </w:rPr>
          <w:delText>e Encyclopedia of Language</w:delText>
        </w:r>
        <w:r>
          <w:delText xml:space="preserve"> (Vol. 2). Cambridge Univ Press.</w:delText>
        </w:r>
      </w:del>
    </w:p>
    <w:p w14:paraId="15490F64" w14:textId="77777777" w:rsidR="001767F9" w:rsidRDefault="00404D4D">
      <w:pPr>
        <w:rPr>
          <w:del w:id="819" w:author="Revision" w:date="2017-12-12T09:34:00Z"/>
        </w:rPr>
      </w:pPr>
      <w:del w:id="820" w:author="Revision" w:date="2017-12-12T09:34:00Z">
        <w:r>
          <w:delText xml:space="preserve">Dingemanse, M. (2012). Advances in the Cross-Linguistic Study of Ideophones. </w:delText>
        </w:r>
        <w:r>
          <w:rPr>
            <w:i/>
          </w:rPr>
          <w:delText>Language and Linguistics Compass</w:delText>
        </w:r>
        <w:r>
          <w:delText xml:space="preserve">, </w:delText>
        </w:r>
        <w:r>
          <w:rPr>
            <w:i/>
          </w:rPr>
          <w:delText>6</w:delText>
        </w:r>
        <w:r>
          <w:delText>(10), 654–672.</w:delText>
        </w:r>
      </w:del>
    </w:p>
    <w:p w14:paraId="7FB9B1F8" w14:textId="77777777" w:rsidR="001767F9" w:rsidRDefault="00404D4D">
      <w:pPr>
        <w:rPr>
          <w:del w:id="821" w:author="Revision" w:date="2017-12-12T09:34:00Z"/>
        </w:rPr>
      </w:pPr>
      <w:del w:id="822" w:author="Revision" w:date="2017-12-12T09:34:00Z">
        <w:r>
          <w:delText xml:space="preserve">Dingemanse, M. (2014). Making new ideophones in Siwu: Creative depiction in conversation. </w:delText>
        </w:r>
      </w:del>
      <w:moveFromRangeStart w:id="823" w:author="Revision" w:date="2017-12-12T09:34:00Z" w:name="move500834594"/>
      <w:moveFrom w:id="824" w:author="Revision" w:date="2017-12-12T09:34:00Z">
        <w:r>
          <w:rPr>
            <w:i/>
          </w:rPr>
          <w:t>Pragmatics and Society</w:t>
        </w:r>
      </w:moveFrom>
      <w:moveFromRangeEnd w:id="823"/>
      <w:del w:id="825" w:author="Revision" w:date="2017-12-12T09:34:00Z">
        <w:r>
          <w:delText>.</w:delText>
        </w:r>
      </w:del>
    </w:p>
    <w:p w14:paraId="11ED7FB1" w14:textId="77777777" w:rsidR="001767F9" w:rsidRDefault="00404D4D">
      <w:pPr>
        <w:rPr>
          <w:del w:id="826" w:author="Revision" w:date="2017-12-12T09:34:00Z"/>
        </w:rPr>
      </w:pPr>
      <w:del w:id="827" w:author="Revision" w:date="2017-12-12T09:34:00Z">
        <w:r>
          <w:delText>Dingemanse, M., Blasi, D. E., Lupyan, G., Christiansen, M. H., &amp; Monaghan, P. (2015). Arbitrariness, Iconicity, and Systematicity in Language.</w:delText>
        </w:r>
        <w:r>
          <w:delText xml:space="preserve"> </w:delText>
        </w:r>
        <w:r>
          <w:rPr>
            <w:i/>
          </w:rPr>
          <w:delText>Trends in Cognitive Sciences</w:delText>
        </w:r>
        <w:r>
          <w:delText xml:space="preserve">, </w:delText>
        </w:r>
        <w:r>
          <w:rPr>
            <w:i/>
          </w:rPr>
          <w:delText>19</w:delText>
        </w:r>
        <w:r>
          <w:delText>(10), 603–615.</w:delText>
        </w:r>
      </w:del>
    </w:p>
    <w:p w14:paraId="5F4861DF" w14:textId="77777777" w:rsidR="001767F9" w:rsidRDefault="00404D4D">
      <w:pPr>
        <w:rPr>
          <w:del w:id="828" w:author="Revision" w:date="2017-12-12T09:34:00Z"/>
        </w:rPr>
      </w:pPr>
      <w:del w:id="829" w:author="Revision" w:date="2017-12-12T09:34:00Z">
        <w:r>
          <w:delText xml:space="preserve">Dingemanse, M., Schuerman, W., &amp; Reinisch, E. (2016). What sound symbolism can and cannot do: Testing the iconicity of ideophones from five languages. </w:delText>
        </w:r>
        <w:r>
          <w:rPr>
            <w:i/>
          </w:rPr>
          <w:delText>Language</w:delText>
        </w:r>
        <w:r>
          <w:delText xml:space="preserve">, </w:delText>
        </w:r>
        <w:r>
          <w:rPr>
            <w:i/>
          </w:rPr>
          <w:delText>92</w:delText>
        </w:r>
        <w:r>
          <w:delText>.</w:delText>
        </w:r>
      </w:del>
    </w:p>
    <w:p w14:paraId="675CD159" w14:textId="77777777" w:rsidR="001767F9" w:rsidRDefault="00404D4D">
      <w:pPr>
        <w:rPr>
          <w:del w:id="830" w:author="Revision" w:date="2017-12-12T09:34:00Z"/>
        </w:rPr>
      </w:pPr>
      <w:del w:id="831" w:author="Revision" w:date="2017-12-12T09:34:00Z">
        <w:r>
          <w:delText xml:space="preserve">Donald, M. (2016). Key cognitive preconditions for the evolution of language. </w:delText>
        </w:r>
      </w:del>
      <w:moveFromRangeStart w:id="832" w:author="Revision" w:date="2017-12-12T09:34:00Z" w:name="move500834595"/>
      <w:moveFrom w:id="833" w:author="Revision" w:date="2017-12-12T09:34:00Z">
        <w:r>
          <w:rPr>
            <w:i/>
          </w:rPr>
          <w:t>Psychono</w:t>
        </w:r>
        <w:r>
          <w:rPr>
            <w:i/>
          </w:rPr>
          <w:t>mic Bulletin &amp; Review</w:t>
        </w:r>
        <w:r>
          <w:t>, 1–5.</w:t>
        </w:r>
      </w:moveFrom>
      <w:moveFromRangeEnd w:id="832"/>
    </w:p>
    <w:p w14:paraId="2FBE8C47" w14:textId="77777777" w:rsidR="001767F9" w:rsidRDefault="00404D4D">
      <w:pPr>
        <w:rPr>
          <w:del w:id="834" w:author="Revision" w:date="2017-12-12T09:34:00Z"/>
        </w:rPr>
      </w:pPr>
      <w:del w:id="835" w:author="Revision" w:date="2017-12-12T09:34:00Z">
        <w:r>
          <w:delText>Edmiston, P., &amp; Lupyan, G. (2015).</w:delText>
        </w:r>
      </w:del>
      <w:moveFromRangeStart w:id="836" w:author="Revision" w:date="2017-12-12T09:34:00Z" w:name="move500834596"/>
      <w:moveFrom w:id="837" w:author="Revision" w:date="2017-12-12T09:34:00Z">
        <w:r>
          <w:t xml:space="preserve"> What makes words special? </w:t>
        </w:r>
        <w:r>
          <w:t xml:space="preserve">Words as unmotivated cues. </w:t>
        </w:r>
      </w:moveFrom>
      <w:moveFromRangeEnd w:id="836"/>
      <w:del w:id="838" w:author="Revision" w:date="2017-12-12T09:34:00Z">
        <w:r>
          <w:rPr>
            <w:i/>
          </w:rPr>
          <w:delText>Cognition</w:delText>
        </w:r>
        <w:r>
          <w:delText xml:space="preserve">, </w:delText>
        </w:r>
        <w:r>
          <w:rPr>
            <w:i/>
          </w:rPr>
          <w:delText>143</w:delText>
        </w:r>
        <w:r>
          <w:delText>(C), 93–100.</w:delText>
        </w:r>
      </w:del>
    </w:p>
    <w:p w14:paraId="3C184926" w14:textId="77777777" w:rsidR="001767F9" w:rsidRDefault="00404D4D">
      <w:pPr>
        <w:rPr>
          <w:del w:id="839" w:author="Revision" w:date="2017-12-12T09:34:00Z"/>
        </w:rPr>
      </w:pPr>
      <w:del w:id="840" w:author="Revision" w:date="2017-12-12T09:34:00Z">
        <w:r>
          <w:delText>Gamer, M., Lemon, J., Fello</w:delText>
        </w:r>
        <w:r>
          <w:delText xml:space="preserve">ws, I., &amp; Singh, P. (2012). </w:delText>
        </w:r>
        <w:r>
          <w:rPr>
            <w:i/>
          </w:rPr>
          <w:delText>irr: Various Coefficients of Interrater Reliability and Agreement</w:delText>
        </w:r>
        <w:r>
          <w:delText>.</w:delText>
        </w:r>
      </w:del>
    </w:p>
    <w:p w14:paraId="2C6B0496" w14:textId="37F46891" w:rsidR="00652ED7" w:rsidRDefault="00404D4D">
      <w:pPr>
        <w:pStyle w:val="Bibliography"/>
        <w:pPrChange w:id="841" w:author="Revision" w:date="2017-12-12T09:34:00Z">
          <w:pPr/>
        </w:pPrChange>
      </w:pPr>
      <w:r>
        <w:t>Goldin-Meadow</w:t>
      </w:r>
      <w:del w:id="842" w:author="Revision" w:date="2017-12-12T09:34:00Z">
        <w:r>
          <w:delText>,</w:delText>
        </w:r>
      </w:del>
      <w:r>
        <w:t xml:space="preserve"> S. </w:t>
      </w:r>
      <w:del w:id="843" w:author="Revision" w:date="2017-12-12T09:34:00Z">
        <w:r>
          <w:delText>(</w:delText>
        </w:r>
      </w:del>
      <w:r>
        <w:t>2016</w:t>
      </w:r>
      <w:del w:id="844" w:author="Revision" w:date="2017-12-12T09:34:00Z">
        <w:r>
          <w:delText>).</w:delText>
        </w:r>
      </w:del>
      <w:r>
        <w:t xml:space="preserve"> What the hands can tell us ab</w:t>
      </w:r>
      <w:r>
        <w:t xml:space="preserve">out language emergence. </w:t>
      </w:r>
      <w:r>
        <w:rPr>
          <w:i/>
        </w:rPr>
        <w:t>Psychonomic Bulletin &amp; Review</w:t>
      </w:r>
      <w:del w:id="845" w:author="Revision" w:date="2017-12-12T09:34:00Z">
        <w:r>
          <w:delText>,</w:delText>
        </w:r>
      </w:del>
      <w:r>
        <w:t xml:space="preserve"> </w:t>
      </w:r>
      <w:r>
        <w:rPr>
          <w:b/>
          <w:rPrChange w:id="846" w:author="Revision" w:date="2017-12-12T09:34:00Z">
            <w:rPr>
              <w:i/>
            </w:rPr>
          </w:rPrChange>
        </w:rPr>
        <w:t>24</w:t>
      </w:r>
      <w:del w:id="847" w:author="Revision" w:date="2017-12-12T09:34:00Z">
        <w:r>
          <w:delText>(1),</w:delText>
        </w:r>
      </w:del>
      <w:ins w:id="848" w:author="Revision" w:date="2017-12-12T09:34:00Z">
        <w:r>
          <w:t>,</w:t>
        </w:r>
      </w:ins>
      <w:r>
        <w:t xml:space="preserve"> 1–6.</w:t>
      </w:r>
      <w:ins w:id="849" w:author="Revision" w:date="2017-12-12T09:34:00Z">
        <w:r>
          <w:t xml:space="preserve"> </w:t>
        </w:r>
      </w:ins>
    </w:p>
    <w:p w14:paraId="79052B90" w14:textId="77777777" w:rsidR="001767F9" w:rsidRDefault="00404D4D">
      <w:pPr>
        <w:rPr>
          <w:del w:id="850" w:author="Revision" w:date="2017-12-12T09:34:00Z"/>
        </w:rPr>
      </w:pPr>
      <w:bookmarkStart w:id="851" w:name="ref-Kendon:2014eg"/>
      <w:bookmarkEnd w:id="804"/>
      <w:del w:id="852" w:author="Revision" w:date="2017-12-12T09:34:00Z">
        <w:r>
          <w:delText>Hall, K. C., Allen, B., Fry, M., Mackie</w:delText>
        </w:r>
        <w:r>
          <w:delText xml:space="preserve">, S., &amp; McAuliffe, M. (2016). Phonological CorpusTools. </w:delText>
        </w:r>
      </w:del>
      <w:ins w:id="853" w:author="Revision" w:date="2017-12-12T09:34:00Z">
        <w:r>
          <w:t xml:space="preserve">11. </w:t>
        </w:r>
      </w:ins>
      <w:moveFromRangeStart w:id="854" w:author="Revision" w:date="2017-12-12T09:34:00Z" w:name="move500834597"/>
      <w:moveFrom w:id="855" w:author="Revision" w:date="2017-12-12T09:34:00Z">
        <w:r>
          <w:rPr>
            <w:i/>
          </w:rPr>
          <w:t>14th Conference for Laboratory Phonology</w:t>
        </w:r>
      </w:moveFrom>
      <w:moveFromRangeEnd w:id="854"/>
      <w:del w:id="856" w:author="Revision" w:date="2017-12-12T09:34:00Z">
        <w:r>
          <w:delText>.</w:delText>
        </w:r>
      </w:del>
    </w:p>
    <w:p w14:paraId="56653097" w14:textId="77777777" w:rsidR="001767F9" w:rsidRDefault="00404D4D">
      <w:pPr>
        <w:rPr>
          <w:del w:id="857" w:author="Revision" w:date="2017-12-12T09:34:00Z"/>
        </w:rPr>
      </w:pPr>
      <w:del w:id="858" w:author="Revision" w:date="2017-12-12T09:34:00Z">
        <w:r>
          <w:delText xml:space="preserve">Hewes, G. W. (1973). Primate Communication and the Gestural Origin of Language. </w:delText>
        </w:r>
        <w:r>
          <w:rPr>
            <w:i/>
          </w:rPr>
          <w:delText>Current Anthropology</w:delText>
        </w:r>
        <w:r>
          <w:delText xml:space="preserve">, </w:delText>
        </w:r>
        <w:r>
          <w:rPr>
            <w:i/>
          </w:rPr>
          <w:delText>14</w:delText>
        </w:r>
        <w:r>
          <w:delText>(1/2), 5–24.</w:delText>
        </w:r>
      </w:del>
    </w:p>
    <w:p w14:paraId="030605AC" w14:textId="77777777" w:rsidR="001767F9" w:rsidRDefault="00404D4D">
      <w:pPr>
        <w:rPr>
          <w:del w:id="859" w:author="Revision" w:date="2017-12-12T09:34:00Z"/>
        </w:rPr>
      </w:pPr>
      <w:del w:id="860" w:author="Revision" w:date="2017-12-12T09:34:00Z">
        <w:r>
          <w:delText>Hockett, C. F. (1978). In search of Jove’</w:delText>
        </w:r>
        <w:r>
          <w:delText xml:space="preserve">s brow. </w:delText>
        </w:r>
        <w:r>
          <w:rPr>
            <w:i/>
          </w:rPr>
          <w:delText>American Speech</w:delText>
        </w:r>
        <w:r>
          <w:delText xml:space="preserve">, </w:delText>
        </w:r>
        <w:r>
          <w:rPr>
            <w:i/>
          </w:rPr>
          <w:delText>53</w:delText>
        </w:r>
        <w:r>
          <w:delText>(4), 243–313.</w:delText>
        </w:r>
      </w:del>
    </w:p>
    <w:p w14:paraId="191451C8" w14:textId="77777777" w:rsidR="001767F9" w:rsidRDefault="00404D4D">
      <w:pPr>
        <w:rPr>
          <w:del w:id="861" w:author="Revision" w:date="2017-12-12T09:34:00Z"/>
        </w:rPr>
      </w:pPr>
      <w:del w:id="862" w:author="Revision" w:date="2017-12-12T09:34:00Z">
        <w:r>
          <w:delText xml:space="preserve">Imai, M., &amp; Kita, S. (2014). The sound symbolism bootstrapping hypothesis for language acquisition and language evolution. </w:delText>
        </w:r>
        <w:r>
          <w:rPr>
            <w:i/>
          </w:rPr>
          <w:delText>Philosophical Transactions of the Royal Society B: Biological Sciences</w:delText>
        </w:r>
        <w:r>
          <w:delText xml:space="preserve">, </w:delText>
        </w:r>
        <w:r>
          <w:rPr>
            <w:i/>
          </w:rPr>
          <w:delText>369</w:delText>
        </w:r>
        <w:r>
          <w:delText>(1651).</w:delText>
        </w:r>
      </w:del>
    </w:p>
    <w:p w14:paraId="209BA9B0" w14:textId="1649B93A" w:rsidR="00652ED7" w:rsidRDefault="00404D4D">
      <w:pPr>
        <w:pStyle w:val="Bibliography"/>
        <w:pPrChange w:id="863" w:author="Revision" w:date="2017-12-12T09:34:00Z">
          <w:pPr/>
        </w:pPrChange>
      </w:pPr>
      <w:r>
        <w:t>Kendon</w:t>
      </w:r>
      <w:del w:id="864" w:author="Revision" w:date="2017-12-12T09:34:00Z">
        <w:r>
          <w:delText>,</w:delText>
        </w:r>
      </w:del>
      <w:r>
        <w:t xml:space="preserve"> A. </w:t>
      </w:r>
      <w:del w:id="865" w:author="Revision" w:date="2017-12-12T09:34:00Z">
        <w:r>
          <w:delText>(</w:delText>
        </w:r>
      </w:del>
      <w:r>
        <w:t>2014</w:t>
      </w:r>
      <w:del w:id="866" w:author="Revision" w:date="2017-12-12T09:34:00Z">
        <w:r>
          <w:delText>).</w:delText>
        </w:r>
      </w:del>
      <w:r>
        <w:t xml:space="preserve"> Semiotic diversity in utterance production and the concept of ’language’. </w:t>
      </w:r>
      <w:r>
        <w:rPr>
          <w:i/>
        </w:rPr>
        <w:t>Philosophical Transactions of the Royal Society B: Biological Sciences</w:t>
      </w:r>
      <w:del w:id="867" w:author="Revision" w:date="2017-12-12T09:34:00Z">
        <w:r>
          <w:delText>,</w:delText>
        </w:r>
      </w:del>
      <w:r>
        <w:t xml:space="preserve"> </w:t>
      </w:r>
      <w:r>
        <w:rPr>
          <w:b/>
          <w:rPrChange w:id="868" w:author="Revision" w:date="2017-12-12T09:34:00Z">
            <w:rPr>
              <w:i/>
            </w:rPr>
          </w:rPrChange>
        </w:rPr>
        <w:t>369</w:t>
      </w:r>
      <w:del w:id="869" w:author="Revision" w:date="2017-12-12T09:34:00Z">
        <w:r>
          <w:delText>(1651),</w:delText>
        </w:r>
      </w:del>
      <w:ins w:id="870" w:author="Revision" w:date="2017-12-12T09:34:00Z">
        <w:r>
          <w:t>,</w:t>
        </w:r>
      </w:ins>
      <w:r>
        <w:t xml:space="preserve"> 20130293–20130293.</w:t>
      </w:r>
      <w:ins w:id="871" w:author="Revision" w:date="2017-12-12T09:34:00Z">
        <w:r>
          <w:t xml:space="preserve"> </w:t>
        </w:r>
      </w:ins>
    </w:p>
    <w:p w14:paraId="0EC98B73" w14:textId="04559344" w:rsidR="00652ED7" w:rsidRDefault="00404D4D">
      <w:pPr>
        <w:pStyle w:val="Bibliography"/>
        <w:pPrChange w:id="872" w:author="Revision" w:date="2017-12-12T09:34:00Z">
          <w:pPr/>
        </w:pPrChange>
      </w:pPr>
      <w:bookmarkStart w:id="873" w:name="ref-Klima:1980si"/>
      <w:bookmarkEnd w:id="851"/>
      <w:ins w:id="874" w:author="Revision" w:date="2017-12-12T09:34:00Z">
        <w:r>
          <w:t>12.</w:t>
        </w:r>
        <w:r>
          <w:t xml:space="preserve"> </w:t>
        </w:r>
      </w:ins>
      <w:r>
        <w:t>Klima</w:t>
      </w:r>
      <w:del w:id="875" w:author="Revision" w:date="2017-12-12T09:34:00Z">
        <w:r>
          <w:delText>, E. S., &amp;</w:delText>
        </w:r>
      </w:del>
      <w:ins w:id="876" w:author="Revision" w:date="2017-12-12T09:34:00Z">
        <w:r>
          <w:t xml:space="preserve"> ES,</w:t>
        </w:r>
      </w:ins>
      <w:r>
        <w:t xml:space="preserve"> Bellugi</w:t>
      </w:r>
      <w:del w:id="877" w:author="Revision" w:date="2017-12-12T09:34:00Z">
        <w:r>
          <w:delText>,</w:delText>
        </w:r>
      </w:del>
      <w:r>
        <w:t xml:space="preserve"> U. </w:t>
      </w:r>
      <w:del w:id="878" w:author="Revision" w:date="2017-12-12T09:34:00Z">
        <w:r>
          <w:delText>(</w:delText>
        </w:r>
      </w:del>
      <w:r>
        <w:t>1980</w:t>
      </w:r>
      <w:del w:id="879" w:author="Revision" w:date="2017-12-12T09:34:00Z">
        <w:r>
          <w:delText>).</w:delText>
        </w:r>
      </w:del>
      <w:r>
        <w:t xml:space="preserve"> </w:t>
      </w:r>
      <w:r>
        <w:rPr>
          <w:i/>
        </w:rPr>
        <w:t>The signs of language</w:t>
      </w:r>
      <w:r>
        <w:t>. Harvard University Press.</w:t>
      </w:r>
      <w:ins w:id="880" w:author="Revision" w:date="2017-12-12T09:34:00Z">
        <w:r>
          <w:t xml:space="preserve"> </w:t>
        </w:r>
      </w:ins>
    </w:p>
    <w:p w14:paraId="61FF43AF" w14:textId="77777777" w:rsidR="001767F9" w:rsidRDefault="00404D4D">
      <w:pPr>
        <w:rPr>
          <w:del w:id="881" w:author="Revision" w:date="2017-12-12T09:34:00Z"/>
        </w:rPr>
      </w:pPr>
      <w:bookmarkStart w:id="882" w:name="ref-Frishberg:1975dh"/>
      <w:bookmarkEnd w:id="873"/>
      <w:del w:id="883" w:author="Revision" w:date="2017-12-12T09:34:00Z">
        <w:r>
          <w:delText xml:space="preserve">Kuznetsova, A., Bruun Brockhoff, P., &amp; Haubo Bojesen Christensen, R. (2016). </w:delText>
        </w:r>
        <w:r>
          <w:rPr>
            <w:i/>
          </w:rPr>
          <w:delText>lmerTest: Tests in Linear Mixed Effects Models</w:delText>
        </w:r>
        <w:r>
          <w:delText>.</w:delText>
        </w:r>
      </w:del>
    </w:p>
    <w:p w14:paraId="18D48251" w14:textId="77777777" w:rsidR="001767F9" w:rsidRDefault="00404D4D">
      <w:pPr>
        <w:rPr>
          <w:del w:id="884" w:author="Revision" w:date="2017-12-12T09:34:00Z"/>
        </w:rPr>
      </w:pPr>
      <w:del w:id="885" w:author="Revision" w:date="2017-12-12T09:34:00Z">
        <w:r>
          <w:delText xml:space="preserve">Lemaitre, G., &amp; Rocchesso, D. (2014). On the effectiveness of vocal imitations and verbal descriptions of sounds. </w:delText>
        </w:r>
        <w:r>
          <w:rPr>
            <w:i/>
          </w:rPr>
          <w:delText>Th</w:delText>
        </w:r>
        <w:r>
          <w:rPr>
            <w:i/>
          </w:rPr>
          <w:delText>e Journal of the Acoustical Society of America</w:delText>
        </w:r>
        <w:r>
          <w:delText xml:space="preserve">, </w:delText>
        </w:r>
        <w:r>
          <w:rPr>
            <w:i/>
          </w:rPr>
          <w:delText>135</w:delText>
        </w:r>
        <w:r>
          <w:delText>(2), 862–873.</w:delText>
        </w:r>
      </w:del>
    </w:p>
    <w:p w14:paraId="2B982CED" w14:textId="77777777" w:rsidR="001767F9" w:rsidRDefault="00404D4D">
      <w:pPr>
        <w:rPr>
          <w:del w:id="886" w:author="Revision" w:date="2017-12-12T09:34:00Z"/>
        </w:rPr>
      </w:pPr>
      <w:del w:id="887" w:author="Revision" w:date="2017-12-12T09:34:00Z">
        <w:r>
          <w:delText xml:space="preserve">Lemaitre, G., Houix, O., Voisin, F., Misdariis, N., &amp; Susini, P. (2016). Vocal Imitations of Non-Vocal Sounds. </w:delText>
        </w:r>
        <w:r>
          <w:rPr>
            <w:i/>
          </w:rPr>
          <w:delText>PloS One</w:delText>
        </w:r>
        <w:r>
          <w:delText xml:space="preserve">, </w:delText>
        </w:r>
        <w:r>
          <w:rPr>
            <w:i/>
          </w:rPr>
          <w:delText>11</w:delText>
        </w:r>
        <w:r>
          <w:delText>(12), e0168167–28.</w:delText>
        </w:r>
      </w:del>
    </w:p>
    <w:p w14:paraId="64F76B54" w14:textId="08004F3A" w:rsidR="00652ED7" w:rsidRDefault="00404D4D">
      <w:pPr>
        <w:pStyle w:val="Bibliography"/>
        <w:rPr>
          <w:ins w:id="888" w:author="Revision" w:date="2017-12-12T09:34:00Z"/>
        </w:rPr>
      </w:pPr>
      <w:del w:id="889" w:author="Revision" w:date="2017-12-12T09:34:00Z">
        <w:r>
          <w:delText>Lewis, J. (2009). As well as words: Congo Pygmy h</w:delText>
        </w:r>
        <w:r>
          <w:delText xml:space="preserve">unting, mimicry, and play. In </w:delText>
        </w:r>
        <w:r>
          <w:rPr>
            <w:i/>
          </w:rPr>
          <w:delText>The cradle</w:delText>
        </w:r>
      </w:del>
      <w:ins w:id="890" w:author="Revision" w:date="2017-12-12T09:34:00Z">
        <w:r>
          <w:t xml:space="preserve">13. Frishberg N. 1975 Arbitrariness and Iconicity: Historical Change in American Sign Language. </w:t>
        </w:r>
        <w:r>
          <w:rPr>
            <w:i/>
          </w:rPr>
          <w:t>Language</w:t>
        </w:r>
        <w:r>
          <w:t xml:space="preserve"> </w:t>
        </w:r>
        <w:r>
          <w:rPr>
            <w:b/>
          </w:rPr>
          <w:t>51</w:t>
        </w:r>
        <w:r>
          <w:t xml:space="preserve">, 696–719. </w:t>
        </w:r>
      </w:ins>
    </w:p>
    <w:p w14:paraId="02DD6A55" w14:textId="77777777" w:rsidR="00652ED7" w:rsidRDefault="00404D4D">
      <w:pPr>
        <w:pStyle w:val="Bibliography"/>
        <w:rPr>
          <w:ins w:id="891" w:author="Revision" w:date="2017-12-12T09:34:00Z"/>
        </w:rPr>
      </w:pPr>
      <w:bookmarkStart w:id="892" w:name="ref-Stokoe:1965"/>
      <w:bookmarkEnd w:id="882"/>
      <w:ins w:id="893" w:author="Revision" w:date="2017-12-12T09:34:00Z">
        <w:r>
          <w:t xml:space="preserve">14. Stokoe W. 1965 </w:t>
        </w:r>
        <w:r>
          <w:rPr>
            <w:i/>
          </w:rPr>
          <w:t>Dictionary of the American Sign Language based on scientific principles</w:t>
        </w:r>
        <w:r>
          <w:t xml:space="preserve">. Gallaudet College Press, Washington. </w:t>
        </w:r>
      </w:ins>
    </w:p>
    <w:p w14:paraId="0344F92D" w14:textId="77777777" w:rsidR="00652ED7" w:rsidRDefault="00404D4D">
      <w:pPr>
        <w:pStyle w:val="Bibliography"/>
        <w:rPr>
          <w:ins w:id="894" w:author="Revision" w:date="2017-12-12T09:34:00Z"/>
        </w:rPr>
      </w:pPr>
      <w:bookmarkStart w:id="895" w:name="ref-Wescott:1971to"/>
      <w:bookmarkEnd w:id="892"/>
      <w:ins w:id="896" w:author="Revision" w:date="2017-12-12T09:34:00Z">
        <w:r>
          <w:t xml:space="preserve">15. Wescott RW. 1971 Linguistic iconism. </w:t>
        </w:r>
        <w:r>
          <w:rPr>
            <w:i/>
          </w:rPr>
          <w:t>Linguistic Society of America</w:t>
        </w:r>
        <w:r>
          <w:t xml:space="preserve"> </w:t>
        </w:r>
        <w:r>
          <w:rPr>
            <w:b/>
          </w:rPr>
          <w:t>47</w:t>
        </w:r>
        <w:r>
          <w:t xml:space="preserve">, 416–428. </w:t>
        </w:r>
      </w:ins>
    </w:p>
    <w:p w14:paraId="0817F2F8" w14:textId="113C33F3" w:rsidR="00652ED7" w:rsidRDefault="00404D4D">
      <w:pPr>
        <w:pStyle w:val="Bibliography"/>
        <w:pPrChange w:id="897" w:author="Revision" w:date="2017-12-12T09:34:00Z">
          <w:pPr/>
        </w:pPrChange>
      </w:pPr>
      <w:bookmarkStart w:id="898" w:name="ref-GoldinMeadow:1977gz"/>
      <w:bookmarkEnd w:id="895"/>
      <w:ins w:id="899" w:author="Revision" w:date="2017-12-12T09:34:00Z">
        <w:r>
          <w:t>16. Goldin-Meadow S, Feldman H. 1977 The development</w:t>
        </w:r>
      </w:ins>
      <w:r>
        <w:rPr>
          <w:rPrChange w:id="900" w:author="Revision" w:date="2017-12-12T09:34:00Z">
            <w:rPr>
              <w:i/>
            </w:rPr>
          </w:rPrChange>
        </w:rPr>
        <w:t xml:space="preserve"> of lang</w:t>
      </w:r>
      <w:r>
        <w:rPr>
          <w:rPrChange w:id="901" w:author="Revision" w:date="2017-12-12T09:34:00Z">
            <w:rPr>
              <w:i/>
            </w:rPr>
          </w:rPrChange>
        </w:rPr>
        <w:t>uage</w:t>
      </w:r>
      <w:del w:id="902" w:author="Revision" w:date="2017-12-12T09:34:00Z">
        <w:r>
          <w:delText xml:space="preserve">. The cradle of </w:delText>
        </w:r>
      </w:del>
      <w:ins w:id="903" w:author="Revision" w:date="2017-12-12T09:34:00Z">
        <w:r>
          <w:t xml:space="preserve">-like communication without a </w:t>
        </w:r>
      </w:ins>
      <w:r>
        <w:t>language</w:t>
      </w:r>
      <w:del w:id="904" w:author="Revision" w:date="2017-12-12T09:34:00Z">
        <w:r>
          <w:delText>.</w:delText>
        </w:r>
      </w:del>
      <w:ins w:id="905" w:author="Revision" w:date="2017-12-12T09:34:00Z">
        <w:r>
          <w:t xml:space="preserve"> model. </w:t>
        </w:r>
        <w:r>
          <w:rPr>
            <w:i/>
          </w:rPr>
          <w:t>Science</w:t>
        </w:r>
        <w:r>
          <w:t xml:space="preserve"> </w:t>
        </w:r>
        <w:r>
          <w:rPr>
            <w:b/>
          </w:rPr>
          <w:t>197</w:t>
        </w:r>
        <w:r>
          <w:t xml:space="preserve">, 401–403. </w:t>
        </w:r>
      </w:ins>
    </w:p>
    <w:p w14:paraId="19D0C060" w14:textId="77777777" w:rsidR="00652ED7" w:rsidRDefault="00404D4D">
      <w:pPr>
        <w:pStyle w:val="Bibliography"/>
        <w:rPr>
          <w:ins w:id="906" w:author="Revision" w:date="2017-12-12T09:34:00Z"/>
        </w:rPr>
      </w:pPr>
      <w:bookmarkStart w:id="907" w:name="ref-Fay:2014cw"/>
      <w:bookmarkEnd w:id="898"/>
      <w:ins w:id="908" w:author="Revision" w:date="2017-12-12T09:34:00Z">
        <w:r>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ins>
    </w:p>
    <w:p w14:paraId="7870DC23" w14:textId="77777777" w:rsidR="00652ED7" w:rsidRDefault="00404D4D">
      <w:pPr>
        <w:pStyle w:val="Bibliography"/>
        <w:rPr>
          <w:ins w:id="909" w:author="Revision" w:date="2017-12-12T09:34:00Z"/>
        </w:rPr>
      </w:pPr>
      <w:bookmarkStart w:id="910" w:name="ref-Arbib:2012htb"/>
      <w:bookmarkEnd w:id="907"/>
      <w:ins w:id="911" w:author="Revision" w:date="2017-12-12T09:34:00Z">
        <w:r>
          <w:t>18. Arbib</w:t>
        </w:r>
        <w:r>
          <w:t xml:space="preserve"> MA. 2012 </w:t>
        </w:r>
        <w:r>
          <w:rPr>
            <w:i/>
          </w:rPr>
          <w:t>How the brain got language: The mirror system hypothesis</w:t>
        </w:r>
        <w:r>
          <w:t xml:space="preserve">. Oxford University Press. </w:t>
        </w:r>
      </w:ins>
    </w:p>
    <w:p w14:paraId="1CBA1A61" w14:textId="77777777" w:rsidR="00652ED7" w:rsidRDefault="00404D4D">
      <w:pPr>
        <w:pStyle w:val="Bibliography"/>
        <w:rPr>
          <w:ins w:id="912" w:author="Revision" w:date="2017-12-12T09:34:00Z"/>
        </w:rPr>
      </w:pPr>
      <w:bookmarkStart w:id="913" w:name="ref-Armstrong:2007go"/>
      <w:bookmarkEnd w:id="910"/>
      <w:ins w:id="914" w:author="Revision" w:date="2017-12-12T09:34:00Z">
        <w:r>
          <w:t xml:space="preserve">19. Armstrong DF, Wilcox S. 2007 </w:t>
        </w:r>
        <w:r>
          <w:rPr>
            <w:i/>
          </w:rPr>
          <w:t>The gestural origin of language</w:t>
        </w:r>
        <w:r>
          <w:t xml:space="preserve">. Oxford University Press. </w:t>
        </w:r>
      </w:ins>
    </w:p>
    <w:p w14:paraId="4DA1B04B" w14:textId="77777777" w:rsidR="001767F9" w:rsidRDefault="00404D4D">
      <w:pPr>
        <w:rPr>
          <w:del w:id="915" w:author="Revision" w:date="2017-12-12T09:34:00Z"/>
        </w:rPr>
      </w:pPr>
      <w:bookmarkStart w:id="916" w:name="ref-Corballis:2003ha"/>
      <w:bookmarkEnd w:id="913"/>
      <w:ins w:id="917" w:author="Revision" w:date="2017-12-12T09:34:00Z">
        <w:r>
          <w:t xml:space="preserve">20. Corballis MC. 2003 </w:t>
        </w:r>
        <w:r>
          <w:rPr>
            <w:i/>
          </w:rPr>
          <w:t>From hand to mouth: The origins of language</w:t>
        </w:r>
        <w:r>
          <w:t xml:space="preserve">. </w:t>
        </w:r>
      </w:ins>
      <w:moveToRangeStart w:id="918" w:author="Revision" w:date="2017-12-12T09:34:00Z" w:name="move500834593"/>
      <w:moveTo w:id="919" w:author="Revision" w:date="2017-12-12T09:34:00Z">
        <w:r>
          <w:t>Pr</w:t>
        </w:r>
        <w:r>
          <w:t>inceton University Press.</w:t>
        </w:r>
      </w:moveTo>
      <w:moveToRangeEnd w:id="918"/>
      <w:del w:id="920" w:author="Revision" w:date="2017-12-12T09:34:00Z">
        <w:r>
          <w:delText xml:space="preserve">Lupyan, G., &amp; Perlman, M. (2015). The vocal iconicity challenge! In </w:delText>
        </w:r>
        <w:r>
          <w:rPr>
            <w:i/>
          </w:rPr>
          <w:delText>The th biennial protolanguage conference</w:delText>
        </w:r>
        <w:r>
          <w:delText>. Rome, Italy.</w:delText>
        </w:r>
      </w:del>
    </w:p>
    <w:p w14:paraId="4EF4FDDE" w14:textId="77777777" w:rsidR="001767F9" w:rsidRDefault="00404D4D">
      <w:pPr>
        <w:rPr>
          <w:del w:id="921" w:author="Revision" w:date="2017-12-12T09:34:00Z"/>
        </w:rPr>
      </w:pPr>
      <w:del w:id="922" w:author="Revision" w:date="2017-12-12T09:34:00Z">
        <w:r>
          <w:delText>Lupyan, G., &amp; Thompson-Schill, S. L. (2012). The evocat</w:delText>
        </w:r>
        <w:r>
          <w:delText xml:space="preserve">ive power of words: Activation of concepts by verbal and nonverbal means. </w:delText>
        </w:r>
        <w:r>
          <w:rPr>
            <w:i/>
          </w:rPr>
          <w:delText>Journal of Experimental Psychology: General</w:delText>
        </w:r>
        <w:r>
          <w:delText xml:space="preserve">, </w:delText>
        </w:r>
        <w:r>
          <w:rPr>
            <w:i/>
          </w:rPr>
          <w:delText>141</w:delText>
        </w:r>
        <w:r>
          <w:delText>(1), 170–186.</w:delText>
        </w:r>
      </w:del>
    </w:p>
    <w:p w14:paraId="2A92BFA6" w14:textId="27BC1893" w:rsidR="00652ED7" w:rsidRDefault="00404D4D">
      <w:pPr>
        <w:pStyle w:val="Bibliography"/>
        <w:rPr>
          <w:ins w:id="923" w:author="Revision" w:date="2017-12-12T09:34:00Z"/>
        </w:rPr>
      </w:pPr>
      <w:del w:id="924" w:author="Revision" w:date="2017-12-12T09:34:00Z">
        <w:r>
          <w:delText xml:space="preserve">Newmeyer, F. J. (1992). Iconicity and generative grammar. </w:delText>
        </w:r>
      </w:del>
      <w:ins w:id="925" w:author="Revision" w:date="2017-12-12T09:34:00Z">
        <w:r>
          <w:t xml:space="preserve"> </w:t>
        </w:r>
      </w:ins>
    </w:p>
    <w:p w14:paraId="76077A98" w14:textId="77777777" w:rsidR="001767F9" w:rsidRDefault="00404D4D">
      <w:pPr>
        <w:rPr>
          <w:del w:id="926" w:author="Revision" w:date="2017-12-12T09:34:00Z"/>
        </w:rPr>
      </w:pPr>
      <w:bookmarkStart w:id="927" w:name="ref-Hewes:1973vr"/>
      <w:bookmarkEnd w:id="916"/>
      <w:ins w:id="928" w:author="Revision" w:date="2017-12-12T09:34:00Z">
        <w:r>
          <w:lastRenderedPageBreak/>
          <w:t xml:space="preserve">21. Hewes GW. 1973 Primate Communication and the Gestural Origin of </w:t>
        </w:r>
      </w:ins>
      <w:r>
        <w:rPr>
          <w:rPrChange w:id="929" w:author="Revision" w:date="2017-12-12T09:34:00Z">
            <w:rPr>
              <w:i/>
            </w:rPr>
          </w:rPrChange>
        </w:rPr>
        <w:t>Language</w:t>
      </w:r>
      <w:r>
        <w:t>.</w:t>
      </w:r>
    </w:p>
    <w:p w14:paraId="5ACF16EC" w14:textId="7AB17758" w:rsidR="00652ED7" w:rsidRDefault="00404D4D">
      <w:pPr>
        <w:pStyle w:val="Bibliography"/>
        <w:pPrChange w:id="930" w:author="Revision" w:date="2017-12-12T09:34:00Z">
          <w:pPr/>
        </w:pPrChange>
      </w:pPr>
      <w:del w:id="931" w:author="Revision" w:date="2017-12-12T09:34:00Z">
        <w:r>
          <w:delText xml:space="preserve">Nuckolls, J. B. (1999). The case for sound symbolism. </w:delText>
        </w:r>
        <w:r>
          <w:rPr>
            <w:i/>
          </w:rPr>
          <w:delText xml:space="preserve">Annual Review of </w:delText>
        </w:r>
      </w:del>
      <w:ins w:id="932" w:author="Revision" w:date="2017-12-12T09:34:00Z">
        <w:r>
          <w:t xml:space="preserve"> </w:t>
        </w:r>
        <w:r>
          <w:rPr>
            <w:i/>
          </w:rPr>
          <w:t xml:space="preserve">Current </w:t>
        </w:r>
      </w:ins>
      <w:r>
        <w:rPr>
          <w:i/>
        </w:rPr>
        <w:t>Anthropology</w:t>
      </w:r>
      <w:del w:id="933" w:author="Revision" w:date="2017-12-12T09:34:00Z">
        <w:r>
          <w:delText xml:space="preserve">, </w:delText>
        </w:r>
        <w:r>
          <w:rPr>
            <w:i/>
          </w:rPr>
          <w:delText>28</w:delText>
        </w:r>
        <w:r>
          <w:delText>(1), 225–252.</w:delText>
        </w:r>
      </w:del>
      <w:ins w:id="934" w:author="Revision" w:date="2017-12-12T09:34:00Z">
        <w:r>
          <w:t xml:space="preserve"> </w:t>
        </w:r>
        <w:r>
          <w:rPr>
            <w:b/>
          </w:rPr>
          <w:t>14</w:t>
        </w:r>
        <w:r>
          <w:t xml:space="preserve">, 5–24. </w:t>
        </w:r>
      </w:ins>
    </w:p>
    <w:p w14:paraId="55AF50D9" w14:textId="053C66C1" w:rsidR="00652ED7" w:rsidRDefault="00404D4D">
      <w:pPr>
        <w:pStyle w:val="Bibliography"/>
        <w:rPr>
          <w:ins w:id="935" w:author="Revision" w:date="2017-12-12T09:34:00Z"/>
        </w:rPr>
      </w:pPr>
      <w:bookmarkStart w:id="936" w:name="ref-Hockett:1978se"/>
      <w:bookmarkEnd w:id="927"/>
      <w:del w:id="937" w:author="Revision" w:date="2017-12-12T09:34:00Z">
        <w:r>
          <w:delText>Perlman,</w:delText>
        </w:r>
      </w:del>
      <w:ins w:id="938" w:author="Revision" w:date="2017-12-12T09:34:00Z">
        <w:r>
          <w:t xml:space="preserve">22. Hockett CF. 1978 In search of Jove’s brow. </w:t>
        </w:r>
        <w:r>
          <w:rPr>
            <w:i/>
          </w:rPr>
          <w:t>American speech</w:t>
        </w:r>
        <w:r>
          <w:t xml:space="preserve"> </w:t>
        </w:r>
        <w:r>
          <w:rPr>
            <w:b/>
          </w:rPr>
          <w:t>53</w:t>
        </w:r>
        <w:r>
          <w:t xml:space="preserve">, 243–313. </w:t>
        </w:r>
      </w:ins>
    </w:p>
    <w:p w14:paraId="41BD6B00" w14:textId="793EB049" w:rsidR="00652ED7" w:rsidRDefault="00404D4D">
      <w:pPr>
        <w:pStyle w:val="Bibliography"/>
        <w:rPr>
          <w:ins w:id="939" w:author="Revision" w:date="2017-12-12T09:34:00Z"/>
        </w:rPr>
      </w:pPr>
      <w:bookmarkStart w:id="940" w:name="ref-Tomasello:2010or"/>
      <w:bookmarkEnd w:id="936"/>
      <w:ins w:id="941" w:author="Revision" w:date="2017-12-12T09:34:00Z">
        <w:r>
          <w:t>23. Tomasello</w:t>
        </w:r>
      </w:ins>
      <w:r>
        <w:t xml:space="preserve"> M</w:t>
      </w:r>
      <w:ins w:id="942" w:author="Revision" w:date="2017-12-12T09:34:00Z">
        <w:r>
          <w:t xml:space="preserve">. 2010 </w:t>
        </w:r>
        <w:r>
          <w:rPr>
            <w:i/>
          </w:rPr>
          <w:t>Origins of human communication</w:t>
        </w:r>
        <w:r>
          <w:t xml:space="preserve">. </w:t>
        </w:r>
      </w:ins>
      <w:moveToRangeStart w:id="943" w:author="Revision" w:date="2017-12-12T09:34:00Z" w:name="move500834598"/>
      <w:moveTo w:id="944" w:author="Revision" w:date="2017-12-12T09:34:00Z">
        <w:r>
          <w:t>MIT press.</w:t>
        </w:r>
      </w:moveTo>
      <w:moveToRangeEnd w:id="943"/>
      <w:del w:id="945" w:author="Revision" w:date="2017-12-12T09:34:00Z">
        <w:r>
          <w:delText>., Dale,</w:delText>
        </w:r>
      </w:del>
      <w:ins w:id="946" w:author="Revision" w:date="2017-12-12T09:34:00Z">
        <w:r>
          <w:t xml:space="preserve"> </w:t>
        </w:r>
      </w:ins>
    </w:p>
    <w:p w14:paraId="1ABEB47F" w14:textId="74FDC6DE" w:rsidR="00652ED7" w:rsidRDefault="00404D4D">
      <w:pPr>
        <w:pStyle w:val="Bibliography"/>
        <w:rPr>
          <w:ins w:id="947" w:author="Revision" w:date="2017-12-12T09:34:00Z"/>
        </w:rPr>
      </w:pPr>
      <w:bookmarkStart w:id="948" w:name="ref-Pinker:2005cv"/>
      <w:bookmarkEnd w:id="940"/>
      <w:ins w:id="949" w:author="Revision" w:date="2017-12-12T09:34:00Z">
        <w:r>
          <w:t>24. Pinker S, Jackendoff</w:t>
        </w:r>
      </w:ins>
      <w:r>
        <w:t xml:space="preserve"> R</w:t>
      </w:r>
      <w:del w:id="950" w:author="Revision" w:date="2017-12-12T09:34:00Z">
        <w:r>
          <w:delText>., &amp;</w:delText>
        </w:r>
      </w:del>
      <w:ins w:id="951" w:author="Revision" w:date="2017-12-12T09:34:00Z">
        <w:r>
          <w:t xml:space="preserve">. 2005 The faculty of language: what’s special about it? </w:t>
        </w:r>
        <w:r>
          <w:rPr>
            <w:i/>
          </w:rPr>
          <w:t>Cognition</w:t>
        </w:r>
        <w:r>
          <w:t xml:space="preserve"> </w:t>
        </w:r>
        <w:r>
          <w:rPr>
            <w:b/>
          </w:rPr>
          <w:t>95</w:t>
        </w:r>
        <w:r>
          <w:t xml:space="preserve">, 201–236. </w:t>
        </w:r>
      </w:ins>
    </w:p>
    <w:p w14:paraId="211F2948" w14:textId="1AC000BA" w:rsidR="00652ED7" w:rsidRDefault="00404D4D">
      <w:pPr>
        <w:pStyle w:val="Bibliography"/>
        <w:pPrChange w:id="952" w:author="Revision" w:date="2017-12-12T09:34:00Z">
          <w:pPr/>
        </w:pPrChange>
      </w:pPr>
      <w:bookmarkStart w:id="953" w:name="ref-Dingemanse:2015cu"/>
      <w:bookmarkEnd w:id="948"/>
      <w:ins w:id="954" w:author="Revision" w:date="2017-12-12T09:34:00Z">
        <w:r>
          <w:t>25. Dingemanse M, Blasi DE,</w:t>
        </w:r>
      </w:ins>
      <w:r>
        <w:t xml:space="preserve"> Lupyan</w:t>
      </w:r>
      <w:del w:id="955" w:author="Revision" w:date="2017-12-12T09:34:00Z">
        <w:r>
          <w:delText>,</w:delText>
        </w:r>
      </w:del>
      <w:r>
        <w:t xml:space="preserve"> G</w:t>
      </w:r>
      <w:del w:id="956" w:author="Revision" w:date="2017-12-12T09:34:00Z">
        <w:r>
          <w:delText>. (</w:delText>
        </w:r>
      </w:del>
      <w:ins w:id="957" w:author="Revision" w:date="2017-12-12T09:34:00Z">
        <w:r>
          <w:t xml:space="preserve">, Christiansen MH, Monaghan P. </w:t>
        </w:r>
      </w:ins>
      <w:r>
        <w:t>2015</w:t>
      </w:r>
      <w:del w:id="958" w:author="Revision" w:date="2017-12-12T09:34:00Z">
        <w:r>
          <w:delText>).</w:delText>
        </w:r>
      </w:del>
      <w:ins w:id="959" w:author="Revision" w:date="2017-12-12T09:34:00Z">
        <w:r>
          <w:t xml:space="preserve"> Arbitrariness,</w:t>
        </w:r>
      </w:ins>
      <w:r>
        <w:t xml:space="preserve"> Iconicity</w:t>
      </w:r>
      <w:del w:id="960" w:author="Revision" w:date="2017-12-12T09:34:00Z">
        <w:r>
          <w:delText xml:space="preserve"> can ground the creation of vocal symbols. </w:delText>
        </w:r>
        <w:r>
          <w:rPr>
            <w:i/>
          </w:rPr>
          <w:delText>Royal Society Open Science</w:delText>
        </w:r>
        <w:r>
          <w:delText xml:space="preserve">, </w:delText>
        </w:r>
        <w:r>
          <w:rPr>
            <w:i/>
          </w:rPr>
          <w:delText>2</w:delText>
        </w:r>
        <w:r>
          <w:delText>(8), 150152–16.</w:delText>
        </w:r>
      </w:del>
      <w:ins w:id="961" w:author="Revision" w:date="2017-12-12T09:34:00Z">
        <w:r>
          <w:t>, and Sys</w:t>
        </w:r>
        <w:r>
          <w:t xml:space="preserve">tematicity in Language. </w:t>
        </w:r>
        <w:r>
          <w:rPr>
            <w:i/>
          </w:rPr>
          <w:t>Trends in Cognitive Sciences</w:t>
        </w:r>
        <w:r>
          <w:t xml:space="preserve"> </w:t>
        </w:r>
        <w:r>
          <w:rPr>
            <w:b/>
          </w:rPr>
          <w:t>19</w:t>
        </w:r>
        <w:r>
          <w:t xml:space="preserve">, 603–615. </w:t>
        </w:r>
      </w:ins>
    </w:p>
    <w:p w14:paraId="437F6B06" w14:textId="241A211F" w:rsidR="00652ED7" w:rsidRDefault="00404D4D">
      <w:pPr>
        <w:pStyle w:val="Bibliography"/>
        <w:pPrChange w:id="962" w:author="Revision" w:date="2017-12-12T09:34:00Z">
          <w:pPr/>
        </w:pPrChange>
      </w:pPr>
      <w:bookmarkStart w:id="963" w:name="ref-Perniss:2010fb"/>
      <w:bookmarkEnd w:id="953"/>
      <w:ins w:id="964" w:author="Revision" w:date="2017-12-12T09:34:00Z">
        <w:r>
          <w:t xml:space="preserve">26. </w:t>
        </w:r>
      </w:ins>
      <w:r>
        <w:t>Perniss</w:t>
      </w:r>
      <w:del w:id="965" w:author="Revision" w:date="2017-12-12T09:34:00Z">
        <w:r>
          <w:delText>,</w:delText>
        </w:r>
      </w:del>
      <w:r>
        <w:t xml:space="preserve"> P</w:t>
      </w:r>
      <w:del w:id="966" w:author="Revision" w:date="2017-12-12T09:34:00Z">
        <w:r>
          <w:delText>.,</w:delText>
        </w:r>
      </w:del>
      <w:ins w:id="967" w:author="Revision" w:date="2017-12-12T09:34:00Z">
        <w:r>
          <w:t>,</w:t>
        </w:r>
      </w:ins>
      <w:r>
        <w:t xml:space="preserve"> Thompson</w:t>
      </w:r>
      <w:del w:id="968" w:author="Revision" w:date="2017-12-12T09:34:00Z">
        <w:r>
          <w:delText>, R. L., &amp;</w:delText>
        </w:r>
      </w:del>
      <w:ins w:id="969" w:author="Revision" w:date="2017-12-12T09:34:00Z">
        <w:r>
          <w:t xml:space="preserve"> RL,</w:t>
        </w:r>
      </w:ins>
      <w:r>
        <w:t xml:space="preserve"> Vigliocco</w:t>
      </w:r>
      <w:del w:id="970" w:author="Revision" w:date="2017-12-12T09:34:00Z">
        <w:r>
          <w:delText>,</w:delText>
        </w:r>
      </w:del>
      <w:r>
        <w:t xml:space="preserve"> G. </w:t>
      </w:r>
      <w:del w:id="971" w:author="Revision" w:date="2017-12-12T09:34:00Z">
        <w:r>
          <w:delText>(</w:delText>
        </w:r>
      </w:del>
      <w:r>
        <w:t>2010</w:t>
      </w:r>
      <w:del w:id="972" w:author="Revision" w:date="2017-12-12T09:34:00Z">
        <w:r>
          <w:delText>).</w:delText>
        </w:r>
      </w:del>
      <w:r>
        <w:t xml:space="preserve"> Iconicity as a General Property of Language: Evidence from Spoken and Signed Languages. </w:t>
      </w:r>
      <w:r>
        <w:rPr>
          <w:i/>
        </w:rPr>
        <w:t>Frontiers in Psychology</w:t>
      </w:r>
      <w:del w:id="973" w:author="Revision" w:date="2017-12-12T09:34:00Z">
        <w:r>
          <w:delText>,</w:delText>
        </w:r>
      </w:del>
      <w:r>
        <w:t xml:space="preserve"> </w:t>
      </w:r>
      <w:r>
        <w:rPr>
          <w:b/>
          <w:rPrChange w:id="974" w:author="Revision" w:date="2017-12-12T09:34:00Z">
            <w:rPr>
              <w:i/>
            </w:rPr>
          </w:rPrChange>
        </w:rPr>
        <w:t>1</w:t>
      </w:r>
      <w:r>
        <w:t>.</w:t>
      </w:r>
      <w:ins w:id="975" w:author="Revision" w:date="2017-12-12T09:34:00Z">
        <w:r>
          <w:t xml:space="preserve"> </w:t>
        </w:r>
      </w:ins>
    </w:p>
    <w:p w14:paraId="0A39A40B" w14:textId="77777777" w:rsidR="00652ED7" w:rsidRDefault="00404D4D">
      <w:pPr>
        <w:pStyle w:val="Bibliography"/>
        <w:rPr>
          <w:ins w:id="976" w:author="Revision" w:date="2017-12-12T09:34:00Z"/>
        </w:rPr>
      </w:pPr>
      <w:bookmarkStart w:id="977" w:name="ref-Clark:1990cl"/>
      <w:bookmarkEnd w:id="963"/>
      <w:ins w:id="978" w:author="Revision" w:date="2017-12-12T09:34:00Z">
        <w:r>
          <w:t>27. Clark HH, Gerrig RJ. 19</w:t>
        </w:r>
        <w:r>
          <w:t xml:space="preserve">90 Quotations as demonstrations. </w:t>
        </w:r>
        <w:r>
          <w:rPr>
            <w:i/>
          </w:rPr>
          <w:t>Language</w:t>
        </w:r>
        <w:r>
          <w:t xml:space="preserve"> </w:t>
        </w:r>
        <w:r>
          <w:rPr>
            <w:b/>
          </w:rPr>
          <w:t>66</w:t>
        </w:r>
        <w:r>
          <w:t xml:space="preserve">, 764–805. </w:t>
        </w:r>
      </w:ins>
    </w:p>
    <w:p w14:paraId="6056EBD2" w14:textId="77777777" w:rsidR="00652ED7" w:rsidRDefault="00404D4D">
      <w:pPr>
        <w:pStyle w:val="Bibliography"/>
        <w:rPr>
          <w:ins w:id="979" w:author="Revision" w:date="2017-12-12T09:34:00Z"/>
        </w:rPr>
      </w:pPr>
      <w:bookmarkStart w:id="980" w:name="ref-Lewis:2009wz"/>
      <w:bookmarkEnd w:id="977"/>
      <w:ins w:id="981" w:author="Revision" w:date="2017-12-12T09:34:00Z">
        <w:r>
          <w:t xml:space="preserve">28. Lewis J. 2009 As well as words: Congo Pygmy hunting, mimicry, and play. In </w:t>
        </w:r>
        <w:r>
          <w:rPr>
            <w:i/>
          </w:rPr>
          <w:t>The cradle of language</w:t>
        </w:r>
        <w:r>
          <w:t xml:space="preserve">, The cradle of language. </w:t>
        </w:r>
      </w:ins>
    </w:p>
    <w:p w14:paraId="01A1CF7A" w14:textId="77777777" w:rsidR="00652ED7" w:rsidRDefault="00404D4D">
      <w:pPr>
        <w:pStyle w:val="Bibliography"/>
        <w:rPr>
          <w:ins w:id="982" w:author="Revision" w:date="2017-12-12T09:34:00Z"/>
        </w:rPr>
      </w:pPr>
      <w:bookmarkStart w:id="983" w:name="ref-Brown:1955wy"/>
      <w:bookmarkEnd w:id="980"/>
      <w:ins w:id="984" w:author="Revision" w:date="2017-12-12T09:34:00Z">
        <w:r>
          <w:t xml:space="preserve">29. Brown RW, Black AH, Horowitz AE. 1955 Phonetic symbolism in natural </w:t>
        </w:r>
        <w:r>
          <w:t xml:space="preserve">languages. </w:t>
        </w:r>
        <w:r>
          <w:rPr>
            <w:i/>
          </w:rPr>
          <w:t>Journal of abnormal psychology</w:t>
        </w:r>
        <w:r>
          <w:t xml:space="preserve"> </w:t>
        </w:r>
        <w:r>
          <w:rPr>
            <w:b/>
          </w:rPr>
          <w:t>50</w:t>
        </w:r>
        <w:r>
          <w:t xml:space="preserve">, 388–393. </w:t>
        </w:r>
      </w:ins>
    </w:p>
    <w:p w14:paraId="37A13C49" w14:textId="77777777" w:rsidR="00652ED7" w:rsidRDefault="00404D4D">
      <w:pPr>
        <w:pStyle w:val="Bibliography"/>
        <w:rPr>
          <w:ins w:id="985" w:author="Revision" w:date="2017-12-12T09:34:00Z"/>
        </w:rPr>
      </w:pPr>
      <w:bookmarkStart w:id="986" w:name="ref-Dingemanse:2014gj"/>
      <w:bookmarkEnd w:id="983"/>
      <w:ins w:id="987" w:author="Revision" w:date="2017-12-12T09:34:00Z">
        <w:r>
          <w:t xml:space="preserve">30. Dingemanse M. 2014 Making new ideophones in Siwu: Creative depiction in conversation. </w:t>
        </w:r>
      </w:ins>
      <w:moveToRangeStart w:id="988" w:author="Revision" w:date="2017-12-12T09:34:00Z" w:name="move500834594"/>
      <w:moveTo w:id="989" w:author="Revision" w:date="2017-12-12T09:34:00Z">
        <w:r>
          <w:rPr>
            <w:i/>
          </w:rPr>
          <w:t>Pragmatics and Society</w:t>
        </w:r>
      </w:moveTo>
      <w:moveToRangeEnd w:id="988"/>
      <w:ins w:id="990" w:author="Revision" w:date="2017-12-12T09:34:00Z">
        <w:r>
          <w:t xml:space="preserve"> </w:t>
        </w:r>
      </w:ins>
    </w:p>
    <w:p w14:paraId="3F928281" w14:textId="77777777" w:rsidR="00652ED7" w:rsidRDefault="00404D4D">
      <w:pPr>
        <w:pStyle w:val="Bibliography"/>
        <w:rPr>
          <w:ins w:id="991" w:author="Revision" w:date="2017-12-12T09:34:00Z"/>
        </w:rPr>
      </w:pPr>
      <w:bookmarkStart w:id="992" w:name="ref-Donald:2016kd"/>
      <w:bookmarkEnd w:id="986"/>
      <w:ins w:id="993" w:author="Revision" w:date="2017-12-12T09:34:00Z">
        <w:r>
          <w:t xml:space="preserve">31. Donald M. 2016 Key cognitive preconditions for the evolution of language. </w:t>
        </w:r>
      </w:ins>
      <w:moveToRangeStart w:id="994" w:author="Revision" w:date="2017-12-12T09:34:00Z" w:name="move500834595"/>
      <w:moveTo w:id="995" w:author="Revision" w:date="2017-12-12T09:34:00Z">
        <w:r>
          <w:rPr>
            <w:i/>
          </w:rPr>
          <w:t>Psychono</w:t>
        </w:r>
        <w:r>
          <w:rPr>
            <w:i/>
          </w:rPr>
          <w:t>mic Bulletin &amp; Review</w:t>
        </w:r>
        <w:r>
          <w:t>, 1–5.</w:t>
        </w:r>
      </w:moveTo>
      <w:moveToRangeEnd w:id="994"/>
      <w:ins w:id="996" w:author="Revision" w:date="2017-12-12T09:34:00Z">
        <w:r>
          <w:t xml:space="preserve"> </w:t>
        </w:r>
      </w:ins>
    </w:p>
    <w:p w14:paraId="72A566D4" w14:textId="77777777" w:rsidR="00652ED7" w:rsidRDefault="00404D4D">
      <w:pPr>
        <w:pStyle w:val="Bibliography"/>
        <w:rPr>
          <w:ins w:id="997" w:author="Revision" w:date="2017-12-12T09:34:00Z"/>
        </w:rPr>
      </w:pPr>
      <w:bookmarkStart w:id="998" w:name="ref-Imai:2014dea"/>
      <w:bookmarkEnd w:id="992"/>
      <w:ins w:id="999" w:author="Revision" w:date="2017-12-12T09:34:00Z">
        <w:r>
          <w:lastRenderedPageBreak/>
          <w:t xml:space="preserve">32. Imai M, Kita S. 2014 The sound symbolism bootstrapping hypothesis for language acquisition and language evolution. </w:t>
        </w:r>
        <w:r>
          <w:rPr>
            <w:i/>
          </w:rPr>
          <w:t>Philosophical Transactions of the Royal Society B: Biological Sciences</w:t>
        </w:r>
        <w:r>
          <w:t xml:space="preserve"> </w:t>
        </w:r>
        <w:r>
          <w:rPr>
            <w:b/>
          </w:rPr>
          <w:t>369</w:t>
        </w:r>
        <w:r>
          <w:t xml:space="preserve">. </w:t>
        </w:r>
      </w:ins>
    </w:p>
    <w:p w14:paraId="4E66B64C" w14:textId="77777777" w:rsidR="00652ED7" w:rsidRDefault="00404D4D">
      <w:pPr>
        <w:pStyle w:val="Bibliography"/>
        <w:rPr>
          <w:ins w:id="1000" w:author="Revision" w:date="2017-12-12T09:34:00Z"/>
        </w:rPr>
      </w:pPr>
      <w:bookmarkStart w:id="1001" w:name="ref-Perlman:2015ip"/>
      <w:bookmarkEnd w:id="998"/>
      <w:ins w:id="1002" w:author="Revision" w:date="2017-12-12T09:34:00Z">
        <w:r>
          <w:t xml:space="preserve">33. Perlman M, Dale R, Lupyan G. 2015 Iconicity can ground the creation of vocal symbols. </w:t>
        </w:r>
        <w:r>
          <w:rPr>
            <w:i/>
          </w:rPr>
          <w:t>Royal Society Open Science</w:t>
        </w:r>
        <w:r>
          <w:t xml:space="preserve"> </w:t>
        </w:r>
        <w:r>
          <w:rPr>
            <w:b/>
          </w:rPr>
          <w:t>2</w:t>
        </w:r>
        <w:r>
          <w:t xml:space="preserve">, 150152–16. </w:t>
        </w:r>
      </w:ins>
    </w:p>
    <w:p w14:paraId="556C4F02" w14:textId="77777777" w:rsidR="00652ED7" w:rsidRDefault="00404D4D">
      <w:pPr>
        <w:pStyle w:val="Bibliography"/>
        <w:rPr>
          <w:ins w:id="1003" w:author="Revision" w:date="2017-12-12T09:34:00Z"/>
        </w:rPr>
      </w:pPr>
      <w:bookmarkStart w:id="1004" w:name="ref-Lemaitre:2014kr"/>
      <w:bookmarkEnd w:id="1001"/>
      <w:ins w:id="1005" w:author="Revision" w:date="2017-12-12T09:34:00Z">
        <w:r>
          <w:t xml:space="preserve">34. Lemaitre G, Rocchesso D. 2014 On the effectiveness of vocal imitations and verbal descriptions of sounds. </w:t>
        </w:r>
        <w:r>
          <w:rPr>
            <w:i/>
          </w:rPr>
          <w:t>The Journal of</w:t>
        </w:r>
        <w:r>
          <w:rPr>
            <w:i/>
          </w:rPr>
          <w:t xml:space="preserve"> the Acoustical Society of America</w:t>
        </w:r>
        <w:r>
          <w:t xml:space="preserve"> </w:t>
        </w:r>
        <w:r>
          <w:rPr>
            <w:b/>
          </w:rPr>
          <w:t>135</w:t>
        </w:r>
        <w:r>
          <w:t xml:space="preserve">, 862–873. </w:t>
        </w:r>
      </w:ins>
    </w:p>
    <w:p w14:paraId="371FF1EB" w14:textId="77777777" w:rsidR="00652ED7" w:rsidRDefault="00404D4D">
      <w:pPr>
        <w:pStyle w:val="Bibliography"/>
        <w:rPr>
          <w:ins w:id="1006" w:author="Revision" w:date="2017-12-12T09:34:00Z"/>
        </w:rPr>
      </w:pPr>
      <w:bookmarkStart w:id="1007" w:name="ref-Lemaitre:2016kz"/>
      <w:bookmarkEnd w:id="1004"/>
      <w:ins w:id="1008" w:author="Revision" w:date="2017-12-12T09:34:00Z">
        <w:r>
          <w:t xml:space="preserve">35. Lemaitre G, Houix O, Voisin F, Misdariis N, Susini P. 2016 Vocal Imitations of Non-Vocal Sounds. </w:t>
        </w:r>
        <w:r>
          <w:rPr>
            <w:i/>
          </w:rPr>
          <w:t>PloS one</w:t>
        </w:r>
        <w:r>
          <w:t xml:space="preserve"> </w:t>
        </w:r>
        <w:r>
          <w:rPr>
            <w:b/>
          </w:rPr>
          <w:t>11</w:t>
        </w:r>
        <w:r>
          <w:t xml:space="preserve">, e0168167–28. </w:t>
        </w:r>
      </w:ins>
    </w:p>
    <w:p w14:paraId="5F909751" w14:textId="77777777" w:rsidR="00652ED7" w:rsidRDefault="00404D4D">
      <w:pPr>
        <w:pStyle w:val="Bibliography"/>
        <w:rPr>
          <w:ins w:id="1009" w:author="Revision" w:date="2017-12-12T09:34:00Z"/>
        </w:rPr>
      </w:pPr>
      <w:bookmarkStart w:id="1010" w:name="ref-Rhodes:1994au"/>
      <w:bookmarkEnd w:id="1007"/>
      <w:ins w:id="1011" w:author="Revision" w:date="2017-12-12T09:34:00Z">
        <w:r>
          <w:t xml:space="preserve">36. Rhodes R. 1994 Aural images. </w:t>
        </w:r>
        <w:r>
          <w:rPr>
            <w:i/>
          </w:rPr>
          <w:t>Sound symbolism</w:t>
        </w:r>
        <w:r>
          <w:t xml:space="preserve">, 276–292. </w:t>
        </w:r>
      </w:ins>
    </w:p>
    <w:p w14:paraId="4909DB30" w14:textId="77777777" w:rsidR="00652ED7" w:rsidRDefault="00404D4D">
      <w:pPr>
        <w:pStyle w:val="Bibliography"/>
        <w:rPr>
          <w:ins w:id="1012" w:author="Revision" w:date="2017-12-12T09:34:00Z"/>
        </w:rPr>
      </w:pPr>
      <w:bookmarkStart w:id="1013" w:name="ref-Tamariz:2017bd"/>
      <w:bookmarkEnd w:id="1010"/>
      <w:ins w:id="1014" w:author="Revision" w:date="2017-12-12T09:34:00Z">
        <w:r>
          <w:t>37. Tamariz M. 201</w:t>
        </w:r>
        <w:r>
          <w:t xml:space="preserve">7 Experimental Studies on the Cultural Evolution of Language. </w:t>
        </w:r>
        <w:r>
          <w:rPr>
            <w:i/>
          </w:rPr>
          <w:t>Annual Review of Linguistics</w:t>
        </w:r>
        <w:r>
          <w:t xml:space="preserve"> </w:t>
        </w:r>
        <w:r>
          <w:rPr>
            <w:b/>
          </w:rPr>
          <w:t>3</w:t>
        </w:r>
        <w:r>
          <w:t xml:space="preserve">, 389–407. </w:t>
        </w:r>
      </w:ins>
    </w:p>
    <w:p w14:paraId="1A2A9555" w14:textId="77777777" w:rsidR="00652ED7" w:rsidRDefault="00404D4D">
      <w:pPr>
        <w:pStyle w:val="Bibliography"/>
        <w:rPr>
          <w:ins w:id="1015" w:author="Revision" w:date="2017-12-12T09:34:00Z"/>
        </w:rPr>
      </w:pPr>
      <w:bookmarkStart w:id="1016" w:name="ref-Kirby:2008kja"/>
      <w:bookmarkEnd w:id="1013"/>
      <w:ins w:id="1017" w:author="Revision" w:date="2017-12-12T09:34:00Z">
        <w:r>
          <w:t>38. Kirby S, Cornish H, Smith K. 2008 Cumulative cultural evolution in the laboratory: an experimental approach to the origins of structure in human lan</w:t>
        </w:r>
        <w:r>
          <w:t xml:space="preserve">guage. </w:t>
        </w:r>
        <w:r>
          <w:rPr>
            <w:i/>
          </w:rPr>
          <w:t>Proceedings of the National Academy of Sciences</w:t>
        </w:r>
        <w:r>
          <w:t xml:space="preserve"> </w:t>
        </w:r>
        <w:r>
          <w:rPr>
            <w:b/>
          </w:rPr>
          <w:t>105</w:t>
        </w:r>
        <w:r>
          <w:t xml:space="preserve">, 10681–10686. </w:t>
        </w:r>
      </w:ins>
    </w:p>
    <w:p w14:paraId="6EAFAFFF" w14:textId="77777777" w:rsidR="00652ED7" w:rsidRDefault="00404D4D">
      <w:pPr>
        <w:pStyle w:val="Bibliography"/>
        <w:rPr>
          <w:ins w:id="1018" w:author="Revision" w:date="2017-12-12T09:34:00Z"/>
        </w:rPr>
      </w:pPr>
      <w:bookmarkStart w:id="1019" w:name="ref-PCT:1.1"/>
      <w:bookmarkEnd w:id="1016"/>
      <w:ins w:id="1020" w:author="Revision" w:date="2017-12-12T09:34:00Z">
        <w:r>
          <w:t xml:space="preserve">39. Hall KC, Allen B, Fry M, Mackie S, McAuliffe M. 2016 Phonological CorpusTools. </w:t>
        </w:r>
      </w:ins>
      <w:moveToRangeStart w:id="1021" w:author="Revision" w:date="2017-12-12T09:34:00Z" w:name="move500834597"/>
      <w:moveTo w:id="1022" w:author="Revision" w:date="2017-12-12T09:34:00Z">
        <w:r>
          <w:rPr>
            <w:i/>
          </w:rPr>
          <w:t>14th Conference for Laboratory Phonology</w:t>
        </w:r>
      </w:moveTo>
      <w:moveToRangeEnd w:id="1021"/>
      <w:ins w:id="1023" w:author="Revision" w:date="2017-12-12T09:34:00Z">
        <w:r>
          <w:t xml:space="preserve"> </w:t>
        </w:r>
      </w:ins>
    </w:p>
    <w:p w14:paraId="1975682C" w14:textId="77777777" w:rsidR="001767F9" w:rsidRDefault="00404D4D">
      <w:pPr>
        <w:rPr>
          <w:del w:id="1024" w:author="Revision" w:date="2017-12-12T09:34:00Z"/>
        </w:rPr>
      </w:pPr>
      <w:bookmarkStart w:id="1025" w:name="ref-Edmiston:2015he"/>
      <w:bookmarkEnd w:id="1019"/>
      <w:ins w:id="1026" w:author="Revision" w:date="2017-12-12T09:34:00Z">
        <w:r>
          <w:t>40. Edmiston P, Lupyan G. 2015</w:t>
        </w:r>
      </w:ins>
      <w:moveToRangeStart w:id="1027" w:author="Revision" w:date="2017-12-12T09:34:00Z" w:name="move500834596"/>
      <w:moveTo w:id="1028" w:author="Revision" w:date="2017-12-12T09:34:00Z">
        <w:r>
          <w:t xml:space="preserve"> What makes words special? </w:t>
        </w:r>
        <w:r>
          <w:t xml:space="preserve">Words as unmotivated cues. </w:t>
        </w:r>
      </w:moveTo>
      <w:moveToRangeEnd w:id="1027"/>
      <w:del w:id="1029" w:author="Revision" w:date="2017-12-12T09:34:00Z">
        <w:r>
          <w:delText xml:space="preserve">Pinker, S., &amp; Jackendoff, R. (2005). The faculty of language: what’s special about it? </w:delText>
        </w:r>
        <w:r>
          <w:rPr>
            <w:i/>
          </w:rPr>
          <w:delText>Cognition</w:delText>
        </w:r>
        <w:r>
          <w:delText xml:space="preserve">, </w:delText>
        </w:r>
        <w:r>
          <w:rPr>
            <w:i/>
          </w:rPr>
          <w:delText>95</w:delText>
        </w:r>
        <w:r>
          <w:delText>(2), 201–236.</w:delText>
        </w:r>
      </w:del>
    </w:p>
    <w:p w14:paraId="482A2585" w14:textId="77777777" w:rsidR="001767F9" w:rsidRDefault="00404D4D">
      <w:pPr>
        <w:rPr>
          <w:del w:id="1030" w:author="Revision" w:date="2017-12-12T09:34:00Z"/>
        </w:rPr>
      </w:pPr>
      <w:del w:id="1031" w:author="Revision" w:date="2017-12-12T09:34:00Z">
        <w:r>
          <w:delText xml:space="preserve">Rhodes, R. (1994). Aural images. </w:delText>
        </w:r>
        <w:r>
          <w:rPr>
            <w:i/>
          </w:rPr>
          <w:delText>Sound Symbolism</w:delText>
        </w:r>
        <w:r>
          <w:delText>, 276–292.</w:delText>
        </w:r>
      </w:del>
    </w:p>
    <w:p w14:paraId="13EE2860" w14:textId="77777777" w:rsidR="001767F9" w:rsidRDefault="00404D4D">
      <w:pPr>
        <w:rPr>
          <w:del w:id="1032" w:author="Revision" w:date="2017-12-12T09:34:00Z"/>
        </w:rPr>
      </w:pPr>
      <w:del w:id="1033" w:author="Revision" w:date="2017-12-12T09:34:00Z">
        <w:r>
          <w:delText xml:space="preserve">Shrout, P. E., &amp; Fleiss, J. L. (1979). Intraclass correlations: uses in assessing rater reliability. </w:delText>
        </w:r>
        <w:r>
          <w:rPr>
            <w:i/>
          </w:rPr>
          <w:delText>Psychological Bulletin</w:delText>
        </w:r>
        <w:r>
          <w:delText xml:space="preserve">, </w:delText>
        </w:r>
        <w:r>
          <w:rPr>
            <w:i/>
          </w:rPr>
          <w:delText>86</w:delText>
        </w:r>
        <w:r>
          <w:delText>(2), 420–428.</w:delText>
        </w:r>
      </w:del>
    </w:p>
    <w:p w14:paraId="328FA22C" w14:textId="77777777" w:rsidR="001767F9" w:rsidRDefault="00404D4D">
      <w:pPr>
        <w:rPr>
          <w:del w:id="1034" w:author="Revision" w:date="2017-12-12T09:34:00Z"/>
        </w:rPr>
      </w:pPr>
      <w:del w:id="1035" w:author="Revision" w:date="2017-12-12T09:34:00Z">
        <w:r>
          <w:delText>Sobkowiak, W. (1990). On the phonostatisti</w:delText>
        </w:r>
        <w:r>
          <w:delText xml:space="preserve">cs of English onomatopoeia. </w:delText>
        </w:r>
        <w:r>
          <w:rPr>
            <w:i/>
          </w:rPr>
          <w:delText>Studia Anglica Posnaniensia</w:delText>
        </w:r>
        <w:r>
          <w:delText xml:space="preserve">, </w:delText>
        </w:r>
        <w:r>
          <w:rPr>
            <w:i/>
          </w:rPr>
          <w:delText>23</w:delText>
        </w:r>
        <w:r>
          <w:delText>, 15–30.</w:delText>
        </w:r>
      </w:del>
    </w:p>
    <w:p w14:paraId="64FFCCD6" w14:textId="4B4D4DC5" w:rsidR="00652ED7" w:rsidRDefault="00404D4D">
      <w:pPr>
        <w:pStyle w:val="Bibliography"/>
        <w:rPr>
          <w:ins w:id="1036" w:author="Revision" w:date="2017-12-12T09:34:00Z"/>
        </w:rPr>
      </w:pPr>
      <w:del w:id="1037" w:author="Revision" w:date="2017-12-12T09:34:00Z">
        <w:r>
          <w:delText xml:space="preserve">Tomasello, M. (2010). </w:delText>
        </w:r>
        <w:r>
          <w:rPr>
            <w:i/>
          </w:rPr>
          <w:delText>Origins of human communication</w:delText>
        </w:r>
        <w:r>
          <w:delText xml:space="preserve">. </w:delText>
        </w:r>
      </w:del>
      <w:ins w:id="1038" w:author="Revision" w:date="2017-12-12T09:34:00Z">
        <w:r>
          <w:rPr>
            <w:i/>
          </w:rPr>
          <w:t>Cognition</w:t>
        </w:r>
        <w:r>
          <w:t xml:space="preserve"> </w:t>
        </w:r>
        <w:r>
          <w:rPr>
            <w:b/>
          </w:rPr>
          <w:t>143</w:t>
        </w:r>
        <w:r>
          <w:t xml:space="preserve">, 93–100. </w:t>
        </w:r>
      </w:ins>
    </w:p>
    <w:p w14:paraId="446209AE" w14:textId="77777777" w:rsidR="00652ED7" w:rsidRDefault="00404D4D">
      <w:pPr>
        <w:pStyle w:val="Bibliography"/>
        <w:rPr>
          <w:ins w:id="1039" w:author="Revision" w:date="2017-12-12T09:34:00Z"/>
        </w:rPr>
      </w:pPr>
      <w:bookmarkStart w:id="1040" w:name="ref-Lupyan:2012cp"/>
      <w:bookmarkEnd w:id="1025"/>
      <w:ins w:id="1041" w:author="Revision" w:date="2017-12-12T09:34:00Z">
        <w:r>
          <w:lastRenderedPageBreak/>
          <w:t xml:space="preserve">41. Lupyan G, Thompson-Schill SL. 2012 The evocative power of words: Activation of concepts by verbal and nonverbal means. </w:t>
        </w:r>
        <w:r>
          <w:rPr>
            <w:i/>
          </w:rPr>
          <w:t>Journal of Experimental Psychology: General</w:t>
        </w:r>
        <w:r>
          <w:t xml:space="preserve"> </w:t>
        </w:r>
        <w:r>
          <w:rPr>
            <w:b/>
          </w:rPr>
          <w:t>141</w:t>
        </w:r>
        <w:r>
          <w:t xml:space="preserve">, 170–186. </w:t>
        </w:r>
      </w:ins>
    </w:p>
    <w:p w14:paraId="001A2D2F" w14:textId="77777777" w:rsidR="00652ED7" w:rsidRDefault="00404D4D">
      <w:pPr>
        <w:pStyle w:val="Bibliography"/>
        <w:rPr>
          <w:ins w:id="1042" w:author="Revision" w:date="2017-12-12T09:34:00Z"/>
        </w:rPr>
      </w:pPr>
      <w:bookmarkStart w:id="1043" w:name="ref-Fay:2014ih"/>
      <w:bookmarkEnd w:id="1040"/>
      <w:ins w:id="1044" w:author="Revision" w:date="2017-12-12T09:34:00Z">
        <w:r>
          <w:t xml:space="preserve">42. Fay N, Ellison TM, </w:t>
        </w:r>
        <w:r>
          <w:t xml:space="preserve">Garrod S. 2014 Iconicity: From sign to system in human communication and language. </w:t>
        </w:r>
        <w:r>
          <w:rPr>
            <w:i/>
          </w:rPr>
          <w:t>Pragmatics and Cognition</w:t>
        </w:r>
        <w:r>
          <w:t xml:space="preserve"> </w:t>
        </w:r>
        <w:r>
          <w:rPr>
            <w:b/>
          </w:rPr>
          <w:t>22</w:t>
        </w:r>
        <w:r>
          <w:t xml:space="preserve">, 244–263. </w:t>
        </w:r>
      </w:ins>
    </w:p>
    <w:p w14:paraId="074416CE" w14:textId="77777777" w:rsidR="00652ED7" w:rsidRDefault="00404D4D">
      <w:pPr>
        <w:pStyle w:val="Bibliography"/>
        <w:rPr>
          <w:ins w:id="1045" w:author="Revision" w:date="2017-12-12T09:34:00Z"/>
        </w:rPr>
      </w:pPr>
      <w:bookmarkStart w:id="1046" w:name="ref-Boutonnet:2015fz"/>
      <w:bookmarkEnd w:id="1043"/>
      <w:ins w:id="1047" w:author="Revision" w:date="2017-12-12T09:34:00Z">
        <w:r>
          <w:t xml:space="preserve">43. Boutonnet B, Lupyan G. 2015 Words Jump-Start Vision: A Label Advantage in Object Recognition. </w:t>
        </w:r>
        <w:r>
          <w:rPr>
            <w:i/>
          </w:rPr>
          <w:t>Journal of Neuroscience</w:t>
        </w:r>
        <w:r>
          <w:t xml:space="preserve"> </w:t>
        </w:r>
        <w:r>
          <w:rPr>
            <w:b/>
          </w:rPr>
          <w:t>35</w:t>
        </w:r>
        <w:r>
          <w:t>, 9329–933</w:t>
        </w:r>
        <w:r>
          <w:t xml:space="preserve">5. </w:t>
        </w:r>
      </w:ins>
    </w:p>
    <w:p w14:paraId="5A2B8F30" w14:textId="77777777" w:rsidR="00652ED7" w:rsidRDefault="00404D4D">
      <w:pPr>
        <w:pStyle w:val="Bibliography"/>
        <w:rPr>
          <w:ins w:id="1048" w:author="Revision" w:date="2017-12-12T09:34:00Z"/>
        </w:rPr>
      </w:pPr>
      <w:bookmarkStart w:id="1049" w:name="ref-Crystal:1987en"/>
      <w:bookmarkEnd w:id="1046"/>
      <w:ins w:id="1050" w:author="Revision" w:date="2017-12-12T09:34:00Z">
        <w:r>
          <w:t xml:space="preserve">44. Crystal D. 1987 </w:t>
        </w:r>
        <w:r>
          <w:rPr>
            <w:i/>
          </w:rPr>
          <w:t>The Cambridge Encyclopedia of Language</w:t>
        </w:r>
        <w:r>
          <w:t xml:space="preserve">. Cambridge Univ Press. </w:t>
        </w:r>
      </w:ins>
    </w:p>
    <w:p w14:paraId="54210F0D" w14:textId="77777777" w:rsidR="00652ED7" w:rsidRDefault="00404D4D">
      <w:pPr>
        <w:pStyle w:val="Bibliography"/>
        <w:rPr>
          <w:ins w:id="1051" w:author="Revision" w:date="2017-12-12T09:34:00Z"/>
        </w:rPr>
      </w:pPr>
      <w:bookmarkStart w:id="1052" w:name="ref-Newmeyer:1992we"/>
      <w:bookmarkEnd w:id="1049"/>
      <w:ins w:id="1053" w:author="Revision" w:date="2017-12-12T09:34:00Z">
        <w:r>
          <w:t xml:space="preserve">45. Newmeyer FJ. 1992 Iconicity and generative grammar. </w:t>
        </w:r>
        <w:r>
          <w:rPr>
            <w:i/>
          </w:rPr>
          <w:t>Language</w:t>
        </w:r>
        <w:r>
          <w:t xml:space="preserve"> </w:t>
        </w:r>
      </w:ins>
    </w:p>
    <w:p w14:paraId="134B427D" w14:textId="77777777" w:rsidR="00652ED7" w:rsidRDefault="00404D4D">
      <w:pPr>
        <w:pStyle w:val="Bibliography"/>
        <w:rPr>
          <w:ins w:id="1054" w:author="Revision" w:date="2017-12-12T09:34:00Z"/>
        </w:rPr>
      </w:pPr>
      <w:bookmarkStart w:id="1055" w:name="ref-Dingemanse:2012fc"/>
      <w:bookmarkEnd w:id="1052"/>
      <w:ins w:id="1056" w:author="Revision" w:date="2017-12-12T09:34:00Z">
        <w:r>
          <w:t xml:space="preserve">46. Dingemanse M. 2012 Advances in the Cross-Linguistic Study of Ideophones. </w:t>
        </w:r>
        <w:r>
          <w:rPr>
            <w:i/>
          </w:rPr>
          <w:t>Language and Linguistics C</w:t>
        </w:r>
        <w:r>
          <w:rPr>
            <w:i/>
          </w:rPr>
          <w:t>ompass</w:t>
        </w:r>
        <w:r>
          <w:t xml:space="preserve"> </w:t>
        </w:r>
        <w:r>
          <w:rPr>
            <w:b/>
          </w:rPr>
          <w:t>6</w:t>
        </w:r>
        <w:r>
          <w:t xml:space="preserve">, 654–672. </w:t>
        </w:r>
      </w:ins>
    </w:p>
    <w:p w14:paraId="6B139DB2" w14:textId="77777777" w:rsidR="001767F9" w:rsidRDefault="00404D4D">
      <w:pPr>
        <w:rPr>
          <w:del w:id="1057" w:author="Revision" w:date="2017-12-12T09:34:00Z"/>
        </w:rPr>
      </w:pPr>
      <w:bookmarkStart w:id="1058" w:name="ref-Vigliocco:2014fc"/>
      <w:bookmarkEnd w:id="1055"/>
      <w:ins w:id="1059" w:author="Revision" w:date="2017-12-12T09:34:00Z">
        <w:r>
          <w:t xml:space="preserve">47. </w:t>
        </w:r>
      </w:ins>
      <w:moveFromRangeStart w:id="1060" w:author="Revision" w:date="2017-12-12T09:34:00Z" w:name="move500834598"/>
      <w:moveFrom w:id="1061" w:author="Revision" w:date="2017-12-12T09:34:00Z">
        <w:r>
          <w:t>MIT press.</w:t>
        </w:r>
      </w:moveFrom>
      <w:moveFromRangeEnd w:id="1060"/>
    </w:p>
    <w:p w14:paraId="494263F1" w14:textId="662D96D1" w:rsidR="00652ED7" w:rsidRDefault="00404D4D">
      <w:pPr>
        <w:pStyle w:val="Bibliography"/>
        <w:pPrChange w:id="1062" w:author="Revision" w:date="2017-12-12T09:34:00Z">
          <w:pPr/>
        </w:pPrChange>
      </w:pPr>
      <w:r>
        <w:t>Vigliocco</w:t>
      </w:r>
      <w:del w:id="1063" w:author="Revision" w:date="2017-12-12T09:34:00Z">
        <w:r>
          <w:delText>,</w:delText>
        </w:r>
      </w:del>
      <w:r>
        <w:t xml:space="preserve"> G</w:t>
      </w:r>
      <w:del w:id="1064" w:author="Revision" w:date="2017-12-12T09:34:00Z">
        <w:r>
          <w:delText>.,</w:delText>
        </w:r>
      </w:del>
      <w:ins w:id="1065" w:author="Revision" w:date="2017-12-12T09:34:00Z">
        <w:r>
          <w:t>,</w:t>
        </w:r>
      </w:ins>
      <w:r>
        <w:t xml:space="preserve"> Perniss</w:t>
      </w:r>
      <w:del w:id="1066" w:author="Revision" w:date="2017-12-12T09:34:00Z">
        <w:r>
          <w:delText>,</w:delText>
        </w:r>
      </w:del>
      <w:r>
        <w:t xml:space="preserve"> P</w:t>
      </w:r>
      <w:del w:id="1067" w:author="Revision" w:date="2017-12-12T09:34:00Z">
        <w:r>
          <w:delText>., &amp;</w:delText>
        </w:r>
      </w:del>
      <w:ins w:id="1068" w:author="Revision" w:date="2017-12-12T09:34:00Z">
        <w:r>
          <w:t>,</w:t>
        </w:r>
      </w:ins>
      <w:r>
        <w:t xml:space="preserve"> Vinson</w:t>
      </w:r>
      <w:del w:id="1069" w:author="Revision" w:date="2017-12-12T09:34:00Z">
        <w:r>
          <w:delText>,</w:delText>
        </w:r>
      </w:del>
      <w:r>
        <w:t xml:space="preserve"> D. </w:t>
      </w:r>
      <w:del w:id="1070" w:author="Revision" w:date="2017-12-12T09:34:00Z">
        <w:r>
          <w:delText>(</w:delText>
        </w:r>
      </w:del>
      <w:r>
        <w:t>2014</w:t>
      </w:r>
      <w:del w:id="1071" w:author="Revision" w:date="2017-12-12T09:34:00Z">
        <w:r>
          <w:delText>).</w:delText>
        </w:r>
      </w:del>
      <w:r>
        <w:t xml:space="preserve"> Language as a multimodal phenomenon: implications for language learning, processing and evolution. </w:t>
      </w:r>
      <w:r>
        <w:rPr>
          <w:i/>
        </w:rPr>
        <w:t>Philosophical Transactions of the Royal Society B: Biological Sciences</w:t>
      </w:r>
      <w:del w:id="1072" w:author="Revision" w:date="2017-12-12T09:34:00Z">
        <w:r>
          <w:delText>,</w:delText>
        </w:r>
      </w:del>
      <w:r>
        <w:t xml:space="preserve"> </w:t>
      </w:r>
      <w:r>
        <w:rPr>
          <w:b/>
          <w:rPrChange w:id="1073" w:author="Revision" w:date="2017-12-12T09:34:00Z">
            <w:rPr>
              <w:i/>
            </w:rPr>
          </w:rPrChange>
        </w:rPr>
        <w:t>369</w:t>
      </w:r>
      <w:del w:id="1074" w:author="Revision" w:date="2017-12-12T09:34:00Z">
        <w:r>
          <w:delText>(1651),</w:delText>
        </w:r>
      </w:del>
      <w:ins w:id="1075" w:author="Revision" w:date="2017-12-12T09:34:00Z">
        <w:r>
          <w:t>,</w:t>
        </w:r>
      </w:ins>
      <w:r>
        <w:t xml:space="preserve"> 20130292–20130292.</w:t>
      </w:r>
      <w:ins w:id="1076" w:author="Revision" w:date="2017-12-12T09:34:00Z">
        <w:r>
          <w:t xml:space="preserve"> </w:t>
        </w:r>
      </w:ins>
    </w:p>
    <w:p w14:paraId="1300E6AD" w14:textId="77777777" w:rsidR="00652ED7" w:rsidRDefault="00404D4D">
      <w:pPr>
        <w:pStyle w:val="Bibliography"/>
        <w:rPr>
          <w:ins w:id="1077" w:author="Revision" w:date="2017-12-12T09:34:00Z"/>
        </w:rPr>
      </w:pPr>
      <w:bookmarkStart w:id="1078" w:name="ref-Sobkowiak:1990ph"/>
      <w:bookmarkEnd w:id="1058"/>
      <w:ins w:id="1079" w:author="Revision" w:date="2017-12-12T09:34:00Z">
        <w:r>
          <w:t xml:space="preserve">48. Sobkowiak W. 1990 On the phonostatistics of English onomatopoeia. </w:t>
        </w:r>
        <w:r>
          <w:rPr>
            <w:i/>
          </w:rPr>
          <w:t>Studia Anglica Posnaniensia</w:t>
        </w:r>
        <w:r>
          <w:t xml:space="preserve"> </w:t>
        </w:r>
        <w:r>
          <w:rPr>
            <w:b/>
          </w:rPr>
          <w:t>23</w:t>
        </w:r>
        <w:r>
          <w:t xml:space="preserve">, 15–30. </w:t>
        </w:r>
      </w:ins>
    </w:p>
    <w:p w14:paraId="249E3153" w14:textId="77777777" w:rsidR="00652ED7" w:rsidRDefault="00404D4D">
      <w:pPr>
        <w:pStyle w:val="Bibliography"/>
        <w:rPr>
          <w:ins w:id="1080" w:author="Revision" w:date="2017-12-12T09:34:00Z"/>
        </w:rPr>
      </w:pPr>
      <w:bookmarkStart w:id="1081" w:name="ref-Nuckolls:1999ca"/>
      <w:bookmarkEnd w:id="1078"/>
      <w:ins w:id="1082" w:author="Revision" w:date="2017-12-12T09:34:00Z">
        <w:r>
          <w:t xml:space="preserve">49. Nuckolls JB. 1999 The case for sound symbolism. </w:t>
        </w:r>
        <w:r>
          <w:rPr>
            <w:i/>
          </w:rPr>
          <w:t>Annual Review of Anthropology</w:t>
        </w:r>
        <w:r>
          <w:t xml:space="preserve"> </w:t>
        </w:r>
        <w:r>
          <w:rPr>
            <w:b/>
          </w:rPr>
          <w:t>28</w:t>
        </w:r>
        <w:r>
          <w:t xml:space="preserve">, 225–252. </w:t>
        </w:r>
      </w:ins>
    </w:p>
    <w:p w14:paraId="63D6F2A6" w14:textId="2106E0C8" w:rsidR="00652ED7" w:rsidRDefault="00404D4D">
      <w:pPr>
        <w:pStyle w:val="Bibliography"/>
        <w:rPr>
          <w:ins w:id="1083" w:author="Revision" w:date="2017-12-12T09:34:00Z"/>
        </w:rPr>
      </w:pPr>
      <w:bookmarkStart w:id="1084" w:name="ref-Voeltz:2001vv"/>
      <w:bookmarkEnd w:id="1081"/>
      <w:ins w:id="1085" w:author="Revision" w:date="2017-12-12T09:34:00Z">
        <w:r>
          <w:t xml:space="preserve">50. </w:t>
        </w:r>
      </w:ins>
      <w:r>
        <w:t>Voeltz</w:t>
      </w:r>
      <w:del w:id="1086" w:author="Revision" w:date="2017-12-12T09:34:00Z">
        <w:r>
          <w:delText>, F. E., &amp;</w:delText>
        </w:r>
      </w:del>
      <w:ins w:id="1087" w:author="Revision" w:date="2017-12-12T09:34:00Z">
        <w:r>
          <w:t xml:space="preserve"> FE,</w:t>
        </w:r>
      </w:ins>
      <w:r>
        <w:t xml:space="preserve"> Kilian-Hatz</w:t>
      </w:r>
      <w:del w:id="1088" w:author="Revision" w:date="2017-12-12T09:34:00Z">
        <w:r>
          <w:delText>,</w:delText>
        </w:r>
      </w:del>
      <w:r>
        <w:t xml:space="preserve"> C. </w:t>
      </w:r>
      <w:del w:id="1089" w:author="Revision" w:date="2017-12-12T09:34:00Z">
        <w:r>
          <w:delText>(</w:delText>
        </w:r>
      </w:del>
      <w:r>
        <w:t>2001</w:t>
      </w:r>
      <w:del w:id="1090" w:author="Revision" w:date="2017-12-12T09:34:00Z">
        <w:r>
          <w:delText>).</w:delText>
        </w:r>
      </w:del>
      <w:r>
        <w:t xml:space="preserve"> </w:t>
      </w:r>
      <w:r>
        <w:rPr>
          <w:i/>
        </w:rPr>
        <w:t>Ideophones</w:t>
      </w:r>
      <w:del w:id="1091" w:author="Revision" w:date="2017-12-12T09:34:00Z">
        <w:r>
          <w:delText xml:space="preserve"> (Vol. 44).</w:delText>
        </w:r>
      </w:del>
      <w:ins w:id="1092" w:author="Revision" w:date="2017-12-12T09:34:00Z">
        <w:r>
          <w:t>.</w:t>
        </w:r>
      </w:ins>
      <w:r>
        <w:t xml:space="preserve"> J</w:t>
      </w:r>
      <w:r>
        <w:t>ohn Benjamins Publishing.</w:t>
      </w:r>
      <w:ins w:id="1093" w:author="Revision" w:date="2017-12-12T09:34:00Z">
        <w:r>
          <w:t xml:space="preserve"> </w:t>
        </w:r>
      </w:ins>
    </w:p>
    <w:p w14:paraId="4827BEAB" w14:textId="77777777" w:rsidR="00652ED7" w:rsidRDefault="00404D4D">
      <w:pPr>
        <w:pStyle w:val="Bibliography"/>
        <w:rPr>
          <w:ins w:id="1094" w:author="Revision" w:date="2017-12-12T09:34:00Z"/>
        </w:rPr>
      </w:pPr>
      <w:bookmarkStart w:id="1095" w:name="ref-Dingemanse:2016vd"/>
      <w:bookmarkEnd w:id="1084"/>
      <w:ins w:id="1096" w:author="Revision" w:date="2017-12-12T09:34:00Z">
        <w:r>
          <w:lastRenderedPageBreak/>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ins>
    </w:p>
    <w:p w14:paraId="37CA8355" w14:textId="77777777" w:rsidR="00652ED7" w:rsidRDefault="00404D4D">
      <w:pPr>
        <w:pStyle w:val="Bibliography"/>
        <w:rPr>
          <w:ins w:id="1097" w:author="Revision" w:date="2017-12-12T09:34:00Z"/>
        </w:rPr>
      </w:pPr>
      <w:bookmarkStart w:id="1098" w:name="ref-Lupyan:2015vic"/>
      <w:bookmarkEnd w:id="1095"/>
      <w:ins w:id="1099" w:author="Revision" w:date="2017-12-12T09:34:00Z">
        <w:r>
          <w:t xml:space="preserve">52. Lupyan G, Perlman M. 2015 The vocal iconicity challenge! In </w:t>
        </w:r>
        <w:r>
          <w:rPr>
            <w:i/>
          </w:rPr>
          <w:t>The th biennial protolanguage conference</w:t>
        </w:r>
        <w:r>
          <w:t xml:space="preserve">, Rome, Italy. </w:t>
        </w:r>
      </w:ins>
    </w:p>
    <w:p w14:paraId="6F1D2C38" w14:textId="77777777" w:rsidR="00652ED7" w:rsidRDefault="00404D4D">
      <w:pPr>
        <w:pStyle w:val="Bibliography"/>
      </w:pPr>
      <w:bookmarkStart w:id="1100" w:name="ref-Fay:2013jpa"/>
      <w:bookmarkEnd w:id="1098"/>
      <w:ins w:id="1101" w:author="Revision" w:date="2017-12-12T09:34:00Z">
        <w:r>
          <w:t xml:space="preserve">53. Fay N, Arbib MA, Garrod S. 2013 How to Bootstrap a Human Communication System. </w:t>
        </w:r>
        <w:r>
          <w:rPr>
            <w:i/>
          </w:rPr>
          <w:t>Cognitive Science</w:t>
        </w:r>
        <w:r>
          <w:t xml:space="preserve"> </w:t>
        </w:r>
        <w:r>
          <w:rPr>
            <w:b/>
          </w:rPr>
          <w:t>37</w:t>
        </w:r>
        <w:r>
          <w:t xml:space="preserve">, 1356–1367. </w:t>
        </w:r>
      </w:ins>
    </w:p>
    <w:bookmarkEnd w:id="767"/>
    <w:bookmarkEnd w:id="1100"/>
    <w:sectPr w:rsidR="00652ED7" w:rsidSect="003C3842">
      <w:headerReference w:type="default" r:id="rId18"/>
      <w:footerReference w:type="default" r:id="rId19"/>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61C02" w14:textId="77777777" w:rsidR="00404D4D" w:rsidRDefault="00404D4D">
      <w:pPr>
        <w:spacing w:after="0"/>
      </w:pPr>
      <w:r>
        <w:separator/>
      </w:r>
    </w:p>
  </w:endnote>
  <w:endnote w:type="continuationSeparator" w:id="0">
    <w:p w14:paraId="510362EF" w14:textId="77777777" w:rsidR="00404D4D" w:rsidRDefault="00404D4D">
      <w:pPr>
        <w:spacing w:after="0"/>
      </w:pPr>
      <w:r>
        <w:continuationSeparator/>
      </w:r>
    </w:p>
  </w:endnote>
  <w:endnote w:type="continuationNotice" w:id="1">
    <w:p w14:paraId="6C5A3337" w14:textId="77777777" w:rsidR="00404D4D" w:rsidRDefault="00404D4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CDD1" w14:textId="77777777" w:rsidR="00144E89" w:rsidRDefault="00144E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F6A3C" w14:textId="77777777" w:rsidR="00404D4D" w:rsidRDefault="00404D4D">
      <w:r>
        <w:separator/>
      </w:r>
    </w:p>
  </w:footnote>
  <w:footnote w:type="continuationSeparator" w:id="0">
    <w:p w14:paraId="644FABBD" w14:textId="77777777" w:rsidR="00404D4D" w:rsidRDefault="00404D4D">
      <w:r>
        <w:continuationSeparator/>
      </w:r>
    </w:p>
  </w:footnote>
  <w:footnote w:type="continuationNotice" w:id="1">
    <w:p w14:paraId="3FAE108F" w14:textId="77777777" w:rsidR="00404D4D" w:rsidRDefault="00404D4D">
      <w:pPr>
        <w:spacing w:after="0"/>
      </w:pPr>
    </w:p>
  </w:footnote>
  <w:footnote w:id="2">
    <w:p w14:paraId="14FFB5CF" w14:textId="77777777" w:rsidR="001767F9" w:rsidRDefault="00404D4D">
      <w:pPr>
        <w:pStyle w:val="FootnoteText1"/>
        <w:rPr>
          <w:del w:id="406" w:author="Revision" w:date="2017-12-12T09:34:00Z"/>
        </w:rPr>
      </w:pPr>
      <w:del w:id="407" w:author="Revision" w:date="2017-12-12T09:34:00Z">
        <w:r>
          <w:footnoteRef/>
        </w:r>
        <w:r>
          <w:delText xml:space="preserve"> </w:delText>
        </w:r>
        <w:r>
          <w:delText>Random effects for subject were not appropriate because the distance measure was derived from pairwise comparisons of transcriptions generated by different transcribers. As a result, the degrees of freedom for the significance tests for the parameters of t</w:delText>
        </w:r>
        <w:r>
          <w:delText>his model reflect the Satterthwaite approximation based on the number of seed sounds (16) nested within categories (4), not the number of unique transcribers (</w:delText>
        </w:r>
        <w:r>
          <w:rPr>
            <w:i/>
          </w:rPr>
          <w:delText>N</w:delText>
        </w:r>
        <w:r>
          <w:delText>=216).</w:delText>
        </w:r>
      </w:del>
    </w:p>
  </w:footnote>
  <w:footnote w:id="3">
    <w:p w14:paraId="7BF53B83" w14:textId="77777777" w:rsidR="001767F9" w:rsidRDefault="00404D4D">
      <w:pPr>
        <w:pStyle w:val="FootnoteText1"/>
        <w:rPr>
          <w:del w:id="495" w:author="Revision" w:date="2017-12-12T09:34:00Z"/>
        </w:rPr>
      </w:pPr>
      <w:del w:id="496" w:author="Revision" w:date="2017-12-12T09:34:00Z">
        <w:r>
          <w:footnoteRef/>
        </w:r>
        <w:r>
          <w:delText xml:space="preserve"> Random slopes for generation were not appropriate in the by-subject random effects beca</w:delText>
        </w:r>
        <w:r>
          <w:delText>use data collection was batched by generation of imitation, and therefore each participant did not sample across the range of generations.</w:delText>
        </w:r>
      </w:del>
    </w:p>
  </w:footnote>
  <w:footnote w:id="4">
    <w:p w14:paraId="3F052DE3" w14:textId="77777777" w:rsidR="001767F9" w:rsidRDefault="00404D4D">
      <w:pPr>
        <w:pStyle w:val="FootnoteText1"/>
        <w:rPr>
          <w:del w:id="508" w:author="Revision" w:date="2017-12-12T09:34:00Z"/>
        </w:rPr>
      </w:pPr>
      <w:del w:id="509" w:author="Revision" w:date="2017-12-12T09:34:00Z">
        <w:r>
          <w:footnoteRef/>
        </w:r>
        <w:r>
          <w:delText xml:space="preserve"> We observed that performance on some Specific match questions dropped below chance for later generations indicating</w:delText>
        </w:r>
        <w:r>
          <w:delText xml:space="preserve"> participants had an apparent aversion to the nominally correct answer. Additional analyses showed that participants were not converging on a single incorrect response. The reason for this pattern is at present unclear. Removing these trials from the analy</w:delText>
        </w:r>
        <w:r>
          <w:delText>sis does not substantively change the conclusions.</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631D4" w14:textId="77777777" w:rsidR="00144E89" w:rsidRDefault="00144E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35F1769"/>
    <w:multiLevelType w:val="multilevel"/>
    <w:tmpl w:val="AB4294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6180E7C6"/>
    <w:lvl w:ilvl="0">
      <w:start w:val="1"/>
      <w:numFmt w:val="decimal"/>
      <w:lvlText w:val="%1."/>
      <w:lvlJc w:val="left"/>
      <w:pPr>
        <w:tabs>
          <w:tab w:val="num" w:pos="1492"/>
        </w:tabs>
        <w:ind w:left="1492" w:hanging="360"/>
      </w:pPr>
    </w:lvl>
  </w:abstractNum>
  <w:abstractNum w:abstractNumId="4">
    <w:nsid w:val="FFFFFF7D"/>
    <w:multiLevelType w:val="singleLevel"/>
    <w:tmpl w:val="FE50EFA8"/>
    <w:lvl w:ilvl="0">
      <w:start w:val="1"/>
      <w:numFmt w:val="decimal"/>
      <w:lvlText w:val="%1."/>
      <w:lvlJc w:val="left"/>
      <w:pPr>
        <w:tabs>
          <w:tab w:val="num" w:pos="1209"/>
        </w:tabs>
        <w:ind w:left="1209" w:hanging="360"/>
      </w:pPr>
    </w:lvl>
  </w:abstractNum>
  <w:abstractNum w:abstractNumId="5">
    <w:nsid w:val="FFFFFF7E"/>
    <w:multiLevelType w:val="singleLevel"/>
    <w:tmpl w:val="81F283C8"/>
    <w:lvl w:ilvl="0">
      <w:start w:val="1"/>
      <w:numFmt w:val="decimal"/>
      <w:lvlText w:val="%1."/>
      <w:lvlJc w:val="left"/>
      <w:pPr>
        <w:tabs>
          <w:tab w:val="num" w:pos="926"/>
        </w:tabs>
        <w:ind w:left="926" w:hanging="360"/>
      </w:pPr>
    </w:lvl>
  </w:abstractNum>
  <w:abstractNum w:abstractNumId="6">
    <w:nsid w:val="FFFFFF7F"/>
    <w:multiLevelType w:val="singleLevel"/>
    <w:tmpl w:val="9090830A"/>
    <w:lvl w:ilvl="0">
      <w:start w:val="1"/>
      <w:numFmt w:val="decimal"/>
      <w:lvlText w:val="%1."/>
      <w:lvlJc w:val="left"/>
      <w:pPr>
        <w:tabs>
          <w:tab w:val="num" w:pos="643"/>
        </w:tabs>
        <w:ind w:left="643" w:hanging="360"/>
      </w:pPr>
    </w:lvl>
  </w:abstractNum>
  <w:abstractNum w:abstractNumId="7">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A7F633F2"/>
    <w:lvl w:ilvl="0">
      <w:start w:val="1"/>
      <w:numFmt w:val="decimal"/>
      <w:lvlText w:val="%1."/>
      <w:lvlJc w:val="left"/>
      <w:pPr>
        <w:tabs>
          <w:tab w:val="num" w:pos="360"/>
        </w:tabs>
        <w:ind w:left="360" w:hanging="360"/>
      </w:pPr>
    </w:lvl>
  </w:abstractNum>
  <w:abstractNum w:abstractNumId="12">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3">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45B79BDB"/>
    <w:multiLevelType w:val="multilevel"/>
    <w:tmpl w:val="B980D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
  <w:rsids>
    <w:rsidRoot w:val="00590D07"/>
    <w:rsid w:val="00011C8B"/>
    <w:rsid w:val="00144E89"/>
    <w:rsid w:val="001767F9"/>
    <w:rsid w:val="00404D4D"/>
    <w:rsid w:val="00434680"/>
    <w:rsid w:val="004E29B3"/>
    <w:rsid w:val="00590D07"/>
    <w:rsid w:val="00652ED7"/>
    <w:rsid w:val="00784D58"/>
    <w:rsid w:val="008D6863"/>
    <w:rsid w:val="009110C5"/>
    <w:rsid w:val="009A17D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653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2"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44E89"/>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44E89"/>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144E89"/>
    <w:pPr>
      <w:spacing w:before="36" w:after="36"/>
      <w:ind w:firstLine="0"/>
    </w:pPr>
  </w:style>
  <w:style w:type="paragraph" w:styleId="Title">
    <w:name w:val="Title"/>
    <w:basedOn w:val="Normal"/>
    <w:next w:val="BodyText"/>
    <w:qFormat/>
    <w:rsid w:val="00144E89"/>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44E89"/>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44E89"/>
    <w:pPr>
      <w:keepNext/>
      <w:spacing w:after="0" w:line="480" w:lineRule="auto"/>
    </w:pPr>
    <w:rPr>
      <w:rFonts w:ascii="Times New Roman" w:hAnsi="Times New Roman"/>
    </w:rPr>
  </w:style>
  <w:style w:type="paragraph" w:customStyle="1" w:styleId="ImageCaption">
    <w:name w:val="Image Caption"/>
    <w:basedOn w:val="Caption"/>
    <w:rsid w:val="00144E89"/>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sid w:val="00144E89"/>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44E89"/>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Authors">
    <w:name w:val="Authors"/>
    <w:next w:val="Normal"/>
    <w:qFormat/>
    <w:rsid w:val="00144E89"/>
    <w:pPr>
      <w:keepNext/>
      <w:keepLines/>
      <w:jc w:val="center"/>
    </w:pPr>
    <w:rPr>
      <w:rFonts w:ascii="Times" w:hAnsi="Times"/>
    </w:rPr>
  </w:style>
  <w:style w:type="paragraph" w:customStyle="1" w:styleId="Heading11">
    <w:name w:val="Heading 11"/>
    <w:basedOn w:val="Normal"/>
    <w:next w:val="Normal"/>
    <w:uiPriority w:val="9"/>
    <w:qFormat/>
    <w:rsid w:val="00144E89"/>
    <w:pPr>
      <w:keepNext/>
      <w:keepLines/>
      <w:spacing w:before="240" w:after="240" w:line="360" w:lineRule="auto"/>
      <w:jc w:val="center"/>
      <w:outlineLvl w:val="0"/>
    </w:pPr>
    <w:rPr>
      <w:rFonts w:ascii="Times" w:eastAsiaTheme="majorEastAsia" w:hAnsi="Times" w:cstheme="majorBidi"/>
      <w:b/>
      <w:bCs/>
      <w:szCs w:val="36"/>
    </w:rPr>
  </w:style>
  <w:style w:type="paragraph" w:customStyle="1" w:styleId="Heading21">
    <w:name w:val="Heading 21"/>
    <w:basedOn w:val="Normal"/>
    <w:next w:val="Normal"/>
    <w:uiPriority w:val="9"/>
    <w:unhideWhenUsed/>
    <w:qFormat/>
    <w:rsid w:val="00144E89"/>
    <w:pPr>
      <w:keepNext/>
      <w:keepLines/>
      <w:spacing w:before="240" w:after="0" w:line="360" w:lineRule="auto"/>
      <w:outlineLvl w:val="1"/>
    </w:pPr>
    <w:rPr>
      <w:rFonts w:ascii="Times" w:eastAsiaTheme="majorEastAsia" w:hAnsi="Times" w:cstheme="majorBidi"/>
      <w:b/>
      <w:bCs/>
      <w:szCs w:val="32"/>
    </w:rPr>
  </w:style>
  <w:style w:type="paragraph" w:customStyle="1" w:styleId="Heading31">
    <w:name w:val="Heading 31"/>
    <w:basedOn w:val="Normal"/>
    <w:next w:val="Normal"/>
    <w:uiPriority w:val="9"/>
    <w:unhideWhenUsed/>
    <w:qFormat/>
    <w:rsid w:val="00144E89"/>
    <w:pPr>
      <w:keepNext/>
      <w:keepLines/>
      <w:framePr w:hSpace="142" w:wrap="around" w:vAnchor="text" w:hAnchor="text" w:y="1"/>
      <w:spacing w:after="0"/>
      <w:ind w:firstLine="567"/>
      <w:outlineLvl w:val="1"/>
    </w:pPr>
    <w:rPr>
      <w:rFonts w:ascii="Times" w:eastAsiaTheme="majorEastAsia" w:hAnsi="Times" w:cstheme="majorBidi"/>
      <w:b/>
      <w:bCs/>
      <w:szCs w:val="28"/>
    </w:rPr>
  </w:style>
  <w:style w:type="paragraph" w:customStyle="1" w:styleId="Heading41">
    <w:name w:val="Heading 41"/>
    <w:basedOn w:val="Heading31"/>
    <w:next w:val="Normal"/>
    <w:uiPriority w:val="9"/>
    <w:unhideWhenUsed/>
    <w:qFormat/>
    <w:rsid w:val="00144E89"/>
    <w:pPr>
      <w:framePr w:wrap="around"/>
    </w:pPr>
    <w:rPr>
      <w:bCs w:val="0"/>
      <w:i/>
      <w:szCs w:val="24"/>
    </w:rPr>
  </w:style>
  <w:style w:type="paragraph" w:customStyle="1" w:styleId="Heading51">
    <w:name w:val="Heading 51"/>
    <w:basedOn w:val="Heading31"/>
    <w:next w:val="Normal"/>
    <w:uiPriority w:val="9"/>
    <w:unhideWhenUsed/>
    <w:qFormat/>
    <w:rsid w:val="00144E89"/>
    <w:pPr>
      <w:framePr w:wrap="around"/>
      <w:spacing w:before="200"/>
    </w:pPr>
    <w:rPr>
      <w:b w:val="0"/>
      <w:i/>
      <w:iCs/>
      <w:szCs w:val="24"/>
    </w:rPr>
  </w:style>
  <w:style w:type="paragraph" w:customStyle="1" w:styleId="BlockQuote">
    <w:name w:val="Block Quote"/>
    <w:basedOn w:val="Normal"/>
    <w:next w:val="Normal"/>
    <w:uiPriority w:val="9"/>
    <w:unhideWhenUsed/>
    <w:qFormat/>
    <w:rsid w:val="00144E89"/>
    <w:pPr>
      <w:spacing w:before="100" w:after="100" w:line="360" w:lineRule="auto"/>
      <w:ind w:left="720" w:firstLine="567"/>
    </w:pPr>
    <w:rPr>
      <w:rFonts w:ascii="Times" w:eastAsiaTheme="majorEastAsia" w:hAnsi="Times" w:cstheme="majorBidi"/>
      <w:bCs/>
      <w:szCs w:val="20"/>
    </w:rPr>
  </w:style>
  <w:style w:type="paragraph" w:customStyle="1" w:styleId="FootnoteText1">
    <w:name w:val="Footnote Text1"/>
    <w:basedOn w:val="Normal"/>
    <w:uiPriority w:val="9"/>
    <w:unhideWhenUsed/>
    <w:qFormat/>
    <w:rsid w:val="00144E89"/>
    <w:pPr>
      <w:spacing w:before="180" w:after="240" w:line="360" w:lineRule="auto"/>
      <w:ind w:firstLine="567"/>
    </w:pPr>
    <w:rPr>
      <w:rFonts w:ascii="Times" w:hAnsi="Times"/>
    </w:rPr>
  </w:style>
  <w:style w:type="character" w:customStyle="1" w:styleId="FootnoteRef">
    <w:name w:val="Footnote Ref"/>
    <w:basedOn w:val="BodyTextChar"/>
    <w:rsid w:val="00144E89"/>
    <w:rPr>
      <w:rFonts w:ascii="Times New Roman" w:hAnsi="Times New Roman"/>
      <w:vertAlign w:val="superscript"/>
    </w:rPr>
  </w:style>
  <w:style w:type="character" w:customStyle="1" w:styleId="Link1">
    <w:name w:val="Link1"/>
    <w:basedOn w:val="BodyTextChar"/>
    <w:rsid w:val="00144E89"/>
    <w:rPr>
      <w:rFonts w:ascii="Times New Roman" w:hAnsi="Times New Roman"/>
      <w:color w:val="4F81BD" w:themeColor="accent1"/>
    </w:rPr>
  </w:style>
  <w:style w:type="paragraph" w:styleId="Footer">
    <w:name w:val="footer"/>
    <w:basedOn w:val="Normal"/>
    <w:link w:val="FooterChar"/>
    <w:unhideWhenUsed/>
    <w:rsid w:val="00144E89"/>
    <w:pPr>
      <w:tabs>
        <w:tab w:val="center" w:pos="4680"/>
        <w:tab w:val="right" w:pos="9360"/>
      </w:tabs>
      <w:spacing w:after="0"/>
    </w:pPr>
  </w:style>
  <w:style w:type="character" w:customStyle="1" w:styleId="FooterChar">
    <w:name w:val="Footer Char"/>
    <w:basedOn w:val="DefaultParagraphFont"/>
    <w:link w:val="Footer"/>
    <w:rsid w:val="00144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C59FC5-43FA-6F45-9883-C1327080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12498</Words>
  <Characters>71245</Characters>
  <Application>Microsoft Macintosh Word</Application>
  <DocSecurity>0</DocSecurity>
  <Lines>593</Lines>
  <Paragraphs>167</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83576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
  <cp:keywords/>
  <cp:lastModifiedBy>Pierce Edmiston</cp:lastModifiedBy>
  <cp:revision>2</cp:revision>
  <dcterms:created xsi:type="dcterms:W3CDTF">2017-12-12T15:10:00Z</dcterms:created>
  <dcterms:modified xsi:type="dcterms:W3CDTF">2017-12-12T15:35:00Z</dcterms:modified>
</cp:coreProperties>
</file>