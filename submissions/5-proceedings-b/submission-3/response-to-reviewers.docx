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C44" w:rsidRDefault="00CD6C44" w:rsidP="003215A0">
      <w:pPr>
        <w:rPr>
          <w:ins w:id="0" w:author="Pierce Edmiston" w:date="2018-01-29T13:38:00Z"/>
          <w:rFonts w:ascii="Arial" w:eastAsia="Times New Roman" w:hAnsi="Arial" w:cs="Arial"/>
          <w:color w:val="212121"/>
          <w:sz w:val="20"/>
          <w:szCs w:val="20"/>
          <w:shd w:val="clear" w:color="auto" w:fill="FFFFFF"/>
        </w:rPr>
      </w:pPr>
      <w:ins w:id="1" w:author="Pierce Edmiston" w:date="2018-01-29T13:38:00Z">
        <w:r>
          <w:rPr>
            <w:rFonts w:ascii="Arial" w:eastAsia="Times New Roman" w:hAnsi="Arial" w:cs="Arial"/>
            <w:color w:val="212121"/>
            <w:sz w:val="20"/>
            <w:szCs w:val="20"/>
            <w:shd w:val="clear" w:color="auto" w:fill="FFFFFF"/>
          </w:rPr>
          <w:t>Thank you for the opportunity to address Reviewer</w:t>
        </w:r>
      </w:ins>
      <w:ins w:id="2" w:author="Pierce Edmiston" w:date="2018-01-29T13:39:00Z">
        <w:r>
          <w:rPr>
            <w:rFonts w:ascii="Arial" w:eastAsia="Times New Roman" w:hAnsi="Arial" w:cs="Arial"/>
            <w:color w:val="212121"/>
            <w:sz w:val="20"/>
            <w:szCs w:val="20"/>
            <w:shd w:val="clear" w:color="auto" w:fill="FFFFFF"/>
          </w:rPr>
          <w:t xml:space="preserve"> 2’s remaining concerns with our manuscript. We have responded the following ways.</w:t>
        </w:r>
      </w:ins>
    </w:p>
    <w:p w:rsidR="00CD6C44" w:rsidRDefault="003215A0" w:rsidP="003215A0">
      <w:pPr>
        <w:rPr>
          <w:ins w:id="3" w:author="Pierce Edmiston" w:date="2018-01-29T13:41:00Z"/>
          <w:rFonts w:ascii="Arial" w:eastAsia="Times New Roman" w:hAnsi="Arial" w:cs="Arial"/>
          <w:color w:val="212121"/>
          <w:sz w:val="20"/>
          <w:szCs w:val="20"/>
          <w:shd w:val="clear" w:color="auto" w:fill="FFFFFF"/>
        </w:rPr>
      </w:pPr>
      <w:del w:id="4" w:author="Pierce Edmiston" w:date="2018-01-29T13:39:00Z">
        <w:r w:rsidRPr="003215A0" w:rsidDel="00CD6C44">
          <w:rPr>
            <w:rFonts w:ascii="Arial" w:eastAsia="Times New Roman" w:hAnsi="Arial" w:cs="Arial"/>
            <w:color w:val="212121"/>
            <w:sz w:val="20"/>
            <w:szCs w:val="20"/>
            <w:shd w:val="clear" w:color="auto" w:fill="FFFFFF"/>
          </w:rPr>
          <w:delText>Associate Editor, Dr Katie Slocombe</w:delText>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shd w:val="clear" w:color="auto" w:fill="FFFFFF"/>
          </w:rPr>
          <w:delText>Comments to Author:</w:delText>
        </w:r>
        <w:r w:rsidRPr="003215A0" w:rsidDel="00CD6C44">
          <w:rPr>
            <w:rFonts w:ascii="Arial" w:eastAsia="Times New Roman" w:hAnsi="Arial" w:cs="Arial"/>
            <w:color w:val="212121"/>
            <w:sz w:val="20"/>
            <w:szCs w:val="20"/>
          </w:rPr>
          <w:br/>
        </w:r>
        <w:r w:rsidRPr="003215A0" w:rsidDel="00CD6C44">
          <w:rPr>
            <w:rFonts w:ascii="Arial" w:eastAsia="Times New Roman" w:hAnsi="Arial" w:cs="Arial"/>
            <w:color w:val="212121"/>
            <w:sz w:val="20"/>
            <w:szCs w:val="20"/>
            <w:shd w:val="clear" w:color="auto" w:fill="FFFFFF"/>
          </w:rPr>
          <w:delText>Thank you for revising your manuscript. One reviewer had some outstanding concerns, that I suggest could be tackled in the following way:</w:delText>
        </w:r>
        <w:r w:rsidRPr="003215A0" w:rsidDel="00CD6C44">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1. Acknowledge that imitation alone is not sufficient for sounds to be used as words - other cognitive and intentional processes are also required for this.</w:t>
      </w:r>
    </w:p>
    <w:p w:rsidR="00CD6C44" w:rsidRDefault="00CD6C44" w:rsidP="003215A0">
      <w:pPr>
        <w:rPr>
          <w:ins w:id="5" w:author="Pierce Edmiston" w:date="2018-01-29T13:41:00Z"/>
          <w:rFonts w:ascii="Arial" w:eastAsia="Times New Roman" w:hAnsi="Arial" w:cs="Arial"/>
          <w:color w:val="212121"/>
          <w:sz w:val="20"/>
          <w:szCs w:val="20"/>
          <w:shd w:val="clear" w:color="auto" w:fill="FFFFFF"/>
        </w:rPr>
      </w:pPr>
    </w:p>
    <w:p w:rsidR="00CD6C44" w:rsidRDefault="00AD5A44" w:rsidP="003215A0">
      <w:pPr>
        <w:rPr>
          <w:ins w:id="6" w:author="Pierce Edmiston" w:date="2018-02-05T10:06:00Z"/>
          <w:rFonts w:ascii="Arial" w:eastAsia="Times New Roman" w:hAnsi="Arial" w:cs="Arial"/>
          <w:color w:val="212121"/>
          <w:sz w:val="20"/>
          <w:szCs w:val="20"/>
          <w:shd w:val="clear" w:color="auto" w:fill="FFFFFF"/>
        </w:rPr>
      </w:pPr>
      <w:ins w:id="7" w:author="Pierce Edmiston" w:date="2018-02-05T10:05:00Z">
        <w:r>
          <w:rPr>
            <w:rFonts w:ascii="Arial" w:eastAsia="Times New Roman" w:hAnsi="Arial" w:cs="Arial"/>
            <w:color w:val="212121"/>
            <w:sz w:val="20"/>
            <w:szCs w:val="20"/>
            <w:shd w:val="clear" w:color="auto" w:fill="FFFFFF"/>
          </w:rPr>
          <w:t xml:space="preserve">We have </w:t>
        </w:r>
      </w:ins>
      <w:ins w:id="8" w:author="Pierce Edmiston" w:date="2018-02-05T10:06:00Z">
        <w:r w:rsidR="0076109B">
          <w:rPr>
            <w:rFonts w:ascii="Arial" w:eastAsia="Times New Roman" w:hAnsi="Arial" w:cs="Arial"/>
            <w:color w:val="212121"/>
            <w:sz w:val="20"/>
            <w:szCs w:val="20"/>
            <w:shd w:val="clear" w:color="auto" w:fill="FFFFFF"/>
          </w:rPr>
          <w:t>edited a few places where we may be read as suggesting that only imitation is necessary for the origin of words, and included this paragraph in the general discussion</w:t>
        </w:r>
      </w:ins>
      <w:ins w:id="9" w:author="Pierce Edmiston" w:date="2018-02-05T10:08:00Z">
        <w:r w:rsidR="0076109B">
          <w:rPr>
            <w:rFonts w:ascii="Arial" w:eastAsia="Times New Roman" w:hAnsi="Arial" w:cs="Arial"/>
            <w:color w:val="212121"/>
            <w:sz w:val="20"/>
            <w:szCs w:val="20"/>
            <w:shd w:val="clear" w:color="auto" w:fill="FFFFFF"/>
          </w:rPr>
          <w:t>:</w:t>
        </w:r>
      </w:ins>
    </w:p>
    <w:p w:rsidR="0076109B" w:rsidRPr="0076109B" w:rsidRDefault="0076109B" w:rsidP="0076109B">
      <w:pPr>
        <w:rPr>
          <w:ins w:id="10" w:author="Pierce Edmiston" w:date="2018-02-05T10:06:00Z"/>
          <w:rFonts w:ascii="Arial" w:eastAsia="Times New Roman" w:hAnsi="Arial" w:cs="Arial"/>
          <w:color w:val="212121"/>
          <w:sz w:val="20"/>
          <w:szCs w:val="20"/>
          <w:shd w:val="clear" w:color="auto" w:fill="FFFFFF"/>
        </w:rPr>
      </w:pPr>
    </w:p>
    <w:p w:rsidR="0076109B" w:rsidRPr="0076109B" w:rsidRDefault="0076109B" w:rsidP="0076109B">
      <w:pPr>
        <w:pStyle w:val="BodyText"/>
        <w:spacing w:line="240" w:lineRule="auto"/>
        <w:ind w:left="720" w:firstLine="0"/>
        <w:rPr>
          <w:ins w:id="11" w:author="Pierce Edmiston" w:date="2018-01-29T13:41:00Z"/>
          <w:rFonts w:ascii="Arial" w:hAnsi="Arial" w:cs="Arial"/>
          <w:sz w:val="20"/>
          <w:szCs w:val="20"/>
          <w:rPrChange w:id="12" w:author="Pierce Edmiston" w:date="2018-02-05T10:08:00Z">
            <w:rPr>
              <w:ins w:id="13" w:author="Pierce Edmiston" w:date="2018-01-29T13:41:00Z"/>
              <w:rFonts w:ascii="Arial" w:eastAsia="Times New Roman" w:hAnsi="Arial" w:cs="Arial"/>
              <w:color w:val="212121"/>
              <w:sz w:val="20"/>
              <w:szCs w:val="20"/>
              <w:shd w:val="clear" w:color="auto" w:fill="FFFFFF"/>
            </w:rPr>
          </w:rPrChange>
        </w:rPr>
        <w:pPrChange w:id="14" w:author="Pierce Edmiston" w:date="2018-02-05T10:08:00Z">
          <w:pPr/>
        </w:pPrChange>
      </w:pPr>
      <w:ins w:id="15" w:author="Pierce Edmiston" w:date="2018-02-05T10:06:00Z">
        <w:r w:rsidRPr="0076109B">
          <w:rPr>
            <w:rFonts w:ascii="Arial" w:hAnsi="Arial" w:cs="Arial"/>
            <w:sz w:val="20"/>
            <w:szCs w:val="20"/>
            <w:rPrChange w:id="16" w:author="Pierce Edmiston" w:date="2018-02-05T10:06:00Z">
              <w:rPr/>
            </w:rPrChange>
          </w:rPr>
          <w:t xml:space="preserve">Although our experiment demonstrates that constraints on vocal imitation drive vocalizations to increase in stability, there are other factors in addition to stability that are required in order for vocalizations to be used as words, including </w:t>
        </w:r>
      </w:ins>
      <w:ins w:id="17" w:author="Pierce Edmiston" w:date="2018-02-05T10:07:00Z">
        <w:r>
          <w:rPr>
            <w:rFonts w:ascii="Arial" w:hAnsi="Arial" w:cs="Arial"/>
            <w:sz w:val="20"/>
            <w:szCs w:val="20"/>
          </w:rPr>
          <w:t>experience with the referents that are being imitated</w:t>
        </w:r>
      </w:ins>
      <w:ins w:id="18" w:author="Pierce Edmiston" w:date="2018-02-05T10:06:00Z">
        <w:r w:rsidRPr="0076109B">
          <w:rPr>
            <w:rFonts w:ascii="Arial" w:hAnsi="Arial" w:cs="Arial"/>
            <w:sz w:val="20"/>
            <w:szCs w:val="20"/>
            <w:rPrChange w:id="19" w:author="Pierce Edmiston" w:date="2018-02-05T10:06:00Z">
              <w:rPr/>
            </w:rPrChange>
          </w:rPr>
          <w:t xml:space="preserve">. Here we used familiar sounds that participants were able to identify without any prior </w:t>
        </w:r>
        <w:proofErr w:type="gramStart"/>
        <w:r w:rsidRPr="0076109B">
          <w:rPr>
            <w:rFonts w:ascii="Arial" w:hAnsi="Arial" w:cs="Arial"/>
            <w:sz w:val="20"/>
            <w:szCs w:val="20"/>
            <w:rPrChange w:id="20" w:author="Pierce Edmiston" w:date="2018-02-05T10:06:00Z">
              <w:rPr/>
            </w:rPrChange>
          </w:rPr>
          <w:t>learning, but</w:t>
        </w:r>
        <w:proofErr w:type="gramEnd"/>
        <w:r w:rsidRPr="0076109B">
          <w:rPr>
            <w:rFonts w:ascii="Arial" w:hAnsi="Arial" w:cs="Arial"/>
            <w:sz w:val="20"/>
            <w:szCs w:val="20"/>
            <w:rPrChange w:id="21" w:author="Pierce Edmiston" w:date="2018-02-05T10:06:00Z">
              <w:rPr/>
            </w:rPrChange>
          </w:rPr>
          <w:t xml:space="preserve"> extending this research to other domains is likely to reveal the importance of experience with the </w:t>
        </w:r>
        <w:bookmarkStart w:id="22" w:name="_GoBack"/>
        <w:bookmarkEnd w:id="22"/>
        <w:r w:rsidRPr="0076109B">
          <w:rPr>
            <w:rFonts w:ascii="Arial" w:hAnsi="Arial" w:cs="Arial"/>
            <w:sz w:val="20"/>
            <w:szCs w:val="20"/>
            <w:rPrChange w:id="23" w:author="Pierce Edmiston" w:date="2018-02-05T10:06:00Z">
              <w:rPr/>
            </w:rPrChange>
          </w:rPr>
          <w:t>referents being imitated in order to establish conventional signs.</w:t>
        </w:r>
      </w:ins>
    </w:p>
    <w:p w:rsidR="00CD6C44" w:rsidRDefault="003215A0" w:rsidP="003215A0">
      <w:pPr>
        <w:rPr>
          <w:ins w:id="24" w:author="Pierce Edmiston" w:date="2018-01-29T13:42: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You may wish to consider revising the </w:t>
      </w:r>
      <w:proofErr w:type="gramStart"/>
      <w:r w:rsidRPr="003215A0">
        <w:rPr>
          <w:rFonts w:ascii="Arial" w:eastAsia="Times New Roman" w:hAnsi="Arial" w:cs="Arial"/>
          <w:color w:val="212121"/>
          <w:sz w:val="20"/>
          <w:szCs w:val="20"/>
          <w:shd w:val="clear" w:color="auto" w:fill="FFFFFF"/>
        </w:rPr>
        <w:t>title</w:t>
      </w:r>
      <w:proofErr w:type="gramEnd"/>
      <w:r w:rsidRPr="003215A0">
        <w:rPr>
          <w:rFonts w:ascii="Arial" w:eastAsia="Times New Roman" w:hAnsi="Arial" w:cs="Arial"/>
          <w:color w:val="212121"/>
          <w:sz w:val="20"/>
          <w:szCs w:val="20"/>
          <w:shd w:val="clear" w:color="auto" w:fill="FFFFFF"/>
        </w:rPr>
        <w:t xml:space="preserve"> so you are not claiming that these </w:t>
      </w:r>
      <w:proofErr w:type="spellStart"/>
      <w:r w:rsidRPr="003215A0">
        <w:rPr>
          <w:rFonts w:ascii="Arial" w:eastAsia="Times New Roman" w:hAnsi="Arial" w:cs="Arial"/>
          <w:color w:val="212121"/>
          <w:sz w:val="20"/>
          <w:szCs w:val="20"/>
          <w:shd w:val="clear" w:color="auto" w:fill="FFFFFF"/>
        </w:rPr>
        <w:t>vocalisations</w:t>
      </w:r>
      <w:proofErr w:type="spellEnd"/>
      <w:r w:rsidRPr="003215A0">
        <w:rPr>
          <w:rFonts w:ascii="Arial" w:eastAsia="Times New Roman" w:hAnsi="Arial" w:cs="Arial"/>
          <w:color w:val="212121"/>
          <w:sz w:val="20"/>
          <w:szCs w:val="20"/>
          <w:shd w:val="clear" w:color="auto" w:fill="FFFFFF"/>
        </w:rPr>
        <w:t xml:space="preserve"> are words, but rather more word-like (e.g. Imitation makes human </w:t>
      </w:r>
      <w:proofErr w:type="spellStart"/>
      <w:r w:rsidRPr="003215A0">
        <w:rPr>
          <w:rFonts w:ascii="Arial" w:eastAsia="Times New Roman" w:hAnsi="Arial" w:cs="Arial"/>
          <w:color w:val="212121"/>
          <w:sz w:val="20"/>
          <w:szCs w:val="20"/>
          <w:shd w:val="clear" w:color="auto" w:fill="FFFFFF"/>
        </w:rPr>
        <w:t>vocalisations</w:t>
      </w:r>
      <w:proofErr w:type="spellEnd"/>
      <w:r w:rsidRPr="003215A0">
        <w:rPr>
          <w:rFonts w:ascii="Arial" w:eastAsia="Times New Roman" w:hAnsi="Arial" w:cs="Arial"/>
          <w:color w:val="212121"/>
          <w:sz w:val="20"/>
          <w:szCs w:val="20"/>
          <w:shd w:val="clear" w:color="auto" w:fill="FFFFFF"/>
        </w:rPr>
        <w:t xml:space="preserve"> more word-like)</w:t>
      </w:r>
    </w:p>
    <w:p w:rsidR="00CD6C44" w:rsidRDefault="00CD6C44" w:rsidP="003215A0">
      <w:pPr>
        <w:rPr>
          <w:ins w:id="25" w:author="Pierce Edmiston" w:date="2018-01-29T13:42:00Z"/>
          <w:rFonts w:ascii="Arial" w:eastAsia="Times New Roman" w:hAnsi="Arial" w:cs="Arial"/>
          <w:color w:val="212121"/>
          <w:sz w:val="20"/>
          <w:szCs w:val="20"/>
          <w:shd w:val="clear" w:color="auto" w:fill="FFFFFF"/>
        </w:rPr>
      </w:pPr>
    </w:p>
    <w:p w:rsidR="00CD6C44" w:rsidRDefault="00CD6C44" w:rsidP="00017401">
      <w:pPr>
        <w:outlineLvl w:val="0"/>
        <w:rPr>
          <w:ins w:id="26" w:author="Pierce Edmiston" w:date="2018-01-29T13:42:00Z"/>
          <w:rFonts w:ascii="Arial" w:eastAsia="Times New Roman" w:hAnsi="Arial" w:cs="Arial"/>
          <w:color w:val="212121"/>
          <w:sz w:val="20"/>
          <w:szCs w:val="20"/>
          <w:shd w:val="clear" w:color="auto" w:fill="FFFFFF"/>
        </w:rPr>
      </w:pPr>
      <w:ins w:id="27" w:author="Pierce Edmiston" w:date="2018-01-29T13:43:00Z">
        <w:r>
          <w:rPr>
            <w:rFonts w:ascii="Arial" w:eastAsia="Times New Roman" w:hAnsi="Arial" w:cs="Arial"/>
            <w:color w:val="212121"/>
            <w:sz w:val="20"/>
            <w:szCs w:val="20"/>
            <w:shd w:val="clear" w:color="auto" w:fill="FFFFFF"/>
          </w:rPr>
          <w:t xml:space="preserve">We </w:t>
        </w:r>
      </w:ins>
      <w:ins w:id="28" w:author="Pierce Edmiston" w:date="2018-01-29T14:22:00Z">
        <w:r w:rsidR="00DA3FC0">
          <w:rPr>
            <w:rFonts w:ascii="Arial" w:eastAsia="Times New Roman" w:hAnsi="Arial" w:cs="Arial"/>
            <w:color w:val="212121"/>
            <w:sz w:val="20"/>
            <w:szCs w:val="20"/>
            <w:shd w:val="clear" w:color="auto" w:fill="FFFFFF"/>
          </w:rPr>
          <w:t>agree to</w:t>
        </w:r>
      </w:ins>
      <w:ins w:id="29" w:author="Pierce Edmiston" w:date="2018-01-29T13:43:00Z">
        <w:r>
          <w:rPr>
            <w:rFonts w:ascii="Arial" w:eastAsia="Times New Roman" w:hAnsi="Arial" w:cs="Arial"/>
            <w:color w:val="212121"/>
            <w:sz w:val="20"/>
            <w:szCs w:val="20"/>
            <w:shd w:val="clear" w:color="auto" w:fill="FFFFFF"/>
          </w:rPr>
          <w:t xml:space="preserve"> </w:t>
        </w:r>
      </w:ins>
      <w:ins w:id="30" w:author="Pierce Edmiston" w:date="2018-01-29T14:22:00Z">
        <w:r w:rsidR="00DA3FC0">
          <w:rPr>
            <w:rFonts w:ascii="Arial" w:eastAsia="Times New Roman" w:hAnsi="Arial" w:cs="Arial"/>
            <w:color w:val="212121"/>
            <w:sz w:val="20"/>
            <w:szCs w:val="20"/>
            <w:shd w:val="clear" w:color="auto" w:fill="FFFFFF"/>
          </w:rPr>
          <w:t>the</w:t>
        </w:r>
      </w:ins>
      <w:ins w:id="31" w:author="Pierce Edmiston" w:date="2018-01-29T13:43:00Z">
        <w:r>
          <w:rPr>
            <w:rFonts w:ascii="Arial" w:eastAsia="Times New Roman" w:hAnsi="Arial" w:cs="Arial"/>
            <w:color w:val="212121"/>
            <w:sz w:val="20"/>
            <w:szCs w:val="20"/>
            <w:shd w:val="clear" w:color="auto" w:fill="FFFFFF"/>
          </w:rPr>
          <w:t xml:space="preserve"> </w:t>
        </w:r>
      </w:ins>
      <w:proofErr w:type="gramStart"/>
      <w:ins w:id="32" w:author="Pierce Edmiston" w:date="2018-01-29T14:22:00Z">
        <w:r w:rsidR="00DA3FC0">
          <w:rPr>
            <w:rFonts w:ascii="Arial" w:eastAsia="Times New Roman" w:hAnsi="Arial" w:cs="Arial"/>
            <w:color w:val="212121"/>
            <w:sz w:val="20"/>
            <w:szCs w:val="20"/>
            <w:shd w:val="clear" w:color="auto" w:fill="FFFFFF"/>
          </w:rPr>
          <w:t>clarification</w:t>
        </w:r>
      </w:ins>
      <w:ins w:id="33" w:author="Pierce Edmiston" w:date="2018-01-29T13:43:00Z">
        <w:r>
          <w:rPr>
            <w:rFonts w:ascii="Arial" w:eastAsia="Times New Roman" w:hAnsi="Arial" w:cs="Arial"/>
            <w:color w:val="212121"/>
            <w:sz w:val="20"/>
            <w:szCs w:val="20"/>
            <w:shd w:val="clear" w:color="auto" w:fill="FFFFFF"/>
          </w:rPr>
          <w:t>, and</w:t>
        </w:r>
        <w:proofErr w:type="gramEnd"/>
        <w:r>
          <w:rPr>
            <w:rFonts w:ascii="Arial" w:eastAsia="Times New Roman" w:hAnsi="Arial" w:cs="Arial"/>
            <w:color w:val="212121"/>
            <w:sz w:val="20"/>
            <w:szCs w:val="20"/>
            <w:shd w:val="clear" w:color="auto" w:fill="FFFFFF"/>
          </w:rPr>
          <w:t xml:space="preserve"> have updated the title of the manuscript as you have suggested.</w:t>
        </w:r>
      </w:ins>
    </w:p>
    <w:p w:rsidR="00CD6C44" w:rsidRDefault="003215A0" w:rsidP="003215A0">
      <w:pPr>
        <w:rPr>
          <w:ins w:id="34" w:author="Pierce Edmiston" w:date="2018-01-29T14:22: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You could discuss in the general discussion that imitation in modern humans is shaped by the biases and constraints of a modern, language competent brain and thus, prior to language evolving, imitation may not have had the same effects as you found here (so be more tentative about how clearly these findings relate to early word emergence in our ancestors).</w:t>
      </w:r>
    </w:p>
    <w:p w:rsidR="00DA3FC0" w:rsidRPr="00DA3FC0" w:rsidRDefault="00DA3FC0" w:rsidP="00DA3FC0">
      <w:pPr>
        <w:rPr>
          <w:ins w:id="35" w:author="Pierce Edmiston" w:date="2018-01-29T14:22:00Z"/>
          <w:sz w:val="20"/>
          <w:szCs w:val="20"/>
          <w:shd w:val="clear" w:color="auto" w:fill="FFFFFF"/>
          <w:rPrChange w:id="36" w:author="Pierce Edmiston" w:date="2018-01-29T14:25:00Z">
            <w:rPr>
              <w:ins w:id="37" w:author="Pierce Edmiston" w:date="2018-01-29T14:22:00Z"/>
              <w:shd w:val="clear" w:color="auto" w:fill="FFFFFF"/>
            </w:rPr>
          </w:rPrChange>
        </w:rPr>
      </w:pPr>
    </w:p>
    <w:p w:rsidR="00DA3FC0" w:rsidRPr="00DA3FC0" w:rsidRDefault="00DA3FC0" w:rsidP="00017401">
      <w:pPr>
        <w:outlineLvl w:val="0"/>
        <w:rPr>
          <w:ins w:id="38" w:author="Pierce Edmiston" w:date="2018-01-29T14:24:00Z"/>
          <w:rFonts w:ascii="Arial" w:hAnsi="Arial" w:cs="Arial"/>
          <w:sz w:val="20"/>
          <w:szCs w:val="20"/>
          <w:shd w:val="clear" w:color="auto" w:fill="FFFFFF"/>
          <w:rPrChange w:id="39" w:author="Pierce Edmiston" w:date="2018-01-29T14:25:00Z">
            <w:rPr>
              <w:ins w:id="40" w:author="Pierce Edmiston" w:date="2018-01-29T14:24:00Z"/>
              <w:shd w:val="clear" w:color="auto" w:fill="FFFFFF"/>
            </w:rPr>
          </w:rPrChange>
        </w:rPr>
      </w:pPr>
      <w:ins w:id="41" w:author="Pierce Edmiston" w:date="2018-01-29T14:22:00Z">
        <w:r w:rsidRPr="00DA3FC0">
          <w:rPr>
            <w:rFonts w:ascii="Arial" w:hAnsi="Arial" w:cs="Arial"/>
            <w:sz w:val="20"/>
            <w:szCs w:val="20"/>
            <w:shd w:val="clear" w:color="auto" w:fill="FFFFFF"/>
            <w:rPrChange w:id="42" w:author="Pierce Edmiston" w:date="2018-01-29T14:25:00Z">
              <w:rPr>
                <w:shd w:val="clear" w:color="auto" w:fill="FFFFFF"/>
              </w:rPr>
            </w:rPrChange>
          </w:rPr>
          <w:t xml:space="preserve">We have articulated two </w:t>
        </w:r>
      </w:ins>
      <w:ins w:id="43" w:author="Pierce Edmiston" w:date="2018-01-29T14:23:00Z">
        <w:r w:rsidRPr="00DA3FC0">
          <w:rPr>
            <w:rFonts w:ascii="Arial" w:hAnsi="Arial" w:cs="Arial"/>
            <w:sz w:val="20"/>
            <w:szCs w:val="20"/>
            <w:shd w:val="clear" w:color="auto" w:fill="FFFFFF"/>
            <w:rPrChange w:id="44" w:author="Pierce Edmiston" w:date="2018-01-29T14:25:00Z">
              <w:rPr>
                <w:shd w:val="clear" w:color="auto" w:fill="FFFFFF"/>
              </w:rPr>
            </w:rPrChange>
          </w:rPr>
          <w:t xml:space="preserve">responses to this concern in the general discussion. </w:t>
        </w:r>
      </w:ins>
      <w:ins w:id="45" w:author="Pierce Edmiston" w:date="2018-01-29T14:24:00Z">
        <w:r w:rsidRPr="00DA3FC0">
          <w:rPr>
            <w:rFonts w:ascii="Arial" w:hAnsi="Arial" w:cs="Arial"/>
            <w:sz w:val="20"/>
            <w:szCs w:val="20"/>
            <w:shd w:val="clear" w:color="auto" w:fill="FFFFFF"/>
            <w:rPrChange w:id="46" w:author="Pierce Edmiston" w:date="2018-01-29T14:25:00Z">
              <w:rPr>
                <w:shd w:val="clear" w:color="auto" w:fill="FFFFFF"/>
              </w:rPr>
            </w:rPrChange>
          </w:rPr>
          <w:t>Here is the text:</w:t>
        </w:r>
      </w:ins>
    </w:p>
    <w:p w:rsidR="00DA3FC0" w:rsidRPr="00DA3FC0" w:rsidRDefault="00DA3FC0" w:rsidP="00DA3FC0">
      <w:pPr>
        <w:rPr>
          <w:ins w:id="47" w:author="Pierce Edmiston" w:date="2018-01-29T14:25:00Z"/>
          <w:sz w:val="20"/>
          <w:szCs w:val="20"/>
          <w:shd w:val="clear" w:color="auto" w:fill="FFFFFF"/>
          <w:rPrChange w:id="48" w:author="Pierce Edmiston" w:date="2018-01-29T14:25:00Z">
            <w:rPr>
              <w:ins w:id="49" w:author="Pierce Edmiston" w:date="2018-01-29T14:25:00Z"/>
              <w:shd w:val="clear" w:color="auto" w:fill="FFFFFF"/>
            </w:rPr>
          </w:rPrChange>
        </w:rPr>
      </w:pPr>
    </w:p>
    <w:p w:rsidR="00DA3FC0" w:rsidRPr="00DA3FC0" w:rsidRDefault="00DA3FC0">
      <w:pPr>
        <w:ind w:left="720"/>
        <w:rPr>
          <w:ins w:id="50" w:author="Pierce Edmiston" w:date="2018-01-29T13:46:00Z"/>
          <w:rFonts w:ascii="Arial" w:hAnsi="Arial" w:cs="Arial"/>
          <w:sz w:val="20"/>
          <w:szCs w:val="20"/>
          <w:shd w:val="clear" w:color="auto" w:fill="FFFFFF"/>
          <w:rPrChange w:id="51" w:author="Pierce Edmiston" w:date="2018-01-29T14:25:00Z">
            <w:rPr>
              <w:ins w:id="52" w:author="Pierce Edmiston" w:date="2018-01-29T13:46:00Z"/>
              <w:shd w:val="clear" w:color="auto" w:fill="FFFFFF"/>
            </w:rPr>
          </w:rPrChange>
        </w:rPr>
        <w:pPrChange w:id="53" w:author="Pierce Edmiston" w:date="2018-01-29T14:25:00Z">
          <w:pPr/>
        </w:pPrChange>
      </w:pPr>
      <w:ins w:id="54" w:author="Pierce Edmiston" w:date="2018-01-29T14:25:00Z">
        <w:r w:rsidRPr="00DA3FC0">
          <w:rPr>
            <w:rFonts w:ascii="Arial" w:hAnsi="Arial" w:cs="Arial"/>
            <w:sz w:val="20"/>
            <w:szCs w:val="20"/>
            <w:rPrChange w:id="55" w:author="Pierce Edmiston" w:date="2018-01-29T14:25:00Z">
              <w:rPr/>
            </w:rPrChange>
          </w:rPr>
          <w:t xml:space="preserve">Our claim that the ability to repeat vocal imitations was an important factor in the evolution of language is limited by the fact that our participants already knew (1) a language, and (2) the same language, both of which may have influenced the stabilization process. (2) can be addressed in future work by comparing the stabilization rates for transmissions among imitators without a common language. (1) is difficult to address experimentally, but if it were true that the ability to repeat vocal imitations and converge on more word-like forms only arises from humans who already know a language, that would be a significant limitation </w:t>
        </w:r>
      </w:ins>
      <w:ins w:id="56" w:author="Pierce Edmiston" w:date="2018-01-29T14:29:00Z">
        <w:r w:rsidR="003D5360">
          <w:rPr>
            <w:rFonts w:ascii="Arial" w:hAnsi="Arial" w:cs="Arial"/>
            <w:sz w:val="20"/>
            <w:szCs w:val="20"/>
          </w:rPr>
          <w:t>to</w:t>
        </w:r>
      </w:ins>
      <w:ins w:id="57" w:author="Pierce Edmiston" w:date="2018-01-29T14:25:00Z">
        <w:r w:rsidRPr="00DA3FC0">
          <w:rPr>
            <w:rFonts w:ascii="Arial" w:hAnsi="Arial" w:cs="Arial"/>
            <w:sz w:val="20"/>
            <w:szCs w:val="20"/>
            <w:rPrChange w:id="58" w:author="Pierce Edmiston" w:date="2018-01-29T14:25:00Z">
              <w:rPr/>
            </w:rPrChange>
          </w:rPr>
          <w:t xml:space="preserve"> our conclusions.</w:t>
        </w:r>
      </w:ins>
    </w:p>
    <w:p w:rsidR="00017401" w:rsidRDefault="003215A0" w:rsidP="003215A0">
      <w:pPr>
        <w:rPr>
          <w:ins w:id="59" w:author="Pierce Edmiston" w:date="2018-02-05T10:29: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4. You could clarify the number of iterations in your chains needed to see the </w:t>
      </w:r>
      <w:proofErr w:type="spellStart"/>
      <w:r w:rsidRPr="003215A0">
        <w:rPr>
          <w:rFonts w:ascii="Arial" w:eastAsia="Times New Roman" w:hAnsi="Arial" w:cs="Arial"/>
          <w:color w:val="212121"/>
          <w:sz w:val="20"/>
          <w:szCs w:val="20"/>
          <w:shd w:val="clear" w:color="auto" w:fill="FFFFFF"/>
        </w:rPr>
        <w:t>stabilisation</w:t>
      </w:r>
      <w:proofErr w:type="spellEnd"/>
      <w:r w:rsidRPr="003215A0">
        <w:rPr>
          <w:rFonts w:ascii="Arial" w:eastAsia="Times New Roman" w:hAnsi="Arial" w:cs="Arial"/>
          <w:color w:val="212121"/>
          <w:sz w:val="20"/>
          <w:szCs w:val="20"/>
          <w:shd w:val="clear" w:color="auto" w:fill="FFFFFF"/>
        </w:rPr>
        <w:t xml:space="preserve"> of sounds.</w:t>
      </w:r>
    </w:p>
    <w:p w:rsidR="00017401" w:rsidRDefault="00017401" w:rsidP="003215A0">
      <w:pPr>
        <w:rPr>
          <w:ins w:id="60" w:author="Pierce Edmiston" w:date="2018-02-05T10:29:00Z"/>
          <w:rFonts w:ascii="Arial" w:eastAsia="Times New Roman" w:hAnsi="Arial" w:cs="Arial"/>
          <w:color w:val="212121"/>
          <w:sz w:val="20"/>
          <w:szCs w:val="20"/>
          <w:shd w:val="clear" w:color="auto" w:fill="FFFFFF"/>
        </w:rPr>
      </w:pPr>
    </w:p>
    <w:p w:rsidR="00017401" w:rsidRDefault="00017401" w:rsidP="003215A0">
      <w:pPr>
        <w:rPr>
          <w:ins w:id="61" w:author="Pierce Edmiston" w:date="2018-02-05T10:29:00Z"/>
          <w:rFonts w:ascii="Arial" w:eastAsia="Times New Roman" w:hAnsi="Arial" w:cs="Arial"/>
          <w:color w:val="212121"/>
          <w:sz w:val="20"/>
          <w:szCs w:val="20"/>
          <w:shd w:val="clear" w:color="auto" w:fill="FFFFFF"/>
        </w:rPr>
      </w:pPr>
      <w:ins w:id="62" w:author="Pierce Edmiston" w:date="2018-02-05T10:29:00Z">
        <w:r>
          <w:rPr>
            <w:rFonts w:ascii="Arial" w:eastAsia="Times New Roman" w:hAnsi="Arial" w:cs="Arial"/>
            <w:color w:val="212121"/>
            <w:sz w:val="20"/>
            <w:szCs w:val="20"/>
            <w:shd w:val="clear" w:color="auto" w:fill="FFFFFF"/>
          </w:rPr>
          <w:t>We included the following paragraph in the results of Experiment 1 to clarify the length of the chains and the role chain length played in our analyses.</w:t>
        </w:r>
      </w:ins>
    </w:p>
    <w:p w:rsidR="00017401" w:rsidRPr="00017401" w:rsidRDefault="00017401" w:rsidP="00017401">
      <w:pPr>
        <w:pStyle w:val="BodyText"/>
        <w:spacing w:line="240" w:lineRule="auto"/>
        <w:ind w:left="720" w:firstLine="0"/>
        <w:rPr>
          <w:ins w:id="63" w:author="Pierce Edmiston" w:date="2018-02-05T10:30:00Z"/>
          <w:rFonts w:ascii="Arial" w:hAnsi="Arial" w:cs="Arial"/>
          <w:sz w:val="20"/>
          <w:szCs w:val="20"/>
          <w:rPrChange w:id="64" w:author="Pierce Edmiston" w:date="2018-02-05T10:30:00Z">
            <w:rPr>
              <w:ins w:id="65" w:author="Pierce Edmiston" w:date="2018-02-05T10:30:00Z"/>
            </w:rPr>
          </w:rPrChange>
        </w:rPr>
        <w:pPrChange w:id="66" w:author="Pierce Edmiston" w:date="2018-02-05T10:30:00Z">
          <w:pPr>
            <w:pStyle w:val="BodyText"/>
          </w:pPr>
        </w:pPrChange>
      </w:pPr>
      <w:ins w:id="67" w:author="Pierce Edmiston" w:date="2018-02-05T10:30:00Z">
        <w:r w:rsidRPr="00017401">
          <w:rPr>
            <w:rFonts w:ascii="Arial" w:hAnsi="Arial" w:cs="Arial"/>
            <w:sz w:val="20"/>
            <w:szCs w:val="20"/>
            <w:rPrChange w:id="68" w:author="Pierce Edmiston" w:date="2018-02-05T10:30:00Z">
              <w:rPr/>
            </w:rPrChange>
          </w:rPr>
          <w:t>Although in some chains imitations were repeated up to 8 times, we found evidence that increasing similarity could be detected after fewer repetitions, in as little as 5 generations. Imitations from chains that did not reach 5 generations due to experimental constraints (see Fig. 1) were included in all analyses that included proper random effects to assure that these shorter chains were not treated equally to longer chains. However, chains with fewer than 5 generations were excluded from analyses involving transcriptions of the first and last imitation in each chain</w:t>
        </w:r>
        <w:r>
          <w:rPr>
            <w:rFonts w:ascii="Arial" w:hAnsi="Arial" w:cs="Arial"/>
            <w:sz w:val="20"/>
            <w:szCs w:val="20"/>
          </w:rPr>
          <w:t>, since these analyses collapse across generation.</w:t>
        </w:r>
      </w:ins>
    </w:p>
    <w:p w:rsidR="003D5360" w:rsidRDefault="003215A0" w:rsidP="003215A0">
      <w:pPr>
        <w:rPr>
          <w:ins w:id="69" w:author="Pierce Edmiston" w:date="2018-01-29T14:31:00Z"/>
          <w:rFonts w:ascii="Arial" w:eastAsia="Times New Roman" w:hAnsi="Arial" w:cs="Arial"/>
          <w:color w:val="212121"/>
          <w:sz w:val="20"/>
          <w:szCs w:val="20"/>
          <w:shd w:val="clear" w:color="auto" w:fill="FFFFFF"/>
        </w:rPr>
      </w:pP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Reviewer(s)' Comments to Author: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1</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lastRenderedPageBreak/>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Edminston</w:t>
      </w:r>
      <w:proofErr w:type="spellEnd"/>
      <w:r w:rsidRPr="003215A0">
        <w:rPr>
          <w:rFonts w:ascii="Arial" w:eastAsia="Times New Roman" w:hAnsi="Arial" w:cs="Arial"/>
          <w:color w:val="212121"/>
          <w:sz w:val="20"/>
          <w:szCs w:val="20"/>
          <w:shd w:val="clear" w:color="auto" w:fill="FFFFFF"/>
        </w:rPr>
        <w:t xml:space="preserve"> et al, present an interesting and very innovative work aimed at studying the role of vocal imitation in the evolution of language and in the generation of vocabulary.  In this resubmitted manuscript the authors </w:t>
      </w:r>
      <w:proofErr w:type="gramStart"/>
      <w:r w:rsidRPr="003215A0">
        <w:rPr>
          <w:rFonts w:ascii="Arial" w:eastAsia="Times New Roman" w:hAnsi="Arial" w:cs="Arial"/>
          <w:color w:val="212121"/>
          <w:sz w:val="20"/>
          <w:szCs w:val="20"/>
          <w:shd w:val="clear" w:color="auto" w:fill="FFFFFF"/>
        </w:rPr>
        <w:t>have  appropriately</w:t>
      </w:r>
      <w:proofErr w:type="gramEnd"/>
      <w:r w:rsidRPr="003215A0">
        <w:rPr>
          <w:rFonts w:ascii="Arial" w:eastAsia="Times New Roman" w:hAnsi="Arial" w:cs="Arial"/>
          <w:color w:val="212121"/>
          <w:sz w:val="20"/>
          <w:szCs w:val="20"/>
          <w:shd w:val="clear" w:color="auto" w:fill="FFFFFF"/>
        </w:rPr>
        <w:t xml:space="preserve"> discussed the issues I raised in the first review.</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Referee: 2</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Comments to the Author(s).</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Review of “The emergence of words from vocal imitations” by Edmiston et al</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The manuscript is a resubmission of a previous version I reviewed. I think the authors did a good job in responding to many of the concerns myself and the other reviewers raised to the previous version (e.g., comparing the methods they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1 with iterated learning, explain better the methodology used in </w:t>
      </w:r>
      <w:proofErr w:type="spellStart"/>
      <w:r w:rsidRPr="003215A0">
        <w:rPr>
          <w:rFonts w:ascii="Arial" w:eastAsia="Times New Roman" w:hAnsi="Arial" w:cs="Arial"/>
          <w:color w:val="212121"/>
          <w:sz w:val="20"/>
          <w:szCs w:val="20"/>
          <w:shd w:val="clear" w:color="auto" w:fill="FFFFFF"/>
        </w:rPr>
        <w:t>Exp</w:t>
      </w:r>
      <w:proofErr w:type="spellEnd"/>
      <w:r w:rsidRPr="003215A0">
        <w:rPr>
          <w:rFonts w:ascii="Arial" w:eastAsia="Times New Roman" w:hAnsi="Arial" w:cs="Arial"/>
          <w:color w:val="212121"/>
          <w:sz w:val="20"/>
          <w:szCs w:val="20"/>
          <w:shd w:val="clear" w:color="auto" w:fill="FFFFFF"/>
        </w:rPr>
        <w:t xml:space="preserve"> 3). The current version is very well written and clearer than the previous one.</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Perhaps it is because this version makes the basic assumptions and claims clearer, I am afraid that I still have important reservations concerning the paper. In particular:</w:t>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1.      The assumption that imitation is the only key to the origin of language. It is argued that because many signs are transparently linked to their referents (they are iconic), thus their origin must be rooted in imitation. The argument then continues that, if this is the case for sign languages, it could also be the case for vocal imitation. I do question the plausibility of the argument. My main point is that the fact that imitation is possible and can be seen in some modern signs (as well as in onomatopoeias) is not sufficient to argue that it was the key to language origin. This neglect many other aspects that have been discussed, perhaps to me most important is that in order to have a communicative system, the signs (being imitative or not) have to stand for their referents. In other words, there must be a mental representation of an object in the environment that can be evoked by an imitative/iconic form in order for such form to be a word (see discussions in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D. 2009 Adam’s tongue: how humans made language, how language made humans. New York, NY: Hill &amp; Wang.</w:t>
      </w:r>
      <w:r w:rsidRPr="003215A0">
        <w:rPr>
          <w:rFonts w:ascii="Arial" w:eastAsia="Times New Roman" w:hAnsi="Arial" w:cs="Arial"/>
          <w:color w:val="212121"/>
          <w:sz w:val="20"/>
          <w:szCs w:val="20"/>
        </w:rPr>
        <w:br/>
      </w:r>
      <w:proofErr w:type="spellStart"/>
      <w:r w:rsidRPr="003215A0">
        <w:rPr>
          <w:rFonts w:ascii="Arial" w:eastAsia="Times New Roman" w:hAnsi="Arial" w:cs="Arial"/>
          <w:color w:val="212121"/>
          <w:sz w:val="20"/>
          <w:szCs w:val="20"/>
          <w:shd w:val="clear" w:color="auto" w:fill="FFFFFF"/>
        </w:rPr>
        <w:t>Kendon</w:t>
      </w:r>
      <w:proofErr w:type="spellEnd"/>
      <w:r w:rsidRPr="003215A0">
        <w:rPr>
          <w:rFonts w:ascii="Arial" w:eastAsia="Times New Roman" w:hAnsi="Arial" w:cs="Arial"/>
          <w:color w:val="212121"/>
          <w:sz w:val="20"/>
          <w:szCs w:val="20"/>
          <w:shd w:val="clear" w:color="auto" w:fill="FFFFFF"/>
        </w:rPr>
        <w:t xml:space="preserve"> A. 1991 Some considerations for a theory of language origins. Man 26, 199 – 221. (doi:10.2307/ 2803829). Imitation can help evoking the referent but there needs to be a mental representation to link the imitation to the referent in the world.  Note in this respect that a fundamental difference between non-human calls and human language is what </w:t>
      </w:r>
      <w:proofErr w:type="spellStart"/>
      <w:r w:rsidRPr="003215A0">
        <w:rPr>
          <w:rFonts w:ascii="Arial" w:eastAsia="Times New Roman" w:hAnsi="Arial" w:cs="Arial"/>
          <w:color w:val="212121"/>
          <w:sz w:val="20"/>
          <w:szCs w:val="20"/>
          <w:shd w:val="clear" w:color="auto" w:fill="FFFFFF"/>
        </w:rPr>
        <w:t>Bickerton</w:t>
      </w:r>
      <w:proofErr w:type="spellEnd"/>
      <w:r w:rsidRPr="003215A0">
        <w:rPr>
          <w:rFonts w:ascii="Arial" w:eastAsia="Times New Roman" w:hAnsi="Arial" w:cs="Arial"/>
          <w:color w:val="212121"/>
          <w:sz w:val="20"/>
          <w:szCs w:val="20"/>
          <w:shd w:val="clear" w:color="auto" w:fill="FFFFFF"/>
        </w:rPr>
        <w:t xml:space="preserve"> (2009, see also </w:t>
      </w:r>
      <w:proofErr w:type="spellStart"/>
      <w:r w:rsidRPr="003215A0">
        <w:rPr>
          <w:rFonts w:ascii="Arial" w:eastAsia="Times New Roman" w:hAnsi="Arial" w:cs="Arial"/>
          <w:color w:val="212121"/>
          <w:sz w:val="20"/>
          <w:szCs w:val="20"/>
          <w:shd w:val="clear" w:color="auto" w:fill="FFFFFF"/>
        </w:rPr>
        <w:t>Perniss</w:t>
      </w:r>
      <w:proofErr w:type="spellEnd"/>
      <w:r w:rsidRPr="003215A0">
        <w:rPr>
          <w:rFonts w:ascii="Arial" w:eastAsia="Times New Roman" w:hAnsi="Arial" w:cs="Arial"/>
          <w:color w:val="212121"/>
          <w:sz w:val="20"/>
          <w:szCs w:val="20"/>
          <w:shd w:val="clear" w:color="auto" w:fill="FFFFFF"/>
        </w:rPr>
        <w:t xml:space="preserve"> and </w:t>
      </w:r>
      <w:proofErr w:type="spellStart"/>
      <w:r w:rsidRPr="003215A0">
        <w:rPr>
          <w:rFonts w:ascii="Arial" w:eastAsia="Times New Roman" w:hAnsi="Arial" w:cs="Arial"/>
          <w:color w:val="212121"/>
          <w:sz w:val="20"/>
          <w:szCs w:val="20"/>
          <w:shd w:val="clear" w:color="auto" w:fill="FFFFFF"/>
        </w:rPr>
        <w:t>Vigliocco</w:t>
      </w:r>
      <w:proofErr w:type="spellEnd"/>
      <w:r w:rsidRPr="003215A0">
        <w:rPr>
          <w:rFonts w:ascii="Arial" w:eastAsia="Times New Roman" w:hAnsi="Arial" w:cs="Arial"/>
          <w:color w:val="212121"/>
          <w:sz w:val="20"/>
          <w:szCs w:val="20"/>
          <w:shd w:val="clear" w:color="auto" w:fill="FFFFFF"/>
        </w:rPr>
        <w:t>, 2014) call functional vs conceptual reference, not (or not only) in the mechanisms of imitation.</w:t>
      </w:r>
    </w:p>
    <w:p w:rsidR="003D5360" w:rsidRDefault="003D5360" w:rsidP="003215A0">
      <w:pPr>
        <w:rPr>
          <w:ins w:id="70" w:author="Pierce Edmiston" w:date="2018-01-29T14:31:00Z"/>
          <w:rFonts w:ascii="Arial" w:eastAsia="Times New Roman" w:hAnsi="Arial" w:cs="Arial"/>
          <w:color w:val="212121"/>
          <w:sz w:val="20"/>
          <w:szCs w:val="20"/>
          <w:shd w:val="clear" w:color="auto" w:fill="FFFFFF"/>
        </w:rPr>
      </w:pPr>
    </w:p>
    <w:p w:rsidR="00843DF3" w:rsidRDefault="00843DF3" w:rsidP="003215A0">
      <w:pPr>
        <w:rPr>
          <w:ins w:id="71" w:author="Pierce Edmiston" w:date="2018-01-29T14:43:00Z"/>
          <w:rFonts w:ascii="Arial" w:eastAsia="Times New Roman" w:hAnsi="Arial" w:cs="Arial"/>
          <w:color w:val="212121"/>
          <w:sz w:val="20"/>
          <w:szCs w:val="20"/>
          <w:shd w:val="clear" w:color="auto" w:fill="FFFFFF"/>
        </w:rPr>
      </w:pPr>
      <w:ins w:id="72" w:author="Pierce Edmiston" w:date="2018-01-29T14:36:00Z">
        <w:r>
          <w:rPr>
            <w:rFonts w:ascii="Arial" w:eastAsia="Times New Roman" w:hAnsi="Arial" w:cs="Arial"/>
            <w:color w:val="212121"/>
            <w:sz w:val="20"/>
            <w:szCs w:val="20"/>
            <w:shd w:val="clear" w:color="auto" w:fill="FFFFFF"/>
          </w:rPr>
          <w:t>This is a good point</w:t>
        </w:r>
      </w:ins>
      <w:ins w:id="73" w:author="Pierce Edmiston" w:date="2018-01-29T14:44:00Z">
        <w:r>
          <w:rPr>
            <w:rFonts w:ascii="Arial" w:eastAsia="Times New Roman" w:hAnsi="Arial" w:cs="Arial"/>
            <w:color w:val="212121"/>
            <w:sz w:val="20"/>
            <w:szCs w:val="20"/>
            <w:shd w:val="clear" w:color="auto" w:fill="FFFFFF"/>
          </w:rPr>
          <w:t xml:space="preserve">. </w:t>
        </w:r>
      </w:ins>
      <w:ins w:id="74" w:author="Pierce Edmiston" w:date="2018-01-29T14:38:00Z">
        <w:r>
          <w:rPr>
            <w:rFonts w:ascii="Arial" w:eastAsia="Times New Roman" w:hAnsi="Arial" w:cs="Arial"/>
            <w:color w:val="212121"/>
            <w:sz w:val="20"/>
            <w:szCs w:val="20"/>
            <w:shd w:val="clear" w:color="auto" w:fill="FFFFFF"/>
          </w:rPr>
          <w:t xml:space="preserve">When we were designing </w:t>
        </w:r>
      </w:ins>
      <w:ins w:id="75" w:author="Pierce Edmiston" w:date="2018-01-29T14:36:00Z">
        <w:r w:rsidR="003D5360">
          <w:rPr>
            <w:rFonts w:ascii="Arial" w:eastAsia="Times New Roman" w:hAnsi="Arial" w:cs="Arial"/>
            <w:color w:val="212121"/>
            <w:sz w:val="20"/>
            <w:szCs w:val="20"/>
            <w:shd w:val="clear" w:color="auto" w:fill="FFFFFF"/>
          </w:rPr>
          <w:t>the experiment,</w:t>
        </w:r>
      </w:ins>
      <w:ins w:id="76" w:author="Pierce Edmiston" w:date="2018-01-29T14:37:00Z">
        <w:r w:rsidR="003D5360">
          <w:rPr>
            <w:rFonts w:ascii="Arial" w:eastAsia="Times New Roman" w:hAnsi="Arial" w:cs="Arial"/>
            <w:color w:val="212121"/>
            <w:sz w:val="20"/>
            <w:szCs w:val="20"/>
            <w:shd w:val="clear" w:color="auto" w:fill="FFFFFF"/>
          </w:rPr>
          <w:t xml:space="preserve"> we considered adding pictures of objects to present to the participants</w:t>
        </w:r>
        <w:r>
          <w:rPr>
            <w:rFonts w:ascii="Arial" w:eastAsia="Times New Roman" w:hAnsi="Arial" w:cs="Arial"/>
            <w:color w:val="212121"/>
            <w:sz w:val="20"/>
            <w:szCs w:val="20"/>
            <w:shd w:val="clear" w:color="auto" w:fill="FFFFFF"/>
          </w:rPr>
          <w:t xml:space="preserve"> during the imitation procedure</w:t>
        </w:r>
      </w:ins>
      <w:ins w:id="77" w:author="Pierce Edmiston" w:date="2018-01-29T14:38:00Z">
        <w:r>
          <w:rPr>
            <w:rFonts w:ascii="Arial" w:eastAsia="Times New Roman" w:hAnsi="Arial" w:cs="Arial"/>
            <w:color w:val="212121"/>
            <w:sz w:val="20"/>
            <w:szCs w:val="20"/>
            <w:shd w:val="clear" w:color="auto" w:fill="FFFFFF"/>
          </w:rPr>
          <w:t xml:space="preserve"> to help them form the </w:t>
        </w:r>
      </w:ins>
      <w:ins w:id="78" w:author="Pierce Edmiston" w:date="2018-01-29T14:39:00Z">
        <w:r>
          <w:rPr>
            <w:rFonts w:ascii="Arial" w:eastAsia="Times New Roman" w:hAnsi="Arial" w:cs="Arial"/>
            <w:color w:val="212121"/>
            <w:sz w:val="20"/>
            <w:szCs w:val="20"/>
            <w:shd w:val="clear" w:color="auto" w:fill="FFFFFF"/>
          </w:rPr>
          <w:t xml:space="preserve">correct associations. We decided it was better to start </w:t>
        </w:r>
      </w:ins>
      <w:ins w:id="79" w:author="Pierce Edmiston" w:date="2018-01-29T14:40:00Z">
        <w:r>
          <w:rPr>
            <w:rFonts w:ascii="Arial" w:eastAsia="Times New Roman" w:hAnsi="Arial" w:cs="Arial"/>
            <w:color w:val="212121"/>
            <w:sz w:val="20"/>
            <w:szCs w:val="20"/>
            <w:shd w:val="clear" w:color="auto" w:fill="FFFFFF"/>
          </w:rPr>
          <w:t>with a baseline condition, with no referent objects, just to ga</w:t>
        </w:r>
      </w:ins>
      <w:ins w:id="80" w:author="Pierce Edmiston" w:date="2018-01-29T14:41:00Z">
        <w:r>
          <w:rPr>
            <w:rFonts w:ascii="Arial" w:eastAsia="Times New Roman" w:hAnsi="Arial" w:cs="Arial"/>
            <w:color w:val="212121"/>
            <w:sz w:val="20"/>
            <w:szCs w:val="20"/>
            <w:shd w:val="clear" w:color="auto" w:fill="FFFFFF"/>
          </w:rPr>
          <w:t>u</w:t>
        </w:r>
      </w:ins>
      <w:ins w:id="81" w:author="Pierce Edmiston" w:date="2018-01-29T14:40:00Z">
        <w:r>
          <w:rPr>
            <w:rFonts w:ascii="Arial" w:eastAsia="Times New Roman" w:hAnsi="Arial" w:cs="Arial"/>
            <w:color w:val="212121"/>
            <w:sz w:val="20"/>
            <w:szCs w:val="20"/>
            <w:shd w:val="clear" w:color="auto" w:fill="FFFFFF"/>
          </w:rPr>
          <w:t>ge the fidelity of vocal imitation, without even the simple goal of learning the association between a sound and a referent.</w:t>
        </w:r>
      </w:ins>
      <w:ins w:id="82" w:author="Pierce Edmiston" w:date="2018-01-29T14:41:00Z">
        <w:r>
          <w:rPr>
            <w:rFonts w:ascii="Arial" w:eastAsia="Times New Roman" w:hAnsi="Arial" w:cs="Arial"/>
            <w:color w:val="212121"/>
            <w:sz w:val="20"/>
            <w:szCs w:val="20"/>
            <w:shd w:val="clear" w:color="auto" w:fill="FFFFFF"/>
          </w:rPr>
          <w:t xml:space="preserve"> </w:t>
        </w:r>
      </w:ins>
      <w:ins w:id="83" w:author="Pierce Edmiston" w:date="2018-01-29T14:44:00Z">
        <w:r>
          <w:rPr>
            <w:rFonts w:ascii="Arial" w:eastAsia="Times New Roman" w:hAnsi="Arial" w:cs="Arial"/>
            <w:color w:val="212121"/>
            <w:sz w:val="20"/>
            <w:szCs w:val="20"/>
            <w:shd w:val="clear" w:color="auto" w:fill="FFFFFF"/>
          </w:rPr>
          <w:t xml:space="preserve">We were surprised to see </w:t>
        </w:r>
      </w:ins>
      <w:ins w:id="84" w:author="Pierce Edmiston" w:date="2018-01-29T14:41:00Z">
        <w:r>
          <w:rPr>
            <w:rFonts w:ascii="Arial" w:eastAsia="Times New Roman" w:hAnsi="Arial" w:cs="Arial"/>
            <w:color w:val="212121"/>
            <w:sz w:val="20"/>
            <w:szCs w:val="20"/>
            <w:shd w:val="clear" w:color="auto" w:fill="FFFFFF"/>
          </w:rPr>
          <w:t>the vocalizations converge</w:t>
        </w:r>
      </w:ins>
      <w:ins w:id="85" w:author="Pierce Edmiston" w:date="2018-01-29T14:44:00Z">
        <w:r>
          <w:rPr>
            <w:rFonts w:ascii="Arial" w:eastAsia="Times New Roman" w:hAnsi="Arial" w:cs="Arial"/>
            <w:color w:val="212121"/>
            <w:sz w:val="20"/>
            <w:szCs w:val="20"/>
            <w:shd w:val="clear" w:color="auto" w:fill="FFFFFF"/>
          </w:rPr>
          <w:t xml:space="preserve"> </w:t>
        </w:r>
      </w:ins>
      <w:ins w:id="86" w:author="Pierce Edmiston" w:date="2018-01-29T14:41:00Z">
        <w:r>
          <w:rPr>
            <w:rFonts w:ascii="Arial" w:eastAsia="Times New Roman" w:hAnsi="Arial" w:cs="Arial"/>
            <w:color w:val="212121"/>
            <w:sz w:val="20"/>
            <w:szCs w:val="20"/>
            <w:shd w:val="clear" w:color="auto" w:fill="FFFFFF"/>
          </w:rPr>
          <w:t xml:space="preserve">rather rapidly on novel word forms, even without a referent object. In retrospect, we believe that by using everyday environmental sounds that participants </w:t>
        </w:r>
      </w:ins>
      <w:ins w:id="87" w:author="Pierce Edmiston" w:date="2018-01-29T14:42:00Z">
        <w:r>
          <w:rPr>
            <w:rFonts w:ascii="Arial" w:eastAsia="Times New Roman" w:hAnsi="Arial" w:cs="Arial"/>
            <w:color w:val="212121"/>
            <w:sz w:val="20"/>
            <w:szCs w:val="20"/>
            <w:shd w:val="clear" w:color="auto" w:fill="FFFFFF"/>
          </w:rPr>
          <w:t xml:space="preserve">were familiar </w:t>
        </w:r>
      </w:ins>
      <w:ins w:id="88" w:author="Pierce Edmiston" w:date="2018-01-29T14:45:00Z">
        <w:r>
          <w:rPr>
            <w:rFonts w:ascii="Arial" w:eastAsia="Times New Roman" w:hAnsi="Arial" w:cs="Arial"/>
            <w:color w:val="212121"/>
            <w:sz w:val="20"/>
            <w:szCs w:val="20"/>
            <w:shd w:val="clear" w:color="auto" w:fill="FFFFFF"/>
          </w:rPr>
          <w:t xml:space="preserve">with </w:t>
        </w:r>
      </w:ins>
      <w:ins w:id="89" w:author="Pierce Edmiston" w:date="2018-01-29T14:42:00Z">
        <w:r>
          <w:rPr>
            <w:rFonts w:ascii="Arial" w:eastAsia="Times New Roman" w:hAnsi="Arial" w:cs="Arial"/>
            <w:color w:val="212121"/>
            <w:sz w:val="20"/>
            <w:szCs w:val="20"/>
            <w:shd w:val="clear" w:color="auto" w:fill="FFFFFF"/>
          </w:rPr>
          <w:t xml:space="preserve">allowed them to invoke enough of a mental </w:t>
        </w:r>
      </w:ins>
      <w:ins w:id="90" w:author="Pierce Edmiston" w:date="2018-01-29T14:43:00Z">
        <w:r>
          <w:rPr>
            <w:rFonts w:ascii="Arial" w:eastAsia="Times New Roman" w:hAnsi="Arial" w:cs="Arial"/>
            <w:color w:val="212121"/>
            <w:sz w:val="20"/>
            <w:szCs w:val="20"/>
            <w:shd w:val="clear" w:color="auto" w:fill="FFFFFF"/>
          </w:rPr>
          <w:t xml:space="preserve">representation of the likely sound source </w:t>
        </w:r>
      </w:ins>
      <w:ins w:id="91" w:author="Pierce Edmiston" w:date="2018-01-29T14:45:00Z">
        <w:r>
          <w:rPr>
            <w:rFonts w:ascii="Arial" w:eastAsia="Times New Roman" w:hAnsi="Arial" w:cs="Arial"/>
            <w:color w:val="212121"/>
            <w:sz w:val="20"/>
            <w:szCs w:val="20"/>
            <w:shd w:val="clear" w:color="auto" w:fill="FFFFFF"/>
          </w:rPr>
          <w:t xml:space="preserve">to </w:t>
        </w:r>
      </w:ins>
      <w:ins w:id="92" w:author="Pierce Edmiston" w:date="2018-01-29T14:46:00Z">
        <w:r>
          <w:rPr>
            <w:rFonts w:ascii="Arial" w:eastAsia="Times New Roman" w:hAnsi="Arial" w:cs="Arial"/>
            <w:color w:val="212121"/>
            <w:sz w:val="20"/>
            <w:szCs w:val="20"/>
            <w:shd w:val="clear" w:color="auto" w:fill="FFFFFF"/>
          </w:rPr>
          <w:t xml:space="preserve">complete </w:t>
        </w:r>
      </w:ins>
      <w:ins w:id="93" w:author="Pierce Edmiston" w:date="2018-01-29T14:45:00Z">
        <w:r>
          <w:rPr>
            <w:rFonts w:ascii="Arial" w:eastAsia="Times New Roman" w:hAnsi="Arial" w:cs="Arial"/>
            <w:color w:val="212121"/>
            <w:sz w:val="20"/>
            <w:szCs w:val="20"/>
            <w:shd w:val="clear" w:color="auto" w:fill="FFFFFF"/>
          </w:rPr>
          <w:t>an iconic referent.</w:t>
        </w:r>
      </w:ins>
      <w:ins w:id="94" w:author="Pierce Edmiston" w:date="2018-01-29T14:47:00Z">
        <w:r>
          <w:rPr>
            <w:rFonts w:ascii="Arial" w:eastAsia="Times New Roman" w:hAnsi="Arial" w:cs="Arial"/>
            <w:color w:val="212121"/>
            <w:sz w:val="20"/>
            <w:szCs w:val="20"/>
            <w:shd w:val="clear" w:color="auto" w:fill="FFFFFF"/>
          </w:rPr>
          <w:t xml:space="preserve"> We would predict that adding context would only increase the rate of convergence</w:t>
        </w:r>
      </w:ins>
      <w:ins w:id="95" w:author="Pierce Edmiston" w:date="2018-01-29T14:51:00Z">
        <w:r w:rsidR="006504BE">
          <w:rPr>
            <w:rFonts w:ascii="Arial" w:eastAsia="Times New Roman" w:hAnsi="Arial" w:cs="Arial"/>
            <w:color w:val="212121"/>
            <w:sz w:val="20"/>
            <w:szCs w:val="20"/>
            <w:shd w:val="clear" w:color="auto" w:fill="FFFFFF"/>
          </w:rPr>
          <w:t xml:space="preserve">, although there are a number of different ways this </w:t>
        </w:r>
      </w:ins>
      <w:ins w:id="96" w:author="Pierce Edmiston" w:date="2018-01-29T14:52:00Z">
        <w:r w:rsidR="006504BE">
          <w:rPr>
            <w:rFonts w:ascii="Arial" w:eastAsia="Times New Roman" w:hAnsi="Arial" w:cs="Arial"/>
            <w:color w:val="212121"/>
            <w:sz w:val="20"/>
            <w:szCs w:val="20"/>
            <w:shd w:val="clear" w:color="auto" w:fill="FFFFFF"/>
          </w:rPr>
          <w:t>could</w:t>
        </w:r>
      </w:ins>
      <w:ins w:id="97" w:author="Pierce Edmiston" w:date="2018-01-29T14:51:00Z">
        <w:r w:rsidR="006504BE">
          <w:rPr>
            <w:rFonts w:ascii="Arial" w:eastAsia="Times New Roman" w:hAnsi="Arial" w:cs="Arial"/>
            <w:color w:val="212121"/>
            <w:sz w:val="20"/>
            <w:szCs w:val="20"/>
            <w:shd w:val="clear" w:color="auto" w:fill="FFFFFF"/>
          </w:rPr>
          <w:t xml:space="preserve"> be tested</w:t>
        </w:r>
      </w:ins>
      <w:ins w:id="98" w:author="Pierce Edmiston" w:date="2018-01-29T14:48:00Z">
        <w:r w:rsidR="006504BE">
          <w:rPr>
            <w:rFonts w:ascii="Arial" w:eastAsia="Times New Roman" w:hAnsi="Arial" w:cs="Arial"/>
            <w:color w:val="212121"/>
            <w:sz w:val="20"/>
            <w:szCs w:val="20"/>
            <w:shd w:val="clear" w:color="auto" w:fill="FFFFFF"/>
          </w:rPr>
          <w:t xml:space="preserve">. </w:t>
        </w:r>
      </w:ins>
      <w:ins w:id="99" w:author="Pierce Edmiston" w:date="2018-01-29T14:49:00Z">
        <w:r w:rsidR="006504BE">
          <w:rPr>
            <w:rFonts w:ascii="Arial" w:eastAsia="Times New Roman" w:hAnsi="Arial" w:cs="Arial"/>
            <w:color w:val="212121"/>
            <w:sz w:val="20"/>
            <w:szCs w:val="20"/>
            <w:shd w:val="clear" w:color="auto" w:fill="FFFFFF"/>
          </w:rPr>
          <w:t xml:space="preserve">Our argument is that vocal imitation is an independent contributor to some </w:t>
        </w:r>
      </w:ins>
      <w:ins w:id="100" w:author="Pierce Edmiston" w:date="2018-01-29T14:50:00Z">
        <w:r w:rsidR="006504BE">
          <w:rPr>
            <w:rFonts w:ascii="Arial" w:eastAsia="Times New Roman" w:hAnsi="Arial" w:cs="Arial"/>
            <w:color w:val="212121"/>
            <w:sz w:val="20"/>
            <w:szCs w:val="20"/>
            <w:shd w:val="clear" w:color="auto" w:fill="FFFFFF"/>
          </w:rPr>
          <w:t>linguistic convention, but not that vocal imitation is the sole contributor to language evolution.</w:t>
        </w:r>
      </w:ins>
    </w:p>
    <w:p w:rsidR="00843DF3" w:rsidRDefault="00843DF3" w:rsidP="003215A0">
      <w:pPr>
        <w:rPr>
          <w:ins w:id="101" w:author="Pierce Edmiston" w:date="2018-01-29T14:40:00Z"/>
          <w:rFonts w:ascii="Arial" w:eastAsia="Times New Roman" w:hAnsi="Arial" w:cs="Arial"/>
          <w:color w:val="212121"/>
          <w:sz w:val="20"/>
          <w:szCs w:val="20"/>
          <w:shd w:val="clear" w:color="auto" w:fill="FFFFFF"/>
        </w:rPr>
      </w:pPr>
    </w:p>
    <w:p w:rsidR="006504BE" w:rsidRDefault="003215A0" w:rsidP="003215A0">
      <w:pPr>
        <w:rPr>
          <w:ins w:id="102" w:author="Pierce Edmiston" w:date="2018-01-29T14:53:00Z"/>
          <w:rFonts w:ascii="Arial" w:eastAsia="Times New Roman" w:hAnsi="Arial" w:cs="Arial"/>
          <w:color w:val="212121"/>
          <w:sz w:val="20"/>
          <w:szCs w:val="20"/>
          <w:shd w:val="clear" w:color="auto" w:fill="FFFFFF"/>
        </w:rPr>
      </w:pPr>
      <w:del w:id="103" w:author="Pierce Edmiston" w:date="2018-01-29T14:40:00Z">
        <w:r w:rsidRPr="003215A0" w:rsidDel="00843DF3">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 xml:space="preserve">2.      The expectation that in Experiment 1 vocalizations become more word-like (vocalizations are also referred as words in the text – e.g., title of paper -- which I think is misleading). That is, when modern subjects are asked to imitate through generations environmental sounds, these imitations become less similar to the original seed sound but begin to incorporate features of human language such as they are easier to copy, they are easier to </w:t>
      </w:r>
      <w:proofErr w:type="gramStart"/>
      <w:r w:rsidRPr="003215A0">
        <w:rPr>
          <w:rFonts w:ascii="Arial" w:eastAsia="Times New Roman" w:hAnsi="Arial" w:cs="Arial"/>
          <w:color w:val="212121"/>
          <w:sz w:val="20"/>
          <w:szCs w:val="20"/>
          <w:shd w:val="clear" w:color="auto" w:fill="FFFFFF"/>
        </w:rPr>
        <w:t>write</w:t>
      </w:r>
      <w:proofErr w:type="gramEnd"/>
      <w:r w:rsidRPr="003215A0">
        <w:rPr>
          <w:rFonts w:ascii="Arial" w:eastAsia="Times New Roman" w:hAnsi="Arial" w:cs="Arial"/>
          <w:color w:val="212121"/>
          <w:sz w:val="20"/>
          <w:szCs w:val="20"/>
          <w:shd w:val="clear" w:color="auto" w:fill="FFFFFF"/>
        </w:rPr>
        <w:t xml:space="preserve"> and they tend to become more categorical. My main problem here is that there is a straightforward alternative account for this. Imitations reflect biological constraints on what is easier to hear and to articulate as well as cognitive biases related to the fact that modern humans </w:t>
      </w:r>
      <w:r w:rsidRPr="003215A0">
        <w:rPr>
          <w:rFonts w:ascii="Arial" w:eastAsia="Times New Roman" w:hAnsi="Arial" w:cs="Arial"/>
          <w:color w:val="212121"/>
          <w:sz w:val="20"/>
          <w:szCs w:val="20"/>
          <w:shd w:val="clear" w:color="auto" w:fill="FFFFFF"/>
        </w:rPr>
        <w:lastRenderedPageBreak/>
        <w:t>have language and, arguably, speech is the most common type of vocalization we produce and hear. Through generations, the biological and cognitive biases become more visible. However, no such biases and constraints might have been at work during language evolution as the biological and cognitive constraints could be the result of evolution, not the mechanism underscoring it.</w:t>
      </w:r>
    </w:p>
    <w:p w:rsidR="006504BE" w:rsidRDefault="006504BE" w:rsidP="003215A0">
      <w:pPr>
        <w:rPr>
          <w:ins w:id="104" w:author="Pierce Edmiston" w:date="2018-01-29T14:53:00Z"/>
          <w:rFonts w:ascii="Arial" w:eastAsia="Times New Roman" w:hAnsi="Arial" w:cs="Arial"/>
          <w:color w:val="212121"/>
          <w:sz w:val="20"/>
          <w:szCs w:val="20"/>
          <w:shd w:val="clear" w:color="auto" w:fill="FFFFFF"/>
        </w:rPr>
      </w:pPr>
    </w:p>
    <w:p w:rsidR="00D152EF" w:rsidRDefault="00D152EF" w:rsidP="003215A0">
      <w:pPr>
        <w:rPr>
          <w:ins w:id="105" w:author="Pierce Edmiston" w:date="2018-01-29T14:58:00Z"/>
          <w:rFonts w:ascii="Arial" w:eastAsia="Times New Roman" w:hAnsi="Arial" w:cs="Arial"/>
          <w:color w:val="212121"/>
          <w:sz w:val="20"/>
          <w:szCs w:val="20"/>
        </w:rPr>
      </w:pPr>
      <w:ins w:id="106" w:author="Pierce Edmiston" w:date="2018-01-29T14:54:00Z">
        <w:r>
          <w:rPr>
            <w:rFonts w:ascii="Arial" w:eastAsia="Times New Roman" w:hAnsi="Arial" w:cs="Arial"/>
            <w:color w:val="212121"/>
            <w:sz w:val="20"/>
            <w:szCs w:val="20"/>
          </w:rPr>
          <w:t xml:space="preserve">There are two ways to falsify our claims, the first would be to show that convergence </w:t>
        </w:r>
      </w:ins>
      <w:ins w:id="107" w:author="Pierce Edmiston" w:date="2018-01-29T14:55:00Z">
        <w:r>
          <w:rPr>
            <w:rFonts w:ascii="Arial" w:eastAsia="Times New Roman" w:hAnsi="Arial" w:cs="Arial"/>
            <w:color w:val="212121"/>
            <w:sz w:val="20"/>
            <w:szCs w:val="20"/>
          </w:rPr>
          <w:t xml:space="preserve">and stabilization </w:t>
        </w:r>
      </w:ins>
      <w:ins w:id="108" w:author="Pierce Edmiston" w:date="2018-01-29T14:54:00Z">
        <w:r>
          <w:rPr>
            <w:rFonts w:ascii="Arial" w:eastAsia="Times New Roman" w:hAnsi="Arial" w:cs="Arial"/>
            <w:color w:val="212121"/>
            <w:sz w:val="20"/>
            <w:szCs w:val="20"/>
          </w:rPr>
          <w:t xml:space="preserve">only occurs when imitators speak the same language, which </w:t>
        </w:r>
      </w:ins>
      <w:ins w:id="109" w:author="Pierce Edmiston" w:date="2018-01-29T14:56:00Z">
        <w:r>
          <w:rPr>
            <w:rFonts w:ascii="Arial" w:eastAsia="Times New Roman" w:hAnsi="Arial" w:cs="Arial"/>
            <w:color w:val="212121"/>
            <w:sz w:val="20"/>
            <w:szCs w:val="20"/>
          </w:rPr>
          <w:t>can</w:t>
        </w:r>
      </w:ins>
      <w:ins w:id="110" w:author="Pierce Edmiston" w:date="2018-01-29T14:54:00Z">
        <w:r>
          <w:rPr>
            <w:rFonts w:ascii="Arial" w:eastAsia="Times New Roman" w:hAnsi="Arial" w:cs="Arial"/>
            <w:color w:val="212121"/>
            <w:sz w:val="20"/>
            <w:szCs w:val="20"/>
          </w:rPr>
          <w:t xml:space="preserve"> be tested by comparing the rate</w:t>
        </w:r>
      </w:ins>
      <w:ins w:id="111" w:author="Pierce Edmiston" w:date="2018-01-29T14:57:00Z">
        <w:r>
          <w:rPr>
            <w:rFonts w:ascii="Arial" w:eastAsia="Times New Roman" w:hAnsi="Arial" w:cs="Arial"/>
            <w:color w:val="212121"/>
            <w:sz w:val="20"/>
            <w:szCs w:val="20"/>
          </w:rPr>
          <w:t>s</w:t>
        </w:r>
      </w:ins>
      <w:ins w:id="112" w:author="Pierce Edmiston" w:date="2018-01-29T14:54:00Z">
        <w:r>
          <w:rPr>
            <w:rFonts w:ascii="Arial" w:eastAsia="Times New Roman" w:hAnsi="Arial" w:cs="Arial"/>
            <w:color w:val="212121"/>
            <w:sz w:val="20"/>
            <w:szCs w:val="20"/>
          </w:rPr>
          <w:t xml:space="preserve"> of convergence </w:t>
        </w:r>
      </w:ins>
      <w:ins w:id="113" w:author="Pierce Edmiston" w:date="2018-01-29T14:57:00Z">
        <w:r>
          <w:rPr>
            <w:rFonts w:ascii="Arial" w:eastAsia="Times New Roman" w:hAnsi="Arial" w:cs="Arial"/>
            <w:color w:val="212121"/>
            <w:sz w:val="20"/>
            <w:szCs w:val="20"/>
          </w:rPr>
          <w:t>among</w:t>
        </w:r>
      </w:ins>
      <w:ins w:id="114" w:author="Pierce Edmiston" w:date="2018-01-29T14:54:00Z">
        <w:r>
          <w:rPr>
            <w:rFonts w:ascii="Arial" w:eastAsia="Times New Roman" w:hAnsi="Arial" w:cs="Arial"/>
            <w:color w:val="212121"/>
            <w:sz w:val="20"/>
            <w:szCs w:val="20"/>
          </w:rPr>
          <w:t xml:space="preserve"> imitators who do not speak a common language.</w:t>
        </w:r>
      </w:ins>
      <w:ins w:id="115" w:author="Pierce Edmiston" w:date="2018-01-29T14:56:00Z">
        <w:r>
          <w:rPr>
            <w:rFonts w:ascii="Arial" w:eastAsia="Times New Roman" w:hAnsi="Arial" w:cs="Arial"/>
            <w:color w:val="212121"/>
            <w:sz w:val="20"/>
            <w:szCs w:val="20"/>
          </w:rPr>
          <w:t xml:space="preserve"> </w:t>
        </w:r>
      </w:ins>
      <w:ins w:id="116" w:author="Pierce Edmiston" w:date="2018-01-29T14:57:00Z">
        <w:r>
          <w:rPr>
            <w:rFonts w:ascii="Arial" w:eastAsia="Times New Roman" w:hAnsi="Arial" w:cs="Arial"/>
            <w:color w:val="212121"/>
            <w:sz w:val="20"/>
            <w:szCs w:val="20"/>
          </w:rPr>
          <w:t xml:space="preserve">The second would be to demonstrate that </w:t>
        </w:r>
      </w:ins>
      <w:ins w:id="117" w:author="Pierce Edmiston" w:date="2018-01-29T15:02:00Z">
        <w:r w:rsidR="00327323">
          <w:rPr>
            <w:rFonts w:ascii="Arial" w:eastAsia="Times New Roman" w:hAnsi="Arial" w:cs="Arial"/>
            <w:color w:val="212121"/>
            <w:sz w:val="20"/>
            <w:szCs w:val="20"/>
          </w:rPr>
          <w:t>people without any language</w:t>
        </w:r>
      </w:ins>
      <w:ins w:id="118" w:author="Pierce Edmiston" w:date="2018-01-29T15:00:00Z">
        <w:r w:rsidR="00327323">
          <w:rPr>
            <w:rFonts w:ascii="Arial" w:eastAsia="Times New Roman" w:hAnsi="Arial" w:cs="Arial"/>
            <w:color w:val="212121"/>
            <w:sz w:val="20"/>
            <w:szCs w:val="20"/>
          </w:rPr>
          <w:t xml:space="preserve">, engaging in repeated imitation, </w:t>
        </w:r>
      </w:ins>
      <w:ins w:id="119" w:author="Pierce Edmiston" w:date="2018-01-29T15:02:00Z">
        <w:r w:rsidR="00327323">
          <w:rPr>
            <w:rFonts w:ascii="Arial" w:eastAsia="Times New Roman" w:hAnsi="Arial" w:cs="Arial"/>
            <w:color w:val="212121"/>
            <w:sz w:val="20"/>
            <w:szCs w:val="20"/>
          </w:rPr>
          <w:t>would be</w:t>
        </w:r>
      </w:ins>
      <w:ins w:id="120" w:author="Pierce Edmiston" w:date="2018-01-29T15:00:00Z">
        <w:r w:rsidR="00327323">
          <w:rPr>
            <w:rFonts w:ascii="Arial" w:eastAsia="Times New Roman" w:hAnsi="Arial" w:cs="Arial"/>
            <w:color w:val="212121"/>
            <w:sz w:val="20"/>
            <w:szCs w:val="20"/>
          </w:rPr>
          <w:t xml:space="preserve"> unable to develop more conventional forms.</w:t>
        </w:r>
      </w:ins>
      <w:ins w:id="121" w:author="Pierce Edmiston" w:date="2018-01-29T15:01:00Z">
        <w:r w:rsidR="00327323">
          <w:rPr>
            <w:rFonts w:ascii="Arial" w:eastAsia="Times New Roman" w:hAnsi="Arial" w:cs="Arial"/>
            <w:color w:val="212121"/>
            <w:sz w:val="20"/>
            <w:szCs w:val="20"/>
          </w:rPr>
          <w:t xml:space="preserve"> Although we are of course unable to do the ideal experiment, we</w:t>
        </w:r>
      </w:ins>
      <w:ins w:id="122" w:author="Pierce Edmiston" w:date="2018-01-29T15:02:00Z">
        <w:r w:rsidR="00327323">
          <w:rPr>
            <w:rFonts w:ascii="Arial" w:eastAsia="Times New Roman" w:hAnsi="Arial" w:cs="Arial"/>
            <w:color w:val="212121"/>
            <w:sz w:val="20"/>
            <w:szCs w:val="20"/>
          </w:rPr>
          <w:t xml:space="preserve"> do acknowledge how our claims may need to be updated given further evidence.</w:t>
        </w:r>
      </w:ins>
    </w:p>
    <w:p w:rsidR="00327323" w:rsidRDefault="003215A0" w:rsidP="003215A0">
      <w:pPr>
        <w:rPr>
          <w:ins w:id="123" w:author="Pierce Edmiston" w:date="2018-01-29T15:03:00Z"/>
          <w:rFonts w:ascii="Arial" w:eastAsia="Times New Roman" w:hAnsi="Arial" w:cs="Arial"/>
          <w:color w:val="212121"/>
          <w:sz w:val="20"/>
          <w:szCs w:val="20"/>
          <w:shd w:val="clear" w:color="auto" w:fill="FFFFFF"/>
        </w:rPr>
      </w:pPr>
      <w:del w:id="124" w:author="Pierce Edmiston" w:date="2018-01-29T14:58:00Z">
        <w:r w:rsidRPr="003215A0" w:rsidDel="00D152EF">
          <w:rPr>
            <w:rFonts w:ascii="Arial" w:eastAsia="Times New Roman" w:hAnsi="Arial" w:cs="Arial"/>
            <w:color w:val="212121"/>
            <w:sz w:val="20"/>
            <w:szCs w:val="20"/>
          </w:rPr>
          <w:br/>
        </w:r>
      </w:del>
      <w:r w:rsidRPr="003215A0">
        <w:rPr>
          <w:rFonts w:ascii="Arial" w:eastAsia="Times New Roman" w:hAnsi="Arial" w:cs="Arial"/>
          <w:color w:val="212121"/>
          <w:sz w:val="20"/>
          <w:szCs w:val="20"/>
        </w:rPr>
        <w:br/>
      </w:r>
      <w:r w:rsidRPr="003215A0">
        <w:rPr>
          <w:rFonts w:ascii="Arial" w:eastAsia="Times New Roman" w:hAnsi="Arial" w:cs="Arial"/>
          <w:color w:val="212121"/>
          <w:sz w:val="20"/>
          <w:szCs w:val="20"/>
          <w:shd w:val="clear" w:color="auto" w:fill="FFFFFF"/>
        </w:rPr>
        <w:t>3.      A more minor issue relates to how was the number of generations (max 8) decided? I understand that the vocalization at the end of the chains were more similar to one another, but I would like to see that vocalizations stabilize and that this is used to decide how many generations to have.  Related, roughly half of the chains do not have more than 4-5. How is this taken into account? How many generations are necessary to see the biases in action?</w:t>
      </w:r>
    </w:p>
    <w:p w:rsidR="00327323" w:rsidRDefault="00327323" w:rsidP="003215A0">
      <w:pPr>
        <w:rPr>
          <w:ins w:id="125" w:author="Pierce Edmiston" w:date="2018-01-29T15:03:00Z"/>
          <w:rFonts w:ascii="Arial" w:eastAsia="Times New Roman" w:hAnsi="Arial" w:cs="Arial"/>
          <w:color w:val="212121"/>
          <w:sz w:val="20"/>
          <w:szCs w:val="20"/>
          <w:shd w:val="clear" w:color="auto" w:fill="FFFFFF"/>
        </w:rPr>
      </w:pPr>
    </w:p>
    <w:p w:rsidR="003215A0" w:rsidRPr="003D5360" w:rsidRDefault="00913608" w:rsidP="003215A0">
      <w:pPr>
        <w:rPr>
          <w:rFonts w:ascii="Arial" w:eastAsia="Times New Roman" w:hAnsi="Arial" w:cs="Arial"/>
          <w:color w:val="212121"/>
          <w:sz w:val="20"/>
          <w:szCs w:val="20"/>
          <w:shd w:val="clear" w:color="auto" w:fill="FFFFFF"/>
          <w:rPrChange w:id="126" w:author="Pierce Edmiston" w:date="2018-01-29T14:31:00Z">
            <w:rPr>
              <w:rFonts w:ascii="Times New Roman" w:eastAsia="Times New Roman" w:hAnsi="Times New Roman" w:cs="Times New Roman"/>
            </w:rPr>
          </w:rPrChange>
        </w:rPr>
      </w:pPr>
      <w:ins w:id="127" w:author="Pierce Edmiston" w:date="2018-01-29T15:09:00Z">
        <w:r>
          <w:rPr>
            <w:rFonts w:ascii="Arial" w:eastAsia="Times New Roman" w:hAnsi="Arial" w:cs="Arial"/>
            <w:color w:val="212121"/>
            <w:sz w:val="20"/>
            <w:szCs w:val="20"/>
            <w:shd w:val="clear" w:color="auto" w:fill="FFFFFF"/>
          </w:rPr>
          <w:t xml:space="preserve">The </w:t>
        </w:r>
      </w:ins>
      <w:ins w:id="128" w:author="Pierce Edmiston" w:date="2018-01-29T15:04:00Z">
        <w:r w:rsidR="00327323">
          <w:rPr>
            <w:rFonts w:ascii="Arial" w:eastAsia="Times New Roman" w:hAnsi="Arial" w:cs="Arial"/>
            <w:color w:val="212121"/>
            <w:sz w:val="20"/>
            <w:szCs w:val="20"/>
            <w:shd w:val="clear" w:color="auto" w:fill="FFFFFF"/>
          </w:rPr>
          <w:t xml:space="preserve">max of 8 generations </w:t>
        </w:r>
      </w:ins>
      <w:ins w:id="129" w:author="Pierce Edmiston" w:date="2018-01-29T15:09:00Z">
        <w:r>
          <w:rPr>
            <w:rFonts w:ascii="Arial" w:eastAsia="Times New Roman" w:hAnsi="Arial" w:cs="Arial"/>
            <w:color w:val="212121"/>
            <w:sz w:val="20"/>
            <w:szCs w:val="20"/>
            <w:shd w:val="clear" w:color="auto" w:fill="FFFFFF"/>
          </w:rPr>
          <w:t xml:space="preserve">(more would have been better) </w:t>
        </w:r>
      </w:ins>
      <w:ins w:id="130" w:author="Pierce Edmiston" w:date="2018-01-29T15:04:00Z">
        <w:r w:rsidR="00327323">
          <w:rPr>
            <w:rFonts w:ascii="Arial" w:eastAsia="Times New Roman" w:hAnsi="Arial" w:cs="Arial"/>
            <w:color w:val="212121"/>
            <w:sz w:val="20"/>
            <w:szCs w:val="20"/>
            <w:shd w:val="clear" w:color="auto" w:fill="FFFFFF"/>
          </w:rPr>
          <w:t xml:space="preserve">was decided </w:t>
        </w:r>
      </w:ins>
      <w:ins w:id="131" w:author="Pierce Edmiston" w:date="2018-01-29T15:05:00Z">
        <w:r w:rsidR="00327323">
          <w:rPr>
            <w:rFonts w:ascii="Arial" w:eastAsia="Times New Roman" w:hAnsi="Arial" w:cs="Arial"/>
            <w:color w:val="212121"/>
            <w:sz w:val="20"/>
            <w:szCs w:val="20"/>
            <w:shd w:val="clear" w:color="auto" w:fill="FFFFFF"/>
          </w:rPr>
          <w:t xml:space="preserve">largely </w:t>
        </w:r>
      </w:ins>
      <w:ins w:id="132" w:author="Pierce Edmiston" w:date="2018-01-29T15:04:00Z">
        <w:r w:rsidR="00327323">
          <w:rPr>
            <w:rFonts w:ascii="Arial" w:eastAsia="Times New Roman" w:hAnsi="Arial" w:cs="Arial"/>
            <w:color w:val="212121"/>
            <w:sz w:val="20"/>
            <w:szCs w:val="20"/>
            <w:shd w:val="clear" w:color="auto" w:fill="FFFFFF"/>
          </w:rPr>
          <w:t>based on limitations of experimental resources. With 16 seed sounds and up to four chains off of each seed sound,</w:t>
        </w:r>
      </w:ins>
      <w:ins w:id="133" w:author="Pierce Edmiston" w:date="2018-01-29T15:05:00Z">
        <w:r w:rsidR="00327323">
          <w:rPr>
            <w:rFonts w:ascii="Arial" w:eastAsia="Times New Roman" w:hAnsi="Arial" w:cs="Arial"/>
            <w:color w:val="212121"/>
            <w:sz w:val="20"/>
            <w:szCs w:val="20"/>
            <w:shd w:val="clear" w:color="auto" w:fill="FFFFFF"/>
          </w:rPr>
          <w:t xml:space="preserve"> 8 generations</w:t>
        </w:r>
      </w:ins>
      <w:ins w:id="134" w:author="Pierce Edmiston" w:date="2018-01-29T15:06:00Z">
        <w:r w:rsidR="00327323">
          <w:rPr>
            <w:rFonts w:ascii="Arial" w:eastAsia="Times New Roman" w:hAnsi="Arial" w:cs="Arial"/>
            <w:color w:val="212121"/>
            <w:sz w:val="20"/>
            <w:szCs w:val="20"/>
            <w:shd w:val="clear" w:color="auto" w:fill="FFFFFF"/>
          </w:rPr>
          <w:t xml:space="preserve"> of repetition amounted to 512 imitations. Unfortunately</w:t>
        </w:r>
      </w:ins>
      <w:ins w:id="135" w:author="Pierce Edmiston" w:date="2018-01-29T15:07:00Z">
        <w:r w:rsidR="00327323">
          <w:rPr>
            <w:rFonts w:ascii="Arial" w:eastAsia="Times New Roman" w:hAnsi="Arial" w:cs="Arial"/>
            <w:color w:val="212121"/>
            <w:sz w:val="20"/>
            <w:szCs w:val="20"/>
            <w:shd w:val="clear" w:color="auto" w:fill="FFFFFF"/>
          </w:rPr>
          <w:t>,</w:t>
        </w:r>
      </w:ins>
      <w:ins w:id="136" w:author="Pierce Edmiston" w:date="2018-01-29T15:06:00Z">
        <w:r w:rsidR="00327323">
          <w:rPr>
            <w:rFonts w:ascii="Arial" w:eastAsia="Times New Roman" w:hAnsi="Arial" w:cs="Arial"/>
            <w:color w:val="212121"/>
            <w:sz w:val="20"/>
            <w:szCs w:val="20"/>
            <w:shd w:val="clear" w:color="auto" w:fill="FFFFFF"/>
          </w:rPr>
          <w:t xml:space="preserve"> </w:t>
        </w:r>
      </w:ins>
      <w:ins w:id="137" w:author="Pierce Edmiston" w:date="2018-01-29T15:07:00Z">
        <w:r w:rsidR="00327323">
          <w:rPr>
            <w:rFonts w:ascii="Arial" w:eastAsia="Times New Roman" w:hAnsi="Arial" w:cs="Arial"/>
            <w:color w:val="212121"/>
            <w:sz w:val="20"/>
            <w:szCs w:val="20"/>
            <w:shd w:val="clear" w:color="auto" w:fill="FFFFFF"/>
          </w:rPr>
          <w:t xml:space="preserve">mostly </w:t>
        </w:r>
      </w:ins>
      <w:ins w:id="138" w:author="Pierce Edmiston" w:date="2018-01-29T15:06:00Z">
        <w:r w:rsidR="00327323">
          <w:rPr>
            <w:rFonts w:ascii="Arial" w:eastAsia="Times New Roman" w:hAnsi="Arial" w:cs="Arial"/>
            <w:color w:val="212121"/>
            <w:sz w:val="20"/>
            <w:szCs w:val="20"/>
            <w:shd w:val="clear" w:color="auto" w:fill="FFFFFF"/>
          </w:rPr>
          <w:t>due to issues having to do with running an experiment onl</w:t>
        </w:r>
      </w:ins>
      <w:ins w:id="139" w:author="Pierce Edmiston" w:date="2018-01-29T15:07:00Z">
        <w:r w:rsidR="00327323">
          <w:rPr>
            <w:rFonts w:ascii="Arial" w:eastAsia="Times New Roman" w:hAnsi="Arial" w:cs="Arial"/>
            <w:color w:val="212121"/>
            <w:sz w:val="20"/>
            <w:szCs w:val="20"/>
            <w:shd w:val="clear" w:color="auto" w:fill="FFFFFF"/>
          </w:rPr>
          <w:t xml:space="preserve">ine, </w:t>
        </w:r>
      </w:ins>
      <w:ins w:id="140" w:author="Pierce Edmiston" w:date="2018-01-29T15:11:00Z">
        <w:r>
          <w:rPr>
            <w:rFonts w:ascii="Arial" w:eastAsia="Times New Roman" w:hAnsi="Arial" w:cs="Arial"/>
            <w:color w:val="212121"/>
            <w:sz w:val="20"/>
            <w:szCs w:val="20"/>
            <w:shd w:val="clear" w:color="auto" w:fill="FFFFFF"/>
          </w:rPr>
          <w:t>some</w:t>
        </w:r>
      </w:ins>
      <w:ins w:id="141" w:author="Pierce Edmiston" w:date="2018-01-29T15:07:00Z">
        <w:r w:rsidR="00327323">
          <w:rPr>
            <w:rFonts w:ascii="Arial" w:eastAsia="Times New Roman" w:hAnsi="Arial" w:cs="Arial"/>
            <w:color w:val="212121"/>
            <w:sz w:val="20"/>
            <w:szCs w:val="20"/>
            <w:shd w:val="clear" w:color="auto" w:fill="FFFFFF"/>
          </w:rPr>
          <w:t xml:space="preserve"> of these had to be discarded</w:t>
        </w:r>
      </w:ins>
      <w:ins w:id="142" w:author="Pierce Edmiston" w:date="2018-01-29T15:10:00Z">
        <w:r>
          <w:rPr>
            <w:rFonts w:ascii="Arial" w:eastAsia="Times New Roman" w:hAnsi="Arial" w:cs="Arial"/>
            <w:color w:val="212121"/>
            <w:sz w:val="20"/>
            <w:szCs w:val="20"/>
            <w:shd w:val="clear" w:color="auto" w:fill="FFFFFF"/>
          </w:rPr>
          <w:t>. This is the primary</w:t>
        </w:r>
      </w:ins>
      <w:ins w:id="143" w:author="Pierce Edmiston" w:date="2018-01-29T15:11:00Z">
        <w:r>
          <w:rPr>
            <w:rFonts w:ascii="Arial" w:eastAsia="Times New Roman" w:hAnsi="Arial" w:cs="Arial"/>
            <w:color w:val="212121"/>
            <w:sz w:val="20"/>
            <w:szCs w:val="20"/>
            <w:shd w:val="clear" w:color="auto" w:fill="FFFFFF"/>
          </w:rPr>
          <w:t xml:space="preserve"> reason the chains are not all equal length. If we would have designed the experiment differently, we could have rerouted future participants to complete each chain. But</w:t>
        </w:r>
      </w:ins>
      <w:ins w:id="144" w:author="Pierce Edmiston" w:date="2018-01-29T15:12:00Z">
        <w:r>
          <w:rPr>
            <w:rFonts w:ascii="Arial" w:eastAsia="Times New Roman" w:hAnsi="Arial" w:cs="Arial"/>
            <w:color w:val="212121"/>
            <w:sz w:val="20"/>
            <w:szCs w:val="20"/>
            <w:shd w:val="clear" w:color="auto" w:fill="FFFFFF"/>
          </w:rPr>
          <w:t xml:space="preserve"> we chose instead to</w:t>
        </w:r>
      </w:ins>
      <w:ins w:id="145" w:author="Pierce Edmiston" w:date="2018-01-29T15:13:00Z">
        <w:r>
          <w:rPr>
            <w:rFonts w:ascii="Arial" w:eastAsia="Times New Roman" w:hAnsi="Arial" w:cs="Arial"/>
            <w:color w:val="212121"/>
            <w:sz w:val="20"/>
            <w:szCs w:val="20"/>
            <w:shd w:val="clear" w:color="auto" w:fill="FFFFFF"/>
          </w:rPr>
          <w:t xml:space="preserve"> continue with the original method which involved random assignment and</w:t>
        </w:r>
      </w:ins>
      <w:ins w:id="146" w:author="Pierce Edmiston" w:date="2018-01-29T15:12:00Z">
        <w:r>
          <w:rPr>
            <w:rFonts w:ascii="Arial" w:eastAsia="Times New Roman" w:hAnsi="Arial" w:cs="Arial"/>
            <w:color w:val="212121"/>
            <w:sz w:val="20"/>
            <w:szCs w:val="20"/>
            <w:shd w:val="clear" w:color="auto" w:fill="FFFFFF"/>
          </w:rPr>
          <w:t xml:space="preserve"> account for the</w:t>
        </w:r>
      </w:ins>
      <w:ins w:id="147" w:author="Pierce Edmiston" w:date="2018-01-29T15:13:00Z">
        <w:r>
          <w:rPr>
            <w:rFonts w:ascii="Arial" w:eastAsia="Times New Roman" w:hAnsi="Arial" w:cs="Arial"/>
            <w:color w:val="212121"/>
            <w:sz w:val="20"/>
            <w:szCs w:val="20"/>
            <w:shd w:val="clear" w:color="auto" w:fill="FFFFFF"/>
          </w:rPr>
          <w:t xml:space="preserve"> length of the chains in the statistical models wherever appropriate. For the hierarchical regression models, we include random slopes and intercepts for each chain, meaning the model estimates take into account the </w:t>
        </w:r>
      </w:ins>
      <w:ins w:id="148" w:author="Pierce Edmiston" w:date="2018-01-29T15:14:00Z">
        <w:r>
          <w:rPr>
            <w:rFonts w:ascii="Arial" w:eastAsia="Times New Roman" w:hAnsi="Arial" w:cs="Arial"/>
            <w:color w:val="212121"/>
            <w:sz w:val="20"/>
            <w:szCs w:val="20"/>
            <w:shd w:val="clear" w:color="auto" w:fill="FFFFFF"/>
          </w:rPr>
          <w:t>length of the particular chain.</w:t>
        </w:r>
      </w:ins>
      <w:del w:id="149" w:author="Pierce Edmiston" w:date="2018-01-29T15:14:00Z">
        <w:r w:rsidR="003215A0" w:rsidRPr="003215A0" w:rsidDel="00913608">
          <w:rPr>
            <w:rFonts w:ascii="Arial" w:eastAsia="Times New Roman" w:hAnsi="Arial" w:cs="Arial"/>
            <w:color w:val="212121"/>
            <w:sz w:val="20"/>
            <w:szCs w:val="20"/>
          </w:rPr>
          <w:br/>
        </w:r>
      </w:del>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rPr>
        <w:br/>
      </w:r>
      <w:r w:rsidR="003215A0" w:rsidRPr="003215A0">
        <w:rPr>
          <w:rFonts w:ascii="Arial" w:eastAsia="Times New Roman" w:hAnsi="Arial" w:cs="Arial"/>
          <w:color w:val="212121"/>
          <w:sz w:val="20"/>
          <w:szCs w:val="20"/>
          <w:shd w:val="clear" w:color="auto" w:fill="FFFFFF"/>
        </w:rPr>
        <w:t xml:space="preserve">In sum, I think the work is rigorous and well presented. However, I do not think it really advances our understanding </w:t>
      </w:r>
      <w:proofErr w:type="gramStart"/>
      <w:r w:rsidR="003215A0" w:rsidRPr="003215A0">
        <w:rPr>
          <w:rFonts w:ascii="Arial" w:eastAsia="Times New Roman" w:hAnsi="Arial" w:cs="Arial"/>
          <w:color w:val="212121"/>
          <w:sz w:val="20"/>
          <w:szCs w:val="20"/>
          <w:shd w:val="clear" w:color="auto" w:fill="FFFFFF"/>
        </w:rPr>
        <w:t>of  language</w:t>
      </w:r>
      <w:proofErr w:type="gramEnd"/>
      <w:r w:rsidR="003215A0" w:rsidRPr="003215A0">
        <w:rPr>
          <w:rFonts w:ascii="Arial" w:eastAsia="Times New Roman" w:hAnsi="Arial" w:cs="Arial"/>
          <w:color w:val="212121"/>
          <w:sz w:val="20"/>
          <w:szCs w:val="20"/>
          <w:shd w:val="clear" w:color="auto" w:fill="FFFFFF"/>
        </w:rPr>
        <w:t xml:space="preserve"> origin. It may be that a revision that more clearly articulates the assumptions and how these are necessary to explain the emergence of language could be sufficient. I am doubtful, however, that the methods used are the best way to address the question.</w:t>
      </w:r>
      <w:r w:rsidR="003215A0" w:rsidRPr="003215A0">
        <w:rPr>
          <w:rFonts w:ascii="Arial" w:eastAsia="Times New Roman" w:hAnsi="Arial" w:cs="Arial"/>
          <w:color w:val="212121"/>
          <w:sz w:val="20"/>
          <w:szCs w:val="20"/>
        </w:rPr>
        <w:br/>
      </w:r>
    </w:p>
    <w:p w:rsidR="00794EF3" w:rsidRDefault="00017401"/>
    <w:sectPr w:rsidR="00794EF3" w:rsidSect="003F5C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ierce Edmiston">
    <w15:presenceInfo w15:providerId="Windows Live" w15:userId="2ef9c923-e53b-45d0-ab9f-edc5432f1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5A0"/>
    <w:rsid w:val="00017401"/>
    <w:rsid w:val="002B2794"/>
    <w:rsid w:val="003215A0"/>
    <w:rsid w:val="00327323"/>
    <w:rsid w:val="003D5360"/>
    <w:rsid w:val="003F5CCE"/>
    <w:rsid w:val="006504BE"/>
    <w:rsid w:val="00694ED0"/>
    <w:rsid w:val="007177AC"/>
    <w:rsid w:val="0076109B"/>
    <w:rsid w:val="00843DF3"/>
    <w:rsid w:val="00913608"/>
    <w:rsid w:val="00AD5A44"/>
    <w:rsid w:val="00CD6C44"/>
    <w:rsid w:val="00D152EF"/>
    <w:rsid w:val="00DA3FC0"/>
    <w:rsid w:val="00E83151"/>
    <w:rsid w:val="00FE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DACE4B"/>
  <w14:defaultImageDpi w14:val="32767"/>
  <w15:chartTrackingRefBased/>
  <w15:docId w15:val="{C199E7C5-653A-F14A-BC0C-7EA63E794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15A0"/>
    <w:rPr>
      <w:color w:val="0000FF"/>
      <w:u w:val="single"/>
    </w:rPr>
  </w:style>
  <w:style w:type="paragraph" w:styleId="BalloonText">
    <w:name w:val="Balloon Text"/>
    <w:basedOn w:val="Normal"/>
    <w:link w:val="BalloonTextChar"/>
    <w:uiPriority w:val="99"/>
    <w:semiHidden/>
    <w:unhideWhenUsed/>
    <w:rsid w:val="00CD6C44"/>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CD6C44"/>
    <w:rPr>
      <w:rFonts w:ascii="Times New Roman" w:hAnsi="Times New Roman" w:cs="Times New Roman"/>
      <w:sz w:val="26"/>
      <w:szCs w:val="26"/>
    </w:rPr>
  </w:style>
  <w:style w:type="paragraph" w:styleId="BodyText">
    <w:name w:val="Body Text"/>
    <w:basedOn w:val="Normal"/>
    <w:link w:val="BodyTextChar"/>
    <w:qFormat/>
    <w:rsid w:val="0076109B"/>
    <w:pPr>
      <w:spacing w:before="180" w:after="240" w:line="480" w:lineRule="auto"/>
      <w:ind w:firstLine="680"/>
    </w:pPr>
    <w:rPr>
      <w:rFonts w:ascii="Times New Roman" w:hAnsi="Times New Roman"/>
    </w:rPr>
  </w:style>
  <w:style w:type="character" w:customStyle="1" w:styleId="BodyTextChar">
    <w:name w:val="Body Text Char"/>
    <w:basedOn w:val="DefaultParagraphFont"/>
    <w:link w:val="BodyText"/>
    <w:rsid w:val="0076109B"/>
    <w:rPr>
      <w:rFonts w:ascii="Times New Roman" w:hAnsi="Times New Roman"/>
    </w:rPr>
  </w:style>
  <w:style w:type="paragraph" w:styleId="Revision">
    <w:name w:val="Revision"/>
    <w:hidden/>
    <w:uiPriority w:val="99"/>
    <w:semiHidden/>
    <w:rsid w:val="000174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9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1598</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6</cp:revision>
  <dcterms:created xsi:type="dcterms:W3CDTF">2018-01-23T17:47:00Z</dcterms:created>
  <dcterms:modified xsi:type="dcterms:W3CDTF">2018-02-05T16:31:00Z</dcterms:modified>
</cp:coreProperties>
</file>