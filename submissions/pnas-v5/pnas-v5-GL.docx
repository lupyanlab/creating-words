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49849" w14:textId="77777777" w:rsidR="00130CD6" w:rsidRDefault="00130CD6" w:rsidP="00130CD6">
      <w:pPr>
        <w:pStyle w:val="Abstract"/>
        <w:jc w:val="center"/>
        <w:rPr>
          <w:rFonts w:asciiTheme="majorHAnsi" w:eastAsiaTheme="majorEastAsia" w:hAnsiTheme="majorHAnsi" w:cstheme="majorBidi"/>
          <w:b/>
          <w:bCs/>
          <w:color w:val="345A8A" w:themeColor="accent1" w:themeShade="B5"/>
          <w:sz w:val="36"/>
          <w:szCs w:val="36"/>
        </w:rPr>
      </w:pPr>
      <w:r w:rsidRPr="00130CD6">
        <w:rPr>
          <w:rFonts w:asciiTheme="majorHAnsi" w:eastAsiaTheme="majorEastAsia" w:hAnsiTheme="majorHAnsi" w:cstheme="majorBidi"/>
          <w:b/>
          <w:bCs/>
          <w:color w:val="345A8A" w:themeColor="accent1" w:themeShade="B5"/>
          <w:sz w:val="36"/>
          <w:szCs w:val="36"/>
        </w:rPr>
        <w:t>The emergence of words from vocal imitations</w:t>
      </w:r>
    </w:p>
    <w:p w14:paraId="31631F48" w14:textId="77777777" w:rsidR="001F1DAB" w:rsidRDefault="00CA76CF">
      <w:pPr>
        <w:pStyle w:val="Abstract"/>
      </w:pPr>
      <w:r>
        <w:t xml:space="preserve">We investigated how conventional </w:t>
      </w:r>
      <w:ins w:id="0" w:author="Gary Lupyan" w:date="2017-05-19T18:30:00Z">
        <w:r w:rsidR="00130CD6">
          <w:t xml:space="preserve">spoken </w:t>
        </w:r>
      </w:ins>
      <w:r>
        <w:t xml:space="preserve">words might emerge from </w:t>
      </w:r>
      <w:del w:id="1" w:author="Gary Lupyan" w:date="2017-05-19T18:31:00Z">
        <w:r w:rsidDel="00130CD6">
          <w:delText>the unguided repetition</w:delText>
        </w:r>
      </w:del>
      <w:ins w:id="2" w:author="Gary Lupyan" w:date="2017-05-19T18:31:00Z">
        <w:r w:rsidR="00130CD6">
          <w:t>imitations</w:t>
        </w:r>
      </w:ins>
      <w:r>
        <w:t xml:space="preserve"> of </w:t>
      </w:r>
      <w:del w:id="3" w:author="Gary Lupyan" w:date="2017-05-19T18:31:00Z">
        <w:r w:rsidDel="00130CD6">
          <w:delText>nonword imitations</w:delText>
        </w:r>
      </w:del>
      <w:ins w:id="4" w:author="Gary Lupyan" w:date="2017-05-19T18:31:00Z">
        <w:r w:rsidR="00130CD6">
          <w:t>environmental sounds</w:t>
        </w:r>
      </w:ins>
      <w:r>
        <w:t xml:space="preserve">. Participants played a version of the children’s game “Telephone”. The first generation </w:t>
      </w:r>
      <w:ins w:id="5" w:author="Gary Lupyan" w:date="2017-05-19T18:33:00Z">
        <w:r w:rsidR="00130CD6">
          <w:t xml:space="preserve">of particiapnts </w:t>
        </w:r>
      </w:ins>
      <w:r>
        <w:t>imitated recognizable environmental sounds (e.g., glass breaking, water splashing</w:t>
      </w:r>
      <w:del w:id="6" w:author="Gary Lupyan" w:date="2017-05-19T18:31:00Z">
        <w:r w:rsidDel="00130CD6">
          <w:delText xml:space="preserve">), </w:delText>
        </w:r>
      </w:del>
      <w:ins w:id="7" w:author="Gary Lupyan" w:date="2017-05-19T18:31:00Z">
        <w:r w:rsidR="00130CD6">
          <w:t xml:space="preserve">). </w:t>
        </w:r>
      </w:ins>
      <w:del w:id="8" w:author="Gary Lupyan" w:date="2017-05-19T18:31:00Z">
        <w:r w:rsidDel="00130CD6">
          <w:delText>and s</w:delText>
        </w:r>
      </w:del>
      <w:ins w:id="9" w:author="Gary Lupyan" w:date="2017-05-19T18:31:00Z">
        <w:r w:rsidR="00130CD6">
          <w:t>S</w:t>
        </w:r>
      </w:ins>
      <w:r>
        <w:t xml:space="preserve">ubsequent generations imitated the imitations of the prior generation for a maximum of 8 generations. </w:t>
      </w:r>
      <w:del w:id="10" w:author="Gary Lupyan" w:date="2017-05-19T18:34:00Z">
        <w:r w:rsidDel="00130CD6">
          <w:delText xml:space="preserve">We then examined whether the vocal imitations became more word-like, became more suitable as learned category labels, and retained a resemblance to the original sound. </w:delText>
        </w:r>
      </w:del>
      <w:r>
        <w:t>The results showed that the imitations became more stable and word-like, and more easily learnable as category labels. At the same time, even after 8 generations, both spoken imitations and their written transcriptions could be matched above chance to the category of environmental sound that motivated them</w:t>
      </w:r>
      <w:ins w:id="11" w:author="Gary Lupyan" w:date="2017-05-19T18:36:00Z">
        <w:r w:rsidR="00130CD6">
          <w:t>.</w:t>
        </w:r>
      </w:ins>
      <w:del w:id="12" w:author="Gary Lupyan" w:date="2017-05-19T18:36:00Z">
        <w:r w:rsidDel="00130CD6">
          <w:delText>.</w:delText>
        </w:r>
      </w:del>
      <w:r>
        <w:t xml:space="preserve"> These results show how repeated imitation can create progressively more word-like forms while retaining a semblance of iconicity with the original sound. </w:t>
      </w:r>
      <w:ins w:id="13" w:author="Gary Lupyan" w:date="2017-05-19T18:37:00Z">
        <w:r w:rsidR="00130CD6">
          <w:t xml:space="preserve">The results </w:t>
        </w:r>
      </w:ins>
      <w:ins w:id="14" w:author="Gary Lupyan" w:date="2017-05-19T18:38:00Z">
        <w:r w:rsidR="00130CD6">
          <w:t xml:space="preserve">speak to the possible </w:t>
        </w:r>
      </w:ins>
      <w:del w:id="15" w:author="Gary Lupyan" w:date="2017-05-19T18:38:00Z">
        <w:r w:rsidDel="00130CD6">
          <w:delText xml:space="preserve">We interpret these results as evidence for the </w:delText>
        </w:r>
      </w:del>
      <w:r>
        <w:t xml:space="preserve">role of human vocal imitation in explaining the origins of </w:t>
      </w:r>
      <w:del w:id="16" w:author="Gary Lupyan" w:date="2017-05-19T18:38:00Z">
        <w:r w:rsidDel="00130CD6">
          <w:delText xml:space="preserve">human </w:delText>
        </w:r>
      </w:del>
      <w:ins w:id="17" w:author="Gary Lupyan" w:date="2017-05-19T18:38:00Z">
        <w:r w:rsidR="00130CD6">
          <w:t>spoken words</w:t>
        </w:r>
      </w:ins>
      <w:del w:id="18" w:author="Gary Lupyan" w:date="2017-05-19T18:38:00Z">
        <w:r w:rsidDel="00130CD6">
          <w:delText>language</w:delText>
        </w:r>
      </w:del>
      <w:r>
        <w:t>.</w:t>
      </w:r>
    </w:p>
    <w:p w14:paraId="42B3E340" w14:textId="77777777" w:rsidR="001F1DAB" w:rsidRDefault="00CA76CF">
      <w:pPr>
        <w:pStyle w:val="FirstParagraph"/>
      </w:pPr>
      <w:r>
        <w:t xml:space="preserve">People have long pondered the origins of languages, 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"naturalness" of words--whether they are somehow imitative of their meaning. Here, we investigated whether new words can be formed from the repetition of non-verbal imitations. Does the repetition of imitations over generations of speakers gradually give rise to novel word forms? In what ways do these words resemble the original sounds that motivated them? We report a large-scale experiment </w:t>
      </w:r>
      <w:ins w:id="19" w:author="Gary Lupyan" w:date="2017-05-19T18:39:00Z">
        <w:r w:rsidR="00130CD6">
          <w:t xml:space="preserve">(N=1571) </w:t>
        </w:r>
      </w:ins>
      <w:r>
        <w:t>investigating how new words can form--gradually and without instruction--simply by repeating imitations of environmental sounds.</w:t>
      </w:r>
    </w:p>
    <w:p w14:paraId="0A21DCC7" w14:textId="6690F6AC" w:rsidR="001F1DAB" w:rsidRDefault="00CA76CF">
      <w:pPr>
        <w:pStyle w:val="BodyText"/>
      </w:pPr>
      <w:r>
        <w:t xml:space="preserve">The importance of imitation and depiction in the origin of signs is clearly observable in </w:t>
      </w:r>
      <w:ins w:id="20" w:author="Gary Lupyan" w:date="2017-05-19T18:41:00Z">
        <w:r w:rsidR="00130CD6">
          <w:t xml:space="preserve">the origin of words in </w:t>
        </w:r>
      </w:ins>
      <w:r>
        <w:t>signed languages (</w:t>
      </w:r>
      <w:r w:rsidRPr="00A24DCC">
        <w:rPr>
          <w:highlight w:val="yellow"/>
          <w:rPrChange w:id="21" w:author="Gary Lupyan" w:date="2017-05-20T15:37:00Z">
            <w:rPr/>
          </w:rPrChange>
        </w:rPr>
        <w:t>Klima Edward</w:t>
      </w:r>
      <w:r>
        <w:t xml:space="preserve"> and Bellugi 1980</w:t>
      </w:r>
      <w:ins w:id="22" w:author="Gary Lupyan" w:date="2017-05-20T15:38:00Z">
        <w:r w:rsidR="00E67231">
          <w:t xml:space="preserve">; </w:t>
        </w:r>
        <w:r w:rsidR="00E67231" w:rsidRPr="00A24DCC">
          <w:t>Goldin-Meadow 2016; Kendon 2014</w:t>
        </w:r>
      </w:ins>
      <w:r>
        <w:t>), but in considering the idea that vocal imitation may be key to understanding the origin of spoken words, many have argued that the human capacity for vocal imitation is far too limited</w:t>
      </w:r>
      <w:ins w:id="23" w:author="Gary Lupyan" w:date="2017-05-19T18:41:00Z">
        <w:r w:rsidR="00130CD6">
          <w:t xml:space="preserve"> to play a role</w:t>
        </w:r>
      </w:ins>
      <w:r>
        <w:t xml:space="preserve"> (Arbib 2012; Tomasello 2010; Armstrong and Wilcox 2007; Corballis 2003; Hockett 1978; Hewes 1973). For example, Pinker and Jackendoff (Pinker and Jackendoff 2005) argued that, “most humans lack the ability </w:t>
      </w:r>
      <w:del w:id="24" w:author="Gary Lupyan" w:date="2017-05-20T15:36:00Z">
        <w:r w:rsidDel="00A24DCC">
          <w:delText>(found in some birds)</w:delText>
        </w:r>
      </w:del>
      <w:ins w:id="25" w:author="Gary Lupyan" w:date="2017-05-20T15:36:00Z">
        <w:r w:rsidR="00A24DCC">
          <w:t>…</w:t>
        </w:r>
      </w:ins>
      <w:r>
        <w:t xml:space="preserve"> to convincingly reproduce environmental sounds …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del w:id="26" w:author="Gary Lupyan" w:date="2017-05-20T15:38:00Z">
        <w:r w:rsidDel="00E67231">
          <w:delText xml:space="preserve"> </w:delText>
        </w:r>
        <w:r w:rsidRPr="00A24DCC" w:rsidDel="00E67231">
          <w:delText>(Goldin-Meadow 2016; Kendon 2014)</w:delText>
        </w:r>
      </w:del>
      <w:r w:rsidRPr="00A24DCC">
        <w:t>.</w:t>
      </w:r>
    </w:p>
    <w:p w14:paraId="501F7F8E" w14:textId="46A3CCC2" w:rsidR="001F1DAB" w:rsidRDefault="00CA76CF">
      <w:pPr>
        <w:pStyle w:val="BodyText"/>
      </w:pPr>
      <w:del w:id="27" w:author="Gary Lupyan" w:date="2017-05-20T15:39:00Z">
        <w:r w:rsidDel="00E67231">
          <w:delText>But a</w:delText>
        </w:r>
      </w:del>
      <w:ins w:id="28" w:author="Gary Lupyan" w:date="2017-05-20T15:39:00Z">
        <w:r w:rsidR="00E67231">
          <w:t>A</w:t>
        </w:r>
      </w:ins>
      <w:r>
        <w:t xml:space="preserve">lthough most words of contemporary spoken languages are not clearly imitative in origin, there has been a growing recognition </w:t>
      </w:r>
      <w:ins w:id="29" w:author="Gary Lupyan" w:date="2017-05-20T15:39:00Z">
        <w:r w:rsidR="00E67231">
          <w:t xml:space="preserve">of the importance of </w:t>
        </w:r>
      </w:ins>
      <w:del w:id="30" w:author="Gary Lupyan" w:date="2017-05-19T19:23:00Z">
        <w:r w:rsidDel="009042EE">
          <w:delText xml:space="preserve">of the </w:delText>
        </w:r>
      </w:del>
      <w:ins w:id="31" w:author="Gary Lupyan" w:date="2017-05-19T19:22:00Z">
        <w:r w:rsidR="009042EE">
          <w:t xml:space="preserve">imitative words </w:t>
        </w:r>
      </w:ins>
      <w:del w:id="32" w:author="Gary Lupyan" w:date="2017-05-19T19:22:00Z">
        <w:r w:rsidDel="009042EE">
          <w:delText xml:space="preserve">preponderance of imitative words </w:delText>
        </w:r>
      </w:del>
      <w:r>
        <w:t>in spoken language</w:t>
      </w:r>
      <w:ins w:id="33" w:author="Gary Lupyan" w:date="2017-05-19T19:23:00Z">
        <w:r w:rsidR="009042EE">
          <w:t>s</w:t>
        </w:r>
      </w:ins>
      <w:r>
        <w:t xml:space="preserve"> (Dingemanse et al. 2015; Perniss, Thompson, and Vigliocco 2010)</w:t>
      </w:r>
      <w:ins w:id="34" w:author="Gary Lupyan" w:date="2017-05-20T15:39:00Z">
        <w:r w:rsidR="00E67231">
          <w:t>,</w:t>
        </w:r>
      </w:ins>
      <w:r>
        <w:t xml:space="preserve"> and the frequent use of vocal imitation and depiction in spoken discourse (Clark and Gerrig 1990; Lewis 2009)</w:t>
      </w:r>
      <w:ins w:id="35" w:author="Gary Lupyan" w:date="2017-05-20T15:39:00Z">
        <w:r w:rsidR="00E67231">
          <w:t>. This has led</w:t>
        </w:r>
      </w:ins>
      <w:del w:id="36" w:author="Gary Lupyan" w:date="2017-05-20T15:39:00Z">
        <w:r w:rsidDel="00E67231">
          <w:delText>, leading</w:delText>
        </w:r>
      </w:del>
      <w:r>
        <w:t xml:space="preserve"> some to argue for the importance of imitation for understanding the origin of spoken words (e.g., Brown, Black, and Horowitz 1955; Donald 2016; Imai and Kita 2014; Perlman, Dale, and Lupyan 2015; Dingemanse 2014). In addition, experiments show that </w:t>
      </w:r>
      <w:ins w:id="37" w:author="Gary Lupyan" w:date="2017-05-20T15:40:00Z">
        <w:r w:rsidR="00E67231">
          <w:t xml:space="preserve">counter to previous </w:t>
        </w:r>
        <w:r w:rsidR="00E67231">
          <w:lastRenderedPageBreak/>
          <w:t xml:space="preserve">assumptions, </w:t>
        </w:r>
      </w:ins>
      <w:r>
        <w:t xml:space="preserve">people </w:t>
      </w:r>
      <w:ins w:id="38" w:author="Gary Lupyan" w:date="2017-05-20T15:40:00Z">
        <w:r w:rsidR="00E67231">
          <w:t xml:space="preserve">are </w:t>
        </w:r>
      </w:ins>
      <w:del w:id="39" w:author="Gary Lupyan" w:date="2017-05-20T15:40:00Z">
        <w:r w:rsidDel="00E67231">
          <w:delText xml:space="preserve">can, in fact, be </w:delText>
        </w:r>
      </w:del>
      <w:r>
        <w:t xml:space="preserve">highly effective at </w:t>
      </w:r>
      <w:ins w:id="40" w:author="Gary Lupyan" w:date="2017-05-20T15:40:00Z">
        <w:r w:rsidR="00E67231">
          <w:t xml:space="preserve">using </w:t>
        </w:r>
      </w:ins>
      <w:del w:id="41" w:author="Gary Lupyan" w:date="2017-05-20T15:40:00Z">
        <w:r w:rsidDel="00E67231">
          <w:delText xml:space="preserve">using </w:delText>
        </w:r>
      </w:del>
      <w:r>
        <w:t>vocal imitations</w:t>
      </w:r>
      <w:ins w:id="42" w:author="Gary Lupyan" w:date="2017-05-20T15:40:00Z">
        <w:r w:rsidR="00E67231">
          <w:t xml:space="preserve"> in reference--</w:t>
        </w:r>
      </w:ins>
      <w:del w:id="43" w:author="Gary Lupyan" w:date="2017-05-19T19:24:00Z">
        <w:r w:rsidDel="009042EE">
          <w:delText xml:space="preserve"> to refer to different kinds of sounds</w:delText>
        </w:r>
      </w:del>
      <w:del w:id="44" w:author="Gary Lupyan" w:date="2017-05-20T15:40:00Z">
        <w:r w:rsidDel="00E67231">
          <w:delText>--</w:delText>
        </w:r>
      </w:del>
      <w:r>
        <w:t xml:space="preserve">in some cases, even more effective than </w:t>
      </w:r>
      <w:del w:id="45" w:author="Gary Lupyan" w:date="2017-05-20T15:41:00Z">
        <w:r w:rsidDel="00E67231">
          <w:delText xml:space="preserve">with the </w:delText>
        </w:r>
      </w:del>
      <w:ins w:id="46" w:author="Gary Lupyan" w:date="2017-05-20T15:41:00Z">
        <w:r w:rsidR="00E67231">
          <w:t xml:space="preserve">with conventional words </w:t>
        </w:r>
      </w:ins>
      <w:del w:id="47" w:author="Gary Lupyan" w:date="2017-05-20T15:41:00Z">
        <w:r w:rsidDel="00E67231">
          <w:delText xml:space="preserve">use of </w:delText>
        </w:r>
      </w:del>
      <w:r>
        <w:t xml:space="preserve">words (Lemaitre and Rocchesso 2014). </w:t>
      </w:r>
      <w:ins w:id="48" w:author="Gary Lupyan" w:date="2017-05-20T15:41:00Z">
        <w:r w:rsidR="00E67231">
          <w:t xml:space="preserve">Recent work has also shown that people are able to create novel imitative vocalizations for more abstract meanings (e.g. ‘slow’, ‘rough’, ‘good’, ‘many’) that are understandable to naïve listeners (Perlman, Dale, and Lupyan 2015). </w:t>
        </w:r>
      </w:ins>
      <w:r>
        <w:t xml:space="preserve">The effectiveness of these imitations arises not because people </w:t>
      </w:r>
      <w:ins w:id="49" w:author="Gary Lupyan" w:date="2017-05-20T15:41:00Z">
        <w:r w:rsidR="00E67231">
          <w:t xml:space="preserve">can </w:t>
        </w:r>
      </w:ins>
      <w:del w:id="50" w:author="Gary Lupyan" w:date="2017-05-20T15:41:00Z">
        <w:r w:rsidDel="00E67231">
          <w:delText xml:space="preserve">are able to </w:delText>
        </w:r>
      </w:del>
      <w:r>
        <w:t xml:space="preserve">mimic environmental sounds with high fidelity, but because they are able to </w:t>
      </w:r>
      <w:ins w:id="51" w:author="Gary Lupyan" w:date="2017-05-20T15:41:00Z">
        <w:r w:rsidR="00E67231">
          <w:t xml:space="preserve">produce imitations that capture </w:t>
        </w:r>
      </w:ins>
      <w:del w:id="52" w:author="Gary Lupyan" w:date="2017-05-20T15:41:00Z">
        <w:r w:rsidDel="00E67231">
          <w:delText xml:space="preserve">represent </w:delText>
        </w:r>
      </w:del>
      <w:r>
        <w:t xml:space="preserve">the salient features of sounds in ways that are understandable to listeners (Lemaitre et al. 2016). Similarly, the features of onomatopoeic words might highlight distinctive aspects of the sounds they represent. For example, the initial voiced, plosive /b/ in “boom” represents an abrupt, loud onset, the back vowel /u/ a low pitch, and the nasalized /m/ a slow, muffled decay (Rhodes 1994). </w:t>
      </w:r>
      <w:del w:id="53" w:author="Gary Lupyan" w:date="2017-05-20T15:41:00Z">
        <w:r w:rsidDel="00E67231">
          <w:delText>Recent work has also shown that people are able to create novel imitative vocalizations for more abstract meanings (e.g. ‘slow’, ‘rough’, ‘good’, ‘many’) that are understandable to naïve listeners (Perlman, Dale, and Lupyan 2015).</w:delText>
        </w:r>
      </w:del>
    </w:p>
    <w:p w14:paraId="636D4C71" w14:textId="6B100758" w:rsidR="001F1DAB" w:rsidRDefault="00CA76CF">
      <w:pPr>
        <w:pStyle w:val="BodyText"/>
      </w:pPr>
      <w:r>
        <w:t xml:space="preserve">Thus, </w:t>
      </w:r>
      <w:ins w:id="54" w:author="Gary Lupyan" w:date="2017-05-20T15:42:00Z">
        <w:r w:rsidR="00E67231">
          <w:t xml:space="preserve">converging evidence </w:t>
        </w:r>
      </w:ins>
      <w:del w:id="55" w:author="Gary Lupyan" w:date="2017-05-20T15:42:00Z">
        <w:r w:rsidDel="00E67231">
          <w:delText xml:space="preserve">research shows </w:delText>
        </w:r>
      </w:del>
      <w:ins w:id="56" w:author="Gary Lupyan" w:date="2017-05-20T15:42:00Z">
        <w:r w:rsidR="00E67231">
          <w:t xml:space="preserve">suggests </w:t>
        </w:r>
      </w:ins>
      <w:r>
        <w:t xml:space="preserve">that people can use vocal imitation as an effective means </w:t>
      </w:r>
      <w:del w:id="57" w:author="Gary Lupyan" w:date="2017-05-20T15:42:00Z">
        <w:r w:rsidDel="00E67231">
          <w:delText xml:space="preserve">to </w:delText>
        </w:r>
      </w:del>
      <w:ins w:id="58" w:author="Gary Lupyan" w:date="2017-05-20T15:42:00Z">
        <w:r w:rsidR="00E67231">
          <w:t xml:space="preserve">of </w:t>
        </w:r>
      </w:ins>
      <w:r>
        <w:t>communicat</w:t>
      </w:r>
      <w:ins w:id="59" w:author="Gary Lupyan" w:date="2017-05-20T15:42:00Z">
        <w:r w:rsidR="00E67231">
          <w:t>ion</w:t>
        </w:r>
      </w:ins>
      <w:del w:id="60" w:author="Gary Lupyan" w:date="2017-05-20T15:42:00Z">
        <w:r w:rsidDel="00E67231">
          <w:delText>e about the various sounds of their environment and even more abstract concepts</w:delText>
        </w:r>
      </w:del>
      <w:r>
        <w:t xml:space="preserve">. </w:t>
      </w:r>
      <w:commentRangeStart w:id="61"/>
      <w:r>
        <w:t xml:space="preserve">But how do vocal imitations become standardized words that are integrated into the vocabulary of a language? </w:t>
      </w:r>
      <w:commentRangeEnd w:id="61"/>
      <w:r w:rsidR="00E67231">
        <w:rPr>
          <w:rStyle w:val="CommentReference"/>
        </w:rPr>
        <w:commentReference w:id="61"/>
      </w:r>
      <w:r>
        <w:t xml:space="preserve">To investigate this question, we recruited participants to play an online version of the children's game of "Telephone". In the children’s game, a spoken message is whispered from one person to the next. In our version, the original message or seed sound was a recording of an environmental sound. The </w:t>
      </w:r>
      <w:ins w:id="62" w:author="Gary Lupyan" w:date="2017-05-20T15:43:00Z">
        <w:r w:rsidR="00E67231">
          <w:t xml:space="preserve">initial group (first generation) of </w:t>
        </w:r>
      </w:ins>
      <w:del w:id="63" w:author="Gary Lupyan" w:date="2017-05-20T15:43:00Z">
        <w:r w:rsidDel="00E67231">
          <w:delText xml:space="preserve">first generation </w:delText>
        </w:r>
      </w:del>
      <w:r>
        <w:t>participant</w:t>
      </w:r>
      <w:ins w:id="64" w:author="Gary Lupyan" w:date="2017-05-20T15:43:00Z">
        <w:r w:rsidR="00E67231">
          <w:t>s</w:t>
        </w:r>
      </w:ins>
      <w:r>
        <w:t xml:space="preserve"> imitated this seed sound, the next generation imitated the previous </w:t>
      </w:r>
      <w:del w:id="65" w:author="Gary Lupyan" w:date="2017-05-20T15:43:00Z">
        <w:r w:rsidDel="00E67231">
          <w:delText>imitation</w:delText>
        </w:r>
      </w:del>
      <w:ins w:id="66" w:author="Gary Lupyan" w:date="2017-05-20T15:43:00Z">
        <w:r w:rsidR="00E67231">
          <w:t>imitators</w:t>
        </w:r>
      </w:ins>
      <w:r>
        <w:t>, and so on for up to 8 generations (Fig. 1).</w:t>
      </w:r>
    </w:p>
    <w:p w14:paraId="731A6D6E" w14:textId="77777777" w:rsidR="001F1DAB" w:rsidRDefault="00CA76CF">
      <w:pPr>
        <w:pStyle w:val="BodyText"/>
      </w:pPr>
      <w:r>
        <w:t>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resemblance to the original environmental sounds that inspired them? If so, it should be possible for naïve participants to match the emergent imitative words back to the original sounds that motivated them.</w:t>
      </w:r>
    </w:p>
    <w:p w14:paraId="57E501C1" w14:textId="77777777" w:rsidR="001F1DAB" w:rsidRDefault="00CA76CF">
      <w:pPr>
        <w:pStyle w:val="FigurewithCaption"/>
      </w:pPr>
      <w:r>
        <w:rPr>
          <w:noProof/>
        </w:rPr>
        <w:lastRenderedPageBreak/>
        <w:drawing>
          <wp:inline distT="0" distB="0" distL="0" distR="0" wp14:anchorId="3B23981F" wp14:editId="5F8F9FDF">
            <wp:extent cx="5334000" cy="3374223"/>
            <wp:effectExtent l="0" t="0" r="0" b="0"/>
            <wp:docPr id="1" name="Picture"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3374223"/>
                    </a:xfrm>
                    <a:prstGeom prst="rect">
                      <a:avLst/>
                    </a:prstGeom>
                    <a:noFill/>
                    <a:ln w="9525">
                      <a:noFill/>
                      <a:headEnd/>
                      <a:tailEnd/>
                    </a:ln>
                  </pic:spPr>
                </pic:pic>
              </a:graphicData>
            </a:graphic>
          </wp:inline>
        </w:drawing>
      </w:r>
    </w:p>
    <w:p w14:paraId="07813F6E" w14:textId="77777777" w:rsidR="001F1DAB" w:rsidRDefault="00CA76CF">
      <w:pPr>
        <w:pStyle w:val="ImageCaption"/>
      </w:pPr>
      <w:r>
        <w:t>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w:t>
      </w:r>
    </w:p>
    <w:p w14:paraId="046B0B2C" w14:textId="77777777" w:rsidR="001F1DAB" w:rsidRDefault="00CA76CF">
      <w:pPr>
        <w:pStyle w:val="Heading1"/>
      </w:pPr>
      <w:bookmarkStart w:id="67" w:name="results"/>
      <w:bookmarkEnd w:id="67"/>
      <w:r>
        <w:t>Results</w:t>
      </w:r>
    </w:p>
    <w:p w14:paraId="199850E8" w14:textId="6070C8FF" w:rsidR="001F1DAB" w:rsidRDefault="00CA76CF">
      <w:pPr>
        <w:pStyle w:val="FirstParagraph"/>
      </w:pPr>
      <w:r>
        <w:t>We begin with a summary of our main results</w:t>
      </w:r>
      <w:ins w:id="68" w:author="Gary Lupyan" w:date="2017-05-20T15:50:00Z">
        <w:r w:rsidR="00A26CB8">
          <w:t xml:space="preserve">: </w:t>
        </w:r>
      </w:ins>
      <w:del w:id="69" w:author="Gary Lupyan" w:date="2017-05-20T15:50:00Z">
        <w:r w:rsidDel="00A26CB8">
          <w:delText>.</w:delText>
        </w:r>
      </w:del>
      <w:r>
        <w:t xml:space="preserve"> </w:t>
      </w:r>
      <w:ins w:id="70" w:author="Gary Lupyan" w:date="2017-05-20T15:51:00Z">
        <w:r w:rsidR="00A26CB8">
          <w:t>(1)</w:t>
        </w:r>
      </w:ins>
      <w:ins w:id="71" w:author="Gary Lupyan" w:date="2017-05-19T18:42:00Z">
        <w:r>
          <w:t xml:space="preserve"> </w:t>
        </w:r>
      </w:ins>
      <w:del w:id="72" w:author="Gary Lupyan" w:date="2017-05-19T18:42:00Z">
        <w:r w:rsidDel="00CA76CF">
          <w:delText>Measuring the acoustic similarity of repeated imitations revealed that i</w:delText>
        </w:r>
      </w:del>
      <w:ins w:id="73" w:author="Gary Lupyan" w:date="2017-05-20T15:51:00Z">
        <w:r w:rsidR="00A26CB8">
          <w:t>I</w:t>
        </w:r>
      </w:ins>
      <w:r>
        <w:t>mitations</w:t>
      </w:r>
      <w:ins w:id="74" w:author="Gary Lupyan" w:date="2017-05-20T15:44:00Z">
        <w:r w:rsidR="00E67231">
          <w:t xml:space="preserve"> of environmental sounds</w:t>
        </w:r>
      </w:ins>
      <w:r>
        <w:t xml:space="preserve"> became more </w:t>
      </w:r>
      <w:ins w:id="75" w:author="Gary Lupyan" w:date="2017-05-20T15:57:00Z">
        <w:r w:rsidR="00A26CB8">
          <w:t xml:space="preserve">stable over the course of being imitated as revealed by an increasing similarity between generation </w:t>
        </w:r>
        <w:r w:rsidR="00A26CB8" w:rsidRPr="00A26CB8">
          <w:rPr>
            <w:i/>
          </w:rPr>
          <w:t>n</w:t>
        </w:r>
        <w:r w:rsidR="00A26CB8">
          <w:t xml:space="preserve"> and </w:t>
        </w:r>
        <w:r w:rsidR="00A26CB8" w:rsidRPr="00A26CB8">
          <w:rPr>
            <w:i/>
            <w:rPrChange w:id="76" w:author="Gary Lupyan" w:date="2017-05-20T15:57:00Z">
              <w:rPr/>
            </w:rPrChange>
          </w:rPr>
          <w:t>n+</w:t>
        </w:r>
        <w:r w:rsidR="00A26CB8" w:rsidRPr="00A26CB8">
          <w:t>1</w:t>
        </w:r>
        <w:r w:rsidR="00A26CB8">
          <w:t>.</w:t>
        </w:r>
      </w:ins>
      <w:del w:id="77" w:author="Gary Lupyan" w:date="2017-05-20T15:57:00Z">
        <w:r w:rsidRPr="00A26CB8" w:rsidDel="00A26CB8">
          <w:delText>similar</w:delText>
        </w:r>
        <w:r w:rsidDel="00A26CB8">
          <w:delText xml:space="preserve"> between one generation and the next </w:delText>
        </w:r>
      </w:del>
      <w:del w:id="78" w:author="Gary Lupyan" w:date="2017-05-19T18:42:00Z">
        <w:r w:rsidDel="00CA76CF">
          <w:delText>through repetition</w:delText>
        </w:r>
      </w:del>
      <w:del w:id="79" w:author="Gary Lupyan" w:date="2017-05-20T15:57:00Z">
        <w:r w:rsidDel="00A26CB8">
          <w:delText>.</w:delText>
        </w:r>
      </w:del>
      <w:r>
        <w:t xml:space="preserve"> </w:t>
      </w:r>
      <w:ins w:id="80" w:author="Gary Lupyan" w:date="2017-05-20T15:58:00Z">
        <w:r w:rsidR="00A26CB8">
          <w:t>In addition, when</w:t>
        </w:r>
      </w:ins>
      <w:del w:id="81" w:author="Gary Lupyan" w:date="2017-05-19T18:43:00Z">
        <w:r w:rsidDel="00CA76CF">
          <w:delText>In a</w:delText>
        </w:r>
      </w:del>
      <w:del w:id="82" w:author="Gary Lupyan" w:date="2017-05-20T15:58:00Z">
        <w:r w:rsidDel="00A26CB8">
          <w:delText>ddition,</w:delText>
        </w:r>
      </w:del>
      <w:ins w:id="83" w:author="Gary Lupyan" w:date="2017-05-20T15:58:00Z">
        <w:r w:rsidR="00A26CB8">
          <w:t xml:space="preserve">, </w:t>
        </w:r>
      </w:ins>
      <w:del w:id="84" w:author="Gary Lupyan" w:date="2017-05-20T15:58:00Z">
        <w:r w:rsidDel="00A26CB8">
          <w:delText xml:space="preserve"> </w:delText>
        </w:r>
      </w:del>
      <w:r>
        <w:t xml:space="preserve">later generations of imitations </w:t>
      </w:r>
      <w:ins w:id="85" w:author="Gary Lupyan" w:date="2017-05-20T15:58:00Z">
        <w:r w:rsidR="00A26CB8">
          <w:t xml:space="preserve">had higher levels of agreement when </w:t>
        </w:r>
      </w:ins>
      <w:del w:id="86" w:author="Gary Lupyan" w:date="2017-05-20T15:58:00Z">
        <w:r w:rsidDel="00A26CB8">
          <w:delText xml:space="preserve">were </w:delText>
        </w:r>
      </w:del>
      <w:r>
        <w:t xml:space="preserve">transcribed into </w:t>
      </w:r>
      <w:ins w:id="87" w:author="Gary Lupyan" w:date="2017-05-20T15:58:00Z">
        <w:r w:rsidR="00A26CB8">
          <w:t>English orthography</w:t>
        </w:r>
      </w:ins>
      <w:del w:id="88" w:author="Gary Lupyan" w:date="2017-05-20T15:58:00Z">
        <w:r w:rsidDel="00A26CB8">
          <w:delText>specific words (i.e., specific spellings) with greater agreement across different transcribers</w:delText>
        </w:r>
      </w:del>
      <w:ins w:id="89" w:author="Gary Lupyan" w:date="2017-05-20T15:58:00Z">
        <w:r w:rsidR="009217FB">
          <w:t xml:space="preserve"> further suggesting an increase and stability and word-likeness</w:t>
        </w:r>
      </w:ins>
      <w:del w:id="90" w:author="Gary Lupyan" w:date="2017-05-20T15:58:00Z">
        <w:r w:rsidDel="009217FB">
          <w:delText>.</w:delText>
        </w:r>
      </w:del>
      <w:del w:id="91" w:author="Gary Lupyan" w:date="2017-05-20T15:59:00Z">
        <w:r w:rsidDel="009217FB">
          <w:delText xml:space="preserve"> These results suggest that imitations were becoming more word-like: more stable in acoustic form and more easily transcribed into English orthography</w:delText>
        </w:r>
      </w:del>
      <w:r>
        <w:t xml:space="preserve">. </w:t>
      </w:r>
      <w:ins w:id="92" w:author="Gary Lupyan" w:date="2017-05-20T15:59:00Z">
        <w:r w:rsidR="009217FB">
          <w:t xml:space="preserve">(2) </w:t>
        </w:r>
      </w:ins>
      <w:del w:id="93" w:author="Gary Lupyan" w:date="2017-05-20T15:59:00Z">
        <w:r w:rsidRPr="006D0813" w:rsidDel="009217FB">
          <w:delText>Next, we investigated the advantages of this transition to more word-like forms in terms of learnability</w:delText>
        </w:r>
        <w:r w:rsidDel="009217FB">
          <w:delText xml:space="preserve">. </w:delText>
        </w:r>
      </w:del>
      <w:r>
        <w:t xml:space="preserve">When transcriptions of first and last generation imitations were </w:t>
      </w:r>
      <w:ins w:id="94" w:author="Gary Lupyan" w:date="2017-05-20T15:59:00Z">
        <w:r w:rsidR="009217FB">
          <w:t xml:space="preserve">used </w:t>
        </w:r>
      </w:ins>
      <w:del w:id="95" w:author="Gary Lupyan" w:date="2017-05-20T15:59:00Z">
        <w:r w:rsidDel="009217FB">
          <w:delText xml:space="preserve">learned </w:delText>
        </w:r>
      </w:del>
      <w:r>
        <w:t xml:space="preserve">as novel labels for categories of environmental sounds, last generation transcriptions were </w:t>
      </w:r>
      <w:ins w:id="96" w:author="Gary Lupyan" w:date="2017-05-20T15:59:00Z">
        <w:r w:rsidR="009217FB">
          <w:t xml:space="preserve">learned faster and were generalized better </w:t>
        </w:r>
      </w:ins>
      <w:del w:id="97" w:author="Gary Lupyan" w:date="2017-05-20T15:59:00Z">
        <w:r w:rsidDel="009217FB">
          <w:delText xml:space="preserve">easier to learn and faster to extend </w:delText>
        </w:r>
      </w:del>
      <w:r>
        <w:t>to new category members</w:t>
      </w:r>
      <w:del w:id="98" w:author="Gary Lupyan" w:date="2017-05-20T15:59:00Z">
        <w:r w:rsidDel="009217FB">
          <w:delText xml:space="preserve"> (i.e., new environmental sounds)</w:delText>
        </w:r>
      </w:del>
      <w:r>
        <w:t xml:space="preserve"> than transcriptions of first generation imitations</w:t>
      </w:r>
      <w:ins w:id="99" w:author="Gary Lupyan" w:date="2017-05-20T16:00:00Z">
        <w:r w:rsidR="009217FB">
          <w:t xml:space="preserve"> suggesting that imitating caused the forms to become better suited as category labels. </w:t>
        </w:r>
      </w:ins>
      <w:del w:id="100" w:author="Gary Lupyan" w:date="2017-05-20T16:00:00Z">
        <w:r w:rsidDel="009217FB">
          <w:delText>.</w:delText>
        </w:r>
      </w:del>
      <w:r>
        <w:t xml:space="preserve"> </w:t>
      </w:r>
      <w:ins w:id="101" w:author="Gary Lupyan" w:date="2017-05-20T16:00:00Z">
        <w:r w:rsidR="009217FB">
          <w:t xml:space="preserve">(3) </w:t>
        </w:r>
      </w:ins>
      <w:ins w:id="102" w:author="Gary Lupyan" w:date="2017-05-20T16:21:00Z">
        <w:r w:rsidR="00024120">
          <w:t xml:space="preserve">Even as </w:t>
        </w:r>
      </w:ins>
      <w:del w:id="103" w:author="Gary Lupyan" w:date="2017-05-20T16:21:00Z">
        <w:r w:rsidDel="00024120">
          <w:delText xml:space="preserve">At the same time that </w:delText>
        </w:r>
      </w:del>
      <w:r>
        <w:t xml:space="preserve">the imitations became more word-like, they also retained </w:t>
      </w:r>
      <w:del w:id="104" w:author="Gary Lupyan" w:date="2017-05-20T16:21:00Z">
        <w:r w:rsidDel="00024120">
          <w:delText xml:space="preserve">some </w:delText>
        </w:r>
      </w:del>
      <w:r>
        <w:t>resemblance to the category of environmental sound that motivated them</w:t>
      </w:r>
      <w:del w:id="105" w:author="Gary Lupyan" w:date="2017-05-20T16:21:00Z">
        <w:r w:rsidDel="00024120">
          <w:delText>--at least relative to the other categories tested.</w:delText>
        </w:r>
      </w:del>
      <w:ins w:id="106" w:author="Gary Lupyan" w:date="2017-05-20T16:21:00Z">
        <w:r w:rsidR="00024120">
          <w:t xml:space="preserve"> as measured by </w:t>
        </w:r>
      </w:ins>
      <w:del w:id="107" w:author="Gary Lupyan" w:date="2017-05-20T16:21:00Z">
        <w:r w:rsidDel="00024120">
          <w:delText xml:space="preserve"> P</w:delText>
        </w:r>
      </w:del>
      <w:ins w:id="108" w:author="Gary Lupyan" w:date="2017-05-20T16:21:00Z">
        <w:r w:rsidR="00024120">
          <w:t xml:space="preserve">the ability of naïve listeners to match </w:t>
        </w:r>
      </w:ins>
      <w:ins w:id="109" w:author="Gary Lupyan" w:date="2017-05-20T16:22:00Z">
        <w:r w:rsidR="00024120">
          <w:t xml:space="preserve">both the auditory imitations and their written transcriptions </w:t>
        </w:r>
      </w:ins>
      <w:ins w:id="110" w:author="Gary Lupyan" w:date="2017-05-20T16:21:00Z">
        <w:r w:rsidR="00024120">
          <w:t xml:space="preserve">to the original environmental </w:t>
        </w:r>
      </w:ins>
      <w:ins w:id="111" w:author="Gary Lupyan" w:date="2017-05-20T16:22:00Z">
        <w:r w:rsidR="00024120">
          <w:t>sounds at levels above chance</w:t>
        </w:r>
      </w:ins>
      <w:del w:id="112" w:author="Gary Lupyan" w:date="2017-05-20T16:21:00Z">
        <w:r w:rsidDel="00024120">
          <w:delText xml:space="preserve">articipants </w:delText>
        </w:r>
      </w:del>
      <w:del w:id="113" w:author="Gary Lupyan" w:date="2017-05-20T16:22:00Z">
        <w:r w:rsidDel="00024120">
          <w:delText>were able to accurately match both the imitations and the transcriptions of imitations back to the category of environmental sounds that originally motivated them</w:delText>
        </w:r>
      </w:del>
      <w:r>
        <w:t xml:space="preserve"> even after </w:t>
      </w:r>
      <w:del w:id="114" w:author="Gary Lupyan" w:date="2017-05-20T16:22:00Z">
        <w:r w:rsidDel="00024120">
          <w:delText xml:space="preserve">up to </w:delText>
        </w:r>
      </w:del>
      <w:r>
        <w:t xml:space="preserve">8 generations of repetition. In sum, our results describe a process by which an imitation of an environmental sound may transition to a more word-like form through unguided repetition. They suggest that such a transition to more word-like forms might make them more effective as category labels. They also demonstrate that these created words are not </w:t>
      </w:r>
      <w:r>
        <w:lastRenderedPageBreak/>
        <w:t>entirely arbitrary, but instead retain a resemblance to the category of environmental sounds that motivated them.</w:t>
      </w:r>
    </w:p>
    <w:p w14:paraId="0364976C" w14:textId="77777777" w:rsidR="001F1DAB" w:rsidRDefault="00CA76CF">
      <w:pPr>
        <w:pStyle w:val="Heading2"/>
      </w:pPr>
      <w:bookmarkStart w:id="115" w:name="iterated-imitations-became-more-stable-a"/>
      <w:bookmarkEnd w:id="115"/>
      <w:commentRangeStart w:id="116"/>
      <w:r>
        <w:t>Iterated imitations became more stable and word-like</w:t>
      </w:r>
      <w:commentRangeEnd w:id="116"/>
      <w:r w:rsidR="00024120">
        <w:rPr>
          <w:rStyle w:val="CommentReference"/>
          <w:rFonts w:asciiTheme="minorHAnsi" w:eastAsiaTheme="minorHAnsi" w:hAnsiTheme="minorHAnsi" w:cstheme="minorBidi"/>
          <w:b w:val="0"/>
          <w:bCs w:val="0"/>
          <w:color w:val="auto"/>
        </w:rPr>
        <w:commentReference w:id="116"/>
      </w:r>
    </w:p>
    <w:p w14:paraId="4511B41F" w14:textId="3B1C0C8A" w:rsidR="001F1DAB" w:rsidRDefault="00CA76CF">
      <w:pPr>
        <w:pStyle w:val="FirstParagraph"/>
      </w:pPr>
      <w:r>
        <w:t xml:space="preserve">We collected a total of 480 imitations from 94 participants </w:t>
      </w:r>
      <w:ins w:id="117" w:author="Gary Lupyan" w:date="2017-05-19T18:45:00Z">
        <w:r>
          <w:t xml:space="preserve">recruited on </w:t>
        </w:r>
      </w:ins>
      <w:del w:id="118" w:author="Gary Lupyan" w:date="2017-05-19T18:46:00Z">
        <w:r w:rsidDel="00CA76CF">
          <w:delText xml:space="preserve">using </w:delText>
        </w:r>
      </w:del>
      <w:r>
        <w:t xml:space="preserve">Amazon Mechanical Turk. The final set included 365 imitations along 105 contiguous transmission chains (Fig. 1; see Methods). </w:t>
      </w:r>
      <w:commentRangeStart w:id="119"/>
      <w:r>
        <w:t xml:space="preserve">Research assistants </w:t>
      </w:r>
      <w:commentRangeEnd w:id="119"/>
      <w:r w:rsidR="00024120">
        <w:rPr>
          <w:rStyle w:val="CommentReference"/>
        </w:rPr>
        <w:commentReference w:id="119"/>
      </w:r>
      <w:del w:id="120" w:author="Gary Lupyan" w:date="2017-05-20T16:27:00Z">
        <w:r w:rsidDel="00024120">
          <w:delText xml:space="preserve">coded </w:delText>
        </w:r>
      </w:del>
      <w:ins w:id="121" w:author="Gary Lupyan" w:date="2017-05-20T16:27:00Z">
        <w:r w:rsidR="00024120">
          <w:t xml:space="preserve">rated the </w:t>
        </w:r>
      </w:ins>
      <w:del w:id="122" w:author="Gary Lupyan" w:date="2017-05-20T16:27:00Z">
        <w:r w:rsidDel="00024120">
          <w:delText xml:space="preserve">these imitations for </w:delText>
        </w:r>
      </w:del>
      <w:r>
        <w:t xml:space="preserve">acoustic similarity </w:t>
      </w:r>
      <w:ins w:id="123" w:author="Gary Lupyan" w:date="2017-05-20T16:27:00Z">
        <w:r w:rsidR="00024120">
          <w:t xml:space="preserve">of pairs of imitations while </w:t>
        </w:r>
      </w:ins>
      <w:del w:id="124" w:author="Gary Lupyan" w:date="2017-05-20T16:27:00Z">
        <w:r w:rsidDel="00024120">
          <w:delText xml:space="preserve">using a </w:delText>
        </w:r>
      </w:del>
      <w:r>
        <w:t>blinded</w:t>
      </w:r>
      <w:ins w:id="125" w:author="Gary Lupyan" w:date="2017-05-20T16:27:00Z">
        <w:r w:rsidR="00024120">
          <w:t xml:space="preserve"> to all conditions and hypotheses</w:t>
        </w:r>
      </w:ins>
      <w:del w:id="126" w:author="Gary Lupyan" w:date="2017-05-20T16:28:00Z">
        <w:r w:rsidDel="00024120">
          <w:delText>, pairwise comparison procedure</w:delText>
        </w:r>
      </w:del>
      <w:r>
        <w:t xml:space="preserve"> (see Methods). </w:t>
      </w:r>
      <w:r w:rsidRPr="00024120">
        <w:rPr>
          <w:highlight w:val="yellow"/>
        </w:rPr>
        <w:t xml:space="preserve">Inter-rater reliability </w:t>
      </w:r>
      <w:commentRangeStart w:id="127"/>
      <w:r w:rsidRPr="00024120">
        <w:rPr>
          <w:highlight w:val="yellow"/>
        </w:rPr>
        <w:t>was high, ICC = 0.39</w:t>
      </w:r>
      <w:commentRangeEnd w:id="127"/>
      <w:r w:rsidR="00024120">
        <w:rPr>
          <w:rStyle w:val="CommentReference"/>
        </w:rPr>
        <w:commentReference w:id="127"/>
      </w:r>
      <w:r w:rsidRPr="00024120">
        <w:rPr>
          <w:highlight w:val="yellow"/>
        </w:rPr>
        <w:t xml:space="preserve">, 95% CI [0.32, 0.47], F(170, 680) = 4.18, </w:t>
      </w:r>
      <w:r w:rsidRPr="00024120">
        <w:rPr>
          <w:i/>
          <w:highlight w:val="yellow"/>
        </w:rPr>
        <w:t>p</w:t>
      </w:r>
      <w:r w:rsidRPr="00024120">
        <w:rPr>
          <w:highlight w:val="yellow"/>
        </w:rPr>
        <w:t xml:space="preserve"> &lt; 0.001</w:t>
      </w:r>
      <w:r>
        <w:t xml:space="preserve">. Acoustic similarity ratings were fit with a hierarchical linear model predicting similarity from generation with random effects for rater and for category. Imitations from later generations were rated as sounding more similar to one another than imitations from earlier generations, </w:t>
      </w:r>
      <w:r>
        <w:rPr>
          <w:i/>
        </w:rPr>
        <w:t>b</w:t>
      </w:r>
      <w:r>
        <w:t xml:space="preserve"> = 0.09 (</w:t>
      </w:r>
      <w:commentRangeStart w:id="128"/>
      <w:r>
        <w:t>0.02</w:t>
      </w:r>
      <w:commentRangeEnd w:id="128"/>
      <w:r w:rsidR="00024120">
        <w:rPr>
          <w:rStyle w:val="CommentReference"/>
        </w:rPr>
        <w:commentReference w:id="128"/>
      </w:r>
      <w:r>
        <w:t xml:space="preserve">), </w:t>
      </w:r>
      <w:r>
        <w:rPr>
          <w:i/>
        </w:rPr>
        <w:t>t</w:t>
      </w:r>
      <w:r>
        <w:t xml:space="preserve">(4.5) = 4.42, </w:t>
      </w:r>
      <w:r>
        <w:rPr>
          <w:i/>
        </w:rPr>
        <w:t>p</w:t>
      </w:r>
      <w:r>
        <w:t xml:space="preserve"> = 0.009 (Fig. 2A). This result suggests that </w:t>
      </w:r>
      <w:ins w:id="129" w:author="Gary Lupyan" w:date="2017-05-20T16:28:00Z">
        <w:r w:rsidR="00024120">
          <w:t xml:space="preserve">imitations became more stable (i.e., easier to imitate with high fidelity) with </w:t>
        </w:r>
        <w:r w:rsidR="00D52FE9">
          <w:t>each generation.</w:t>
        </w:r>
      </w:ins>
      <w:del w:id="130" w:author="Gary Lupyan" w:date="2017-05-20T16:28:00Z">
        <w:r w:rsidDel="00024120">
          <w:delText>repetition made the vocalizations easier to imitate with high fidelity.</w:delText>
        </w:r>
      </w:del>
    </w:p>
    <w:p w14:paraId="5337D158" w14:textId="77777777" w:rsidR="001F1DAB" w:rsidRDefault="00CA76CF">
      <w:pPr>
        <w:pStyle w:val="FigurewithCaption"/>
      </w:pPr>
      <w:r>
        <w:rPr>
          <w:noProof/>
        </w:rPr>
        <w:lastRenderedPageBreak/>
        <w:drawing>
          <wp:inline distT="0" distB="0" distL="0" distR="0" wp14:anchorId="23F51A36" wp14:editId="0CFB4830">
            <wp:extent cx="5334000" cy="8318729"/>
            <wp:effectExtent l="0" t="0" r="0" b="0"/>
            <wp:docPr id="2" name="Picture" descr="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tition made the vocalizations easier to imitate with high fidelity. B. Average orthographic distance among transcriptions of imitations taken from first and last generations. Each point shows the average orthographic distance (based on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8318729"/>
                    </a:xfrm>
                    <a:prstGeom prst="rect">
                      <a:avLst/>
                    </a:prstGeom>
                    <a:noFill/>
                    <a:ln w="9525">
                      <a:noFill/>
                      <a:headEnd/>
                      <a:tailEnd/>
                    </a:ln>
                  </pic:spPr>
                </pic:pic>
              </a:graphicData>
            </a:graphic>
          </wp:inline>
        </w:drawing>
      </w:r>
    </w:p>
    <w:p w14:paraId="1F66ECC5" w14:textId="1797710A" w:rsidR="001F1DAB" w:rsidRDefault="00CA76CF">
      <w:pPr>
        <w:pStyle w:val="ImageCaption"/>
      </w:pPr>
      <w:r>
        <w:lastRenderedPageBreak/>
        <w:t xml:space="preserve">Stabilization of imitations through iteration. A. Change in perception of acoustic similarity over generations of repetition. Predictions of a hierarchical linear model are shown with ±1 </w:t>
      </w:r>
      <w:del w:id="131" w:author="Gary Lupyan" w:date="2017-05-20T16:29:00Z">
        <w:r w:rsidDel="00D52FE9">
          <w:delText xml:space="preserve">standard error </w:delText>
        </w:r>
      </w:del>
      <w:ins w:id="132" w:author="Gary Lupyan" w:date="2017-05-20T16:29:00Z">
        <w:r w:rsidR="00D52FE9">
          <w:t xml:space="preserve">SE </w:t>
        </w:r>
      </w:ins>
      <w:r>
        <w:t xml:space="preserve">of the model predictions. Acoustic similarity increases over generations, indicating that repetition made the vocalizations easier to imitate with high fidelity. B. Average orthographic distance among transcriptions of imitations taken from first and last generations. </w:t>
      </w:r>
      <w:ins w:id="133" w:author="Gary Lupyan" w:date="2017-05-20T16:29:00Z">
        <w:r w:rsidR="00D52FE9">
          <w:t xml:space="preserve">Transcriptions of later generation imitations were more similar to one another than transcriptions of first generation imitations. </w:t>
        </w:r>
      </w:ins>
      <w:r>
        <w:t xml:space="preserve">Each point shows the average orthographic distance (based on longest contiguous matching subsequence) between the most frequent transcription and all other transcriptions of a single imitation. Error bars are ±1 </w:t>
      </w:r>
      <w:del w:id="134" w:author="Gary Lupyan" w:date="2017-05-20T16:29:00Z">
        <w:r w:rsidDel="00D52FE9">
          <w:delText xml:space="preserve">standard error </w:delText>
        </w:r>
      </w:del>
      <w:ins w:id="135" w:author="Gary Lupyan" w:date="2017-05-20T16:29:00Z">
        <w:r w:rsidR="00D52FE9">
          <w:t xml:space="preserve">SE </w:t>
        </w:r>
      </w:ins>
      <w:r>
        <w:t xml:space="preserve">of the hierarchical linear model predictions. </w:t>
      </w:r>
      <w:del w:id="136" w:author="Gary Lupyan" w:date="2017-05-20T16:29:00Z">
        <w:r w:rsidDel="00D52FE9">
          <w:delText>Transcriptions of later generation imitations were more similar to one another than transcriptions of first generation imitations.</w:delText>
        </w:r>
      </w:del>
    </w:p>
    <w:p w14:paraId="4A960633" w14:textId="1148A769" w:rsidR="001F1DAB" w:rsidRDefault="00CA76CF">
      <w:pPr>
        <w:pStyle w:val="BodyText"/>
      </w:pPr>
      <w:commentRangeStart w:id="137"/>
      <w:r>
        <w:t xml:space="preserve">We also conducted automated analyses of acoustic similarity using Mel Frequency Cepstral Coefficients (MFCCs) as a measure of acoustic distance. By this measure, imitations from later generations were not significantly more similar to one another, </w:t>
      </w:r>
      <w:r>
        <w:rPr>
          <w:i/>
        </w:rPr>
        <w:t>b</w:t>
      </w:r>
      <w:r>
        <w:t xml:space="preserve"> = 0.04 </w:t>
      </w:r>
      <w:commentRangeStart w:id="138"/>
      <w:r>
        <w:t xml:space="preserve">(0.03), </w:t>
      </w:r>
      <w:commentRangeEnd w:id="138"/>
      <w:r w:rsidR="001B1886">
        <w:rPr>
          <w:rStyle w:val="CommentReference"/>
        </w:rPr>
        <w:commentReference w:id="138"/>
      </w:r>
      <w:r>
        <w:rPr>
          <w:i/>
        </w:rPr>
        <w:t>t</w:t>
      </w:r>
      <w:r>
        <w:t>(357</w:t>
      </w:r>
      <w:del w:id="139" w:author="Gary Lupyan" w:date="2017-05-19T18:47:00Z">
        <w:r w:rsidDel="001B1886">
          <w:delText>.0</w:delText>
        </w:r>
      </w:del>
      <w:r>
        <w:t xml:space="preserve">) = 1.18, </w:t>
      </w:r>
      <w:r>
        <w:rPr>
          <w:i/>
        </w:rPr>
        <w:t>p</w:t>
      </w:r>
      <w:r>
        <w:t xml:space="preserve"> = 0.24. For our stimuli the correlation between automated analyses of acoustic similarity and rater judgments was low, </w:t>
      </w:r>
      <w:r>
        <w:rPr>
          <w:i/>
        </w:rPr>
        <w:t>r</w:t>
      </w:r>
      <w:r>
        <w:t xml:space="preserve"> = 0.20, 95% CI [0.16, 0.25], suggesting </w:t>
      </w:r>
      <w:del w:id="140" w:author="Gary Lupyan" w:date="2017-05-19T18:46:00Z">
        <w:r w:rsidDel="001B1886">
          <w:delText xml:space="preserve">to us </w:delText>
        </w:r>
      </w:del>
      <w:r>
        <w:t>that the automated analyses may not capture the acoustic features driving the perception of acoustic similarity</w:t>
      </w:r>
      <w:ins w:id="141" w:author="Gary Lupyan" w:date="2017-05-19T18:46:00Z">
        <w:r w:rsidR="001B1886">
          <w:t xml:space="preserve"> of these stimuli</w:t>
        </w:r>
      </w:ins>
      <w:r>
        <w:t xml:space="preserve">. This is possibly due to the non-verbal nature of the imitations as well as variation in recording quality between participants in the online study. </w:t>
      </w:r>
      <w:ins w:id="142" w:author="Gary Lupyan" w:date="2017-05-20T17:36:00Z">
        <w:r w:rsidR="00DA503D">
          <w:t xml:space="preserve">Additional details </w:t>
        </w:r>
      </w:ins>
      <w:del w:id="143" w:author="Gary Lupyan" w:date="2017-05-20T17:36:00Z">
        <w:r w:rsidDel="00DA503D">
          <w:delText xml:space="preserve">Further results </w:delText>
        </w:r>
      </w:del>
      <w:r>
        <w:t xml:space="preserve">of </w:t>
      </w:r>
      <w:del w:id="144" w:author="Gary Lupyan" w:date="2017-05-20T17:36:00Z">
        <w:r w:rsidDel="00DA503D">
          <w:delText xml:space="preserve">these </w:delText>
        </w:r>
      </w:del>
      <w:r>
        <w:t xml:space="preserve">automated analyses are </w:t>
      </w:r>
      <w:commentRangeStart w:id="145"/>
      <w:r>
        <w:t>reported in the Supporting Information</w:t>
      </w:r>
      <w:commentRangeEnd w:id="145"/>
      <w:r w:rsidR="00DA503D">
        <w:rPr>
          <w:rStyle w:val="CommentReference"/>
        </w:rPr>
        <w:commentReference w:id="145"/>
      </w:r>
      <w:r>
        <w:t>.</w:t>
      </w:r>
      <w:commentRangeEnd w:id="137"/>
      <w:r w:rsidR="00DA503D">
        <w:rPr>
          <w:rStyle w:val="CommentReference"/>
        </w:rPr>
        <w:commentReference w:id="137"/>
      </w:r>
    </w:p>
    <w:p w14:paraId="7878BB0D" w14:textId="66EDA112" w:rsidR="001F1DAB" w:rsidRDefault="00CA76CF">
      <w:pPr>
        <w:pStyle w:val="BodyText"/>
      </w:pPr>
      <w:del w:id="146" w:author="Gary Lupyan" w:date="2017-05-20T19:58:00Z">
        <w:r w:rsidRPr="000C6F75" w:rsidDel="000C6F75">
          <w:delText xml:space="preserve">We next </w:delText>
        </w:r>
      </w:del>
      <w:ins w:id="147" w:author="Gary Lupyan" w:date="2017-05-20T19:58:00Z">
        <w:r w:rsidR="000C6F75">
          <w:t xml:space="preserve">As an additional test of stabilization, </w:t>
        </w:r>
      </w:ins>
      <w:del w:id="148" w:author="Gary Lupyan" w:date="2017-05-20T19:58:00Z">
        <w:r w:rsidRPr="000C6F75" w:rsidDel="000C6F75">
          <w:delText>tested whether the imitations became more distinguishable as particular words, as opposed to stabilizing on non-linguistic, i.e., non-English sounds. W</w:delText>
        </w:r>
      </w:del>
      <w:ins w:id="149" w:author="Gary Lupyan" w:date="2017-05-20T19:58:00Z">
        <w:r w:rsidR="000C6F75">
          <w:t>w</w:t>
        </w:r>
      </w:ins>
      <w:r w:rsidRPr="000C6F75">
        <w:t>e had English-speaking participants recruited via Amazon Mechanical Turk transcribe the</w:t>
      </w:r>
      <w:r>
        <w:t xml:space="preserve"> </w:t>
      </w:r>
      <w:ins w:id="150" w:author="Gary Lupyan" w:date="2017-05-20T19:58:00Z">
        <w:r w:rsidR="000C6F75">
          <w:t xml:space="preserve">vocal </w:t>
        </w:r>
      </w:ins>
      <w:r>
        <w:t xml:space="preserve">imitations into English orthography, and then </w:t>
      </w:r>
      <w:del w:id="151" w:author="Gary Lupyan" w:date="2017-05-20T19:58:00Z">
        <w:r w:rsidDel="000C6F75">
          <w:delText xml:space="preserve">we </w:delText>
        </w:r>
      </w:del>
      <w:r>
        <w:t xml:space="preserve">measured whether transcription agreement </w:t>
      </w:r>
      <w:ins w:id="152" w:author="Gary Lupyan" w:date="2017-05-20T19:58:00Z">
        <w:r w:rsidR="000C6F75">
          <w:t xml:space="preserve">and transcription similarity </w:t>
        </w:r>
      </w:ins>
      <w:r>
        <w:t xml:space="preserve">increased over generations. </w:t>
      </w:r>
      <w:commentRangeStart w:id="153"/>
      <w:r>
        <w:t xml:space="preserve">We selected the first and final three imitations in each transmission chain to be transcribed. </w:t>
      </w:r>
      <w:commentRangeEnd w:id="153"/>
      <w:r w:rsidR="000C6F75">
        <w:rPr>
          <w:rStyle w:val="CommentReference"/>
        </w:rPr>
        <w:commentReference w:id="153"/>
      </w:r>
      <w:r>
        <w:t xml:space="preserve">As a control, we also obtained "transcriptions" of the seed sounds themselves, the results of which are reported in the Supporting Information. </w:t>
      </w:r>
      <w:ins w:id="154" w:author="Gary Lupyan" w:date="2017-05-20T20:00:00Z">
        <w:r w:rsidR="000C6F75">
          <w:t xml:space="preserve">We collected </w:t>
        </w:r>
      </w:ins>
      <w:ins w:id="155" w:author="Gary Lupyan" w:date="2017-05-20T20:01:00Z">
        <w:r w:rsidR="000C6F75">
          <w:t>a total of 2163 transcriptions ---</w:t>
        </w:r>
      </w:ins>
      <w:del w:id="156" w:author="Gary Lupyan" w:date="2017-05-20T20:00:00Z">
        <w:r w:rsidRPr="000C6F75" w:rsidDel="000C6F75">
          <w:delText xml:space="preserve">A total of </w:delText>
        </w:r>
        <w:commentRangeStart w:id="157"/>
        <w:r w:rsidRPr="000C6F75" w:rsidDel="000C6F75">
          <w:delText>2163</w:delText>
        </w:r>
        <w:r w:rsidDel="000C6F75">
          <w:delText xml:space="preserve"> </w:delText>
        </w:r>
        <w:commentRangeEnd w:id="157"/>
        <w:r w:rsidR="000C6F75" w:rsidDel="000C6F75">
          <w:rPr>
            <w:rStyle w:val="CommentReference"/>
          </w:rPr>
          <w:commentReference w:id="157"/>
        </w:r>
        <w:r w:rsidDel="000C6F75">
          <w:delText xml:space="preserve">were collected, or </w:delText>
        </w:r>
      </w:del>
      <w:r>
        <w:t>approximately 20 transcriptions per sound</w:t>
      </w:r>
      <w:del w:id="158" w:author="Gary Lupyan" w:date="2017-05-20T20:01:00Z">
        <w:r w:rsidDel="002F3C96">
          <w:delText xml:space="preserve"> (imitation and seed sounds)</w:delText>
        </w:r>
      </w:del>
      <w:r>
        <w:t xml:space="preserve">. </w:t>
      </w:r>
      <w:ins w:id="159" w:author="Gary Lupyan" w:date="2017-05-20T20:01:00Z">
        <w:r w:rsidR="002F3C96">
          <w:t xml:space="preserve">Some </w:t>
        </w:r>
      </w:ins>
      <w:del w:id="160" w:author="Gary Lupyan" w:date="2017-05-20T20:01:00Z">
        <w:r w:rsidDel="002F3C96">
          <w:delText xml:space="preserve">Examples </w:delText>
        </w:r>
      </w:del>
      <w:ins w:id="161" w:author="Gary Lupyan" w:date="2017-05-20T20:01:00Z">
        <w:r w:rsidR="002F3C96">
          <w:t xml:space="preserve">examples </w:t>
        </w:r>
      </w:ins>
      <w:r>
        <w:t>of the transcri</w:t>
      </w:r>
      <w:ins w:id="162" w:author="Gary Lupyan" w:date="2017-05-20T20:01:00Z">
        <w:r w:rsidR="002F3C96">
          <w:t xml:space="preserve">ptions </w:t>
        </w:r>
      </w:ins>
      <w:del w:id="163" w:author="Gary Lupyan" w:date="2017-05-20T20:01:00Z">
        <w:r w:rsidDel="002F3C96">
          <w:delText>bed words</w:delText>
        </w:r>
      </w:del>
      <w:r>
        <w:t xml:space="preserve"> are presented in Table 1.</w:t>
      </w:r>
    </w:p>
    <w:p w14:paraId="4AACCA79" w14:textId="4023C2E0" w:rsidR="001F1DAB" w:rsidRDefault="00CA76CF">
      <w:pPr>
        <w:pStyle w:val="BodyText"/>
      </w:pPr>
      <w:r>
        <w:t xml:space="preserve">To measure transcription agreement we took the average orthographic distance (based on longest contiguous matching subsequence) between the most frequent transcription and all other transcriptions of a given imitation. A hierarchical linear model predicting orthographic distance from the type of imitation being transcribed (First generation imitations, Last 3 generation imitations) with random effects for transmission chains nested within categories of environmental sounds. Transcriptions of later generation imitations were more similar to one another in orthographic distance than transcriptions from earlier generations, </w:t>
      </w:r>
      <w:r>
        <w:rPr>
          <w:i/>
        </w:rPr>
        <w:t>b</w:t>
      </w:r>
      <w:r>
        <w:t xml:space="preserve"> = -0.12 </w:t>
      </w:r>
      <w:commentRangeStart w:id="164"/>
      <w:r>
        <w:t xml:space="preserve">(0.03), </w:t>
      </w:r>
      <w:commentRangeEnd w:id="164"/>
      <w:r w:rsidR="001B1886">
        <w:rPr>
          <w:rStyle w:val="CommentReference"/>
        </w:rPr>
        <w:commentReference w:id="164"/>
      </w:r>
      <w:commentRangeStart w:id="165"/>
      <w:r>
        <w:rPr>
          <w:i/>
        </w:rPr>
        <w:t>t</w:t>
      </w:r>
      <w:r>
        <w:t xml:space="preserve">(3.0) </w:t>
      </w:r>
      <w:commentRangeEnd w:id="165"/>
      <w:r w:rsidR="001B1886">
        <w:rPr>
          <w:rStyle w:val="CommentReference"/>
        </w:rPr>
        <w:commentReference w:id="165"/>
      </w:r>
      <w:r>
        <w:t xml:space="preserve">= -3.62, </w:t>
      </w:r>
      <w:r>
        <w:rPr>
          <w:i/>
        </w:rPr>
        <w:t>p</w:t>
      </w:r>
      <w:r>
        <w:t xml:space="preserve"> = 0.035 (Fig. 2B). This result supports our hypothesis that unguided repetition drives imitations </w:t>
      </w:r>
      <w:commentRangeStart w:id="166"/>
      <w:r>
        <w:t>to become more distinctive as particular English words</w:t>
      </w:r>
      <w:commentRangeEnd w:id="166"/>
      <w:r w:rsidR="002F3C96">
        <w:rPr>
          <w:rStyle w:val="CommentReference"/>
        </w:rPr>
        <w:commentReference w:id="166"/>
      </w:r>
      <w:r>
        <w:t xml:space="preserve">. </w:t>
      </w:r>
      <w:ins w:id="167" w:author="Gary Lupyan" w:date="2017-05-20T20:02:00Z">
        <w:r w:rsidR="002F3C96">
          <w:t>The same results is reached by using a</w:t>
        </w:r>
      </w:ins>
      <w:del w:id="168" w:author="Gary Lupyan" w:date="2017-05-20T20:02:00Z">
        <w:r w:rsidDel="002F3C96">
          <w:delText>The same conclusion was drawn from a</w:delText>
        </w:r>
      </w:del>
      <w:r>
        <w:t>lternat</w:t>
      </w:r>
      <w:del w:id="169" w:author="Gary Lupyan" w:date="2017-05-20T20:02:00Z">
        <w:r w:rsidDel="002F3C96">
          <w:delText>ive</w:delText>
        </w:r>
      </w:del>
      <w:ins w:id="170" w:author="Gary Lupyan" w:date="2017-05-20T20:02:00Z">
        <w:r w:rsidR="002F3C96">
          <w:t>e</w:t>
        </w:r>
      </w:ins>
      <w:r>
        <w:t xml:space="preserve"> measures of orthographic distance such as exact string matching, and when excluding imitations for which all transcriptions were unique (see Supporting Information).</w:t>
      </w:r>
    </w:p>
    <w:p w14:paraId="61E05B66" w14:textId="279ED06B" w:rsidR="001F1DAB" w:rsidRDefault="00CA76CF">
      <w:pPr>
        <w:pStyle w:val="Heading2"/>
      </w:pPr>
      <w:bookmarkStart w:id="171" w:name="iterated-imitations-became-easier-to-lea"/>
      <w:bookmarkEnd w:id="171"/>
      <w:r>
        <w:lastRenderedPageBreak/>
        <w:t xml:space="preserve">Iterated imitations </w:t>
      </w:r>
      <w:del w:id="172" w:author="Gary Lupyan" w:date="2017-05-20T20:03:00Z">
        <w:r w:rsidDel="002F3C96">
          <w:delText xml:space="preserve">became </w:delText>
        </w:r>
      </w:del>
      <w:ins w:id="173" w:author="Gary Lupyan" w:date="2017-05-20T20:03:00Z">
        <w:r w:rsidR="002F3C96">
          <w:t xml:space="preserve">make for </w:t>
        </w:r>
      </w:ins>
      <w:del w:id="174" w:author="Gary Lupyan" w:date="2017-05-20T20:03:00Z">
        <w:r w:rsidDel="002F3C96">
          <w:delText>easier to learn</w:delText>
        </w:r>
      </w:del>
      <w:ins w:id="175" w:author="Gary Lupyan" w:date="2017-05-20T20:03:00Z">
        <w:r w:rsidR="002F3C96">
          <w:t>better category labels</w:t>
        </w:r>
      </w:ins>
    </w:p>
    <w:p w14:paraId="771F30EB" w14:textId="1A8BF5EC" w:rsidR="001F1DAB" w:rsidRDefault="002F3C96" w:rsidP="0029289B">
      <w:pPr>
        <w:pStyle w:val="FirstParagraph"/>
      </w:pPr>
      <w:ins w:id="176" w:author="Gary Lupyan" w:date="2017-05-20T20:03:00Z">
        <w:r>
          <w:t xml:space="preserve">One consequence of </w:t>
        </w:r>
      </w:ins>
      <w:del w:id="177" w:author="Gary Lupyan" w:date="2017-05-20T20:03:00Z">
        <w:r w:rsidR="00CA76CF" w:rsidDel="002F3C96">
          <w:delText xml:space="preserve">Our hypothesis was that repetition of </w:delText>
        </w:r>
      </w:del>
      <w:r w:rsidR="00CA76CF">
        <w:t xml:space="preserve">imitations </w:t>
      </w:r>
      <w:ins w:id="178" w:author="Gary Lupyan" w:date="2017-05-20T20:03:00Z">
        <w:r>
          <w:t xml:space="preserve">becoming </w:t>
        </w:r>
      </w:ins>
      <w:del w:id="179" w:author="Gary Lupyan" w:date="2017-05-20T20:03:00Z">
        <w:r w:rsidR="00CA76CF" w:rsidDel="002F3C96">
          <w:delText xml:space="preserve">would result in </w:delText>
        </w:r>
      </w:del>
      <w:del w:id="180" w:author="Gary Lupyan" w:date="2017-05-20T22:53:00Z">
        <w:r w:rsidR="00CA76CF" w:rsidDel="00E85ACF">
          <w:delText xml:space="preserve">increasingly </w:delText>
        </w:r>
      </w:del>
      <w:ins w:id="181" w:author="Gary Lupyan" w:date="2017-05-20T20:03:00Z">
        <w:r>
          <w:t xml:space="preserve">more </w:t>
        </w:r>
      </w:ins>
      <w:r w:rsidR="00CA76CF">
        <w:t xml:space="preserve">word-like </w:t>
      </w:r>
      <w:del w:id="182" w:author="Gary Lupyan" w:date="2017-05-20T22:53:00Z">
        <w:r w:rsidR="00CA76CF" w:rsidDel="00E85ACF">
          <w:delText>forms</w:delText>
        </w:r>
      </w:del>
      <w:ins w:id="183" w:author="Gary Lupyan" w:date="2017-05-20T20:03:00Z">
        <w:r>
          <w:t xml:space="preserve">is that they may </w:t>
        </w:r>
      </w:ins>
      <w:ins w:id="184" w:author="Gary Lupyan" w:date="2017-05-20T20:04:00Z">
        <w:r>
          <w:t xml:space="preserve">make </w:t>
        </w:r>
      </w:ins>
      <w:ins w:id="185" w:author="Gary Lupyan" w:date="2017-05-20T22:53:00Z">
        <w:r w:rsidR="00E85ACF">
          <w:t xml:space="preserve">for </w:t>
        </w:r>
      </w:ins>
      <w:ins w:id="186" w:author="Gary Lupyan" w:date="2017-05-20T20:04:00Z">
        <w:r>
          <w:t xml:space="preserve">better </w:t>
        </w:r>
      </w:ins>
      <w:ins w:id="187" w:author="Gary Lupyan" w:date="2017-05-20T20:03:00Z">
        <w:r>
          <w:t>category labels. For example</w:t>
        </w:r>
      </w:ins>
      <w:ins w:id="188" w:author="Gary Lupyan" w:date="2017-05-20T20:04:00Z">
        <w:r>
          <w:t xml:space="preserve">, </w:t>
        </w:r>
      </w:ins>
      <w:ins w:id="189" w:author="Gary Lupyan" w:date="2017-05-20T22:53:00Z">
        <w:r w:rsidR="00E85ACF">
          <w:t>an imitation from a later generation</w:t>
        </w:r>
      </w:ins>
      <w:ins w:id="190" w:author="Gary Lupyan" w:date="2017-05-20T23:13:00Z">
        <w:r w:rsidR="00AE13E4">
          <w:t>, by virtue of having a more word-like form,</w:t>
        </w:r>
      </w:ins>
      <w:ins w:id="191" w:author="Gary Lupyan" w:date="2017-05-20T22:53:00Z">
        <w:r w:rsidR="00E85ACF">
          <w:t xml:space="preserve"> may be easier to learn to associate </w:t>
        </w:r>
      </w:ins>
      <w:ins w:id="192" w:author="Gary Lupyan" w:date="2017-05-20T23:12:00Z">
        <w:r w:rsidR="00AE13E4">
          <w:t xml:space="preserve">with the </w:t>
        </w:r>
      </w:ins>
      <w:ins w:id="193" w:author="Gary Lupyan" w:date="2017-05-20T23:13:00Z">
        <w:r w:rsidR="00AE13E4">
          <w:t xml:space="preserve">category of sounds that motivated it than an earlier imitation. To the extent that the later generation has abstracted away from the </w:t>
        </w:r>
      </w:ins>
      <w:ins w:id="194" w:author="Gary Lupyan" w:date="2017-05-20T23:14:00Z">
        <w:r w:rsidR="00AE13E4">
          <w:t xml:space="preserve">idiosycracies of a particular category </w:t>
        </w:r>
        <w:r w:rsidR="00AE13E4" w:rsidRPr="0029289B">
          <w:t xml:space="preserve">member, it may also be easier to generalize it to novel category members. </w:t>
        </w:r>
      </w:ins>
      <w:del w:id="195" w:author="Gary Lupyan" w:date="2017-05-20T20:04:00Z">
        <w:r w:rsidR="00CA76CF" w:rsidRPr="0029289B" w:rsidDel="002F3C96">
          <w:delText xml:space="preserve">, but what are the consequences of this transition for the language user? To examine this question, </w:delText>
        </w:r>
      </w:del>
      <w:del w:id="196" w:author="Gary Lupyan" w:date="2017-05-20T23:14:00Z">
        <w:r w:rsidR="00CA76CF" w:rsidRPr="0029289B" w:rsidDel="00AE13E4">
          <w:delText>w</w:delText>
        </w:r>
      </w:del>
      <w:ins w:id="197" w:author="Gary Lupyan" w:date="2017-05-20T23:14:00Z">
        <w:r w:rsidR="00AE13E4" w:rsidRPr="0029289B">
          <w:t>W</w:t>
        </w:r>
      </w:ins>
      <w:r w:rsidR="00CA76CF" w:rsidRPr="0029289B">
        <w:t xml:space="preserve">e tested </w:t>
      </w:r>
      <w:ins w:id="198" w:author="Gary Lupyan" w:date="2017-05-20T23:14:00Z">
        <w:r w:rsidR="00AE13E4" w:rsidRPr="0029289B">
          <w:rPr>
            <w:rPrChange w:id="199" w:author="Gary Lupyan" w:date="2017-05-20T23:58:00Z">
              <w:rPr>
                <w:highlight w:val="yellow"/>
              </w:rPr>
            </w:rPrChange>
          </w:rPr>
          <w:t xml:space="preserve">these predictions using </w:t>
        </w:r>
      </w:ins>
      <w:ins w:id="200" w:author="Gary Lupyan" w:date="2017-05-20T23:15:00Z">
        <w:r w:rsidR="00AE13E4" w:rsidRPr="0029289B">
          <w:rPr>
            <w:rPrChange w:id="201" w:author="Gary Lupyan" w:date="2017-05-20T23:58:00Z">
              <w:rPr>
                <w:highlight w:val="yellow"/>
              </w:rPr>
            </w:rPrChange>
          </w:rPr>
          <w:t>label-</w:t>
        </w:r>
      </w:ins>
      <w:ins w:id="202" w:author="Gary Lupyan" w:date="2017-05-20T23:58:00Z">
        <w:r w:rsidR="0029289B">
          <w:t xml:space="preserve">referent matching </w:t>
        </w:r>
      </w:ins>
      <w:ins w:id="203" w:author="Gary Lupyan" w:date="2017-05-20T23:15:00Z">
        <w:r w:rsidR="00AE13E4" w:rsidRPr="0029289B">
          <w:rPr>
            <w:rPrChange w:id="204" w:author="Gary Lupyan" w:date="2017-05-20T23:58:00Z">
              <w:rPr>
                <w:highlight w:val="yellow"/>
              </w:rPr>
            </w:rPrChange>
          </w:rPr>
          <w:t xml:space="preserve">task wherein participantes </w:t>
        </w:r>
      </w:ins>
      <w:ins w:id="205" w:author="Gary Lupyan" w:date="2017-05-20T23:57:00Z">
        <w:r w:rsidR="0029289B" w:rsidRPr="0029289B">
          <w:rPr>
            <w:rPrChange w:id="206" w:author="Gary Lupyan" w:date="2017-05-20T23:58:00Z">
              <w:rPr>
                <w:highlight w:val="yellow"/>
              </w:rPr>
            </w:rPrChange>
          </w:rPr>
          <w:t xml:space="preserve">had to learn to associate </w:t>
        </w:r>
      </w:ins>
      <w:ins w:id="207" w:author="Gary Lupyan" w:date="2017-05-20T23:58:00Z">
        <w:r w:rsidR="0029289B">
          <w:t xml:space="preserve">the original environmental sounds to transcriptions either from the first generation or the last generation. </w:t>
        </w:r>
      </w:ins>
      <w:commentRangeStart w:id="208"/>
      <w:del w:id="209" w:author="Gary Lupyan" w:date="2017-05-20T23:59:00Z">
        <w:r w:rsidR="00CA76CF" w:rsidRPr="002F3C96" w:rsidDel="0029289B">
          <w:rPr>
            <w:highlight w:val="yellow"/>
            <w:rPrChange w:id="210" w:author="Gary Lupyan" w:date="2017-05-20T20:04:00Z">
              <w:rPr/>
            </w:rPrChange>
          </w:rPr>
          <w:delText>whether the words created through repetition were easier to learn as</w:delText>
        </w:r>
        <w:r w:rsidR="00CA76CF" w:rsidDel="0029289B">
          <w:delText xml:space="preserve"> category labels. We selected a sample of transcriptions taken from first and last generation imitations to use as novel labels for categories of environmental sounds. </w:delText>
        </w:r>
      </w:del>
      <w:r w:rsidR="00CA76CF">
        <w:t>As before, a sample of transcriptions generated directly from the seed sounds was used as a control</w:t>
      </w:r>
      <w:commentRangeEnd w:id="208"/>
      <w:r w:rsidR="0029289B">
        <w:rPr>
          <w:rStyle w:val="CommentReference"/>
        </w:rPr>
        <w:commentReference w:id="208"/>
      </w:r>
      <w:r w:rsidR="00CA76CF">
        <w:t>. The procedure for selecting otherwise-equal transcriptions in each of the three categories of transcriptions (first generation, last generation, seed sound control) is detailed in the Supporting Information. Here we focus on the results of the comparison between first and last generation transcriptions in the category learning experiment.</w:t>
      </w:r>
    </w:p>
    <w:p w14:paraId="02A4918C" w14:textId="7166DBB1" w:rsidR="001F1DAB" w:rsidRDefault="00CA76CF" w:rsidP="0029289B">
      <w:pPr>
        <w:pStyle w:val="BodyText"/>
      </w:pPr>
      <w:commentRangeStart w:id="211"/>
      <w:r>
        <w:t xml:space="preserve">When participants learned novel labels for categories of environmental sounds, they were faster when learning a label from a last generation imitation than from a first </w:t>
      </w:r>
      <w:commentRangeEnd w:id="211"/>
      <w:r w:rsidR="0029289B">
        <w:rPr>
          <w:rStyle w:val="CommentReference"/>
        </w:rPr>
        <w:commentReference w:id="211"/>
      </w:r>
      <w:r>
        <w:t xml:space="preserve">generation imitation, </w:t>
      </w:r>
      <w:r>
        <w:rPr>
          <w:i/>
        </w:rPr>
        <w:t>b</w:t>
      </w:r>
      <w:r>
        <w:t xml:space="preserve"> = -114.13 (52.06), </w:t>
      </w:r>
      <w:r>
        <w:rPr>
          <w:i/>
        </w:rPr>
        <w:t>t</w:t>
      </w:r>
      <w:r>
        <w:t xml:space="preserve">(39.9) = -2.19, </w:t>
      </w:r>
      <w:r>
        <w:rPr>
          <w:i/>
        </w:rPr>
        <w:t>p</w:t>
      </w:r>
      <w:r>
        <w:t xml:space="preserve"> = 0.034 (Fig. 3A). </w:t>
      </w:r>
      <w:del w:id="212" w:author="Gary Lupyan" w:date="2017-05-21T00:08:00Z">
        <w:r w:rsidDel="00EC3510">
          <w:delText>Thus,</w:delText>
        </w:r>
      </w:del>
      <w:ins w:id="213" w:author="Gary Lupyan" w:date="2017-05-21T00:08:00Z">
        <w:r w:rsidR="00EC3510">
          <w:t>And so</w:t>
        </w:r>
      </w:ins>
      <w:r>
        <w:t xml:space="preserve"> in addition to becoming more stable both in terms of acoustic and orthographic properties, imitations that have been more repeated were also easier to learn as category labels. </w:t>
      </w:r>
      <w:ins w:id="214" w:author="Gary Lupyan" w:date="2017-05-21T00:01:00Z">
        <w:r w:rsidR="0029289B">
          <w:t xml:space="preserve">Next, we examined whether the transcriptions from the last generation generalized better to novel sounds. To test this hypothesis, we compared </w:t>
        </w:r>
      </w:ins>
      <w:del w:id="215" w:author="Gary Lupyan" w:date="2017-05-21T00:01:00Z">
        <w:r w:rsidDel="0029289B">
          <w:delText xml:space="preserve">The effect can be further localized within each block. Comparing </w:delText>
        </w:r>
      </w:del>
      <w:r>
        <w:t xml:space="preserve">RTs on </w:t>
      </w:r>
      <w:del w:id="216" w:author="Gary Lupyan" w:date="2017-05-21T00:01:00Z">
        <w:r w:rsidDel="0029289B">
          <w:delText xml:space="preserve">the </w:delText>
        </w:r>
      </w:del>
      <w:r>
        <w:t xml:space="preserve">trials leading up to </w:t>
      </w:r>
      <w:del w:id="217" w:author="Gary Lupyan" w:date="2017-05-21T00:02:00Z">
        <w:r w:rsidDel="0029289B">
          <w:delText xml:space="preserve">a block </w:delText>
        </w:r>
      </w:del>
      <w:r>
        <w:t xml:space="preserve">transition </w:t>
      </w:r>
      <w:ins w:id="218" w:author="Gary Lupyan" w:date="2017-05-21T00:02:00Z">
        <w:r w:rsidR="0029289B">
          <w:t xml:space="preserve">to a block that introduced </w:t>
        </w:r>
      </w:ins>
      <w:del w:id="219" w:author="Gary Lupyan" w:date="2017-05-21T00:02:00Z">
        <w:r w:rsidDel="0029289B">
          <w:delText xml:space="preserve">where </w:delText>
        </w:r>
      </w:del>
      <w:r>
        <w:t>new category members</w:t>
      </w:r>
      <w:del w:id="220" w:author="Gary Lupyan" w:date="2017-05-21T00:02:00Z">
        <w:r w:rsidDel="0029289B">
          <w:delText xml:space="preserve"> were introduced</w:delText>
        </w:r>
      </w:del>
      <w:r>
        <w:t xml:space="preserve">, and the trials immediately after the transition, revealed a reliable interaction between block transition and the generation of the transcribed label, </w:t>
      </w:r>
      <w:r>
        <w:rPr>
          <w:i/>
        </w:rPr>
        <w:t>b</w:t>
      </w:r>
      <w:r>
        <w:t xml:space="preserve"> = -112.50 (48.96), </w:t>
      </w:r>
      <w:r>
        <w:rPr>
          <w:i/>
        </w:rPr>
        <w:t>t</w:t>
      </w:r>
      <w:r>
        <w:t xml:space="preserve">(1732.0) = -2.30, </w:t>
      </w:r>
      <w:r>
        <w:rPr>
          <w:i/>
        </w:rPr>
        <w:t>p</w:t>
      </w:r>
      <w:r>
        <w:t xml:space="preserve"> = 0.022 (Fig. 3B). </w:t>
      </w:r>
      <w:commentRangeStart w:id="221"/>
      <w:r>
        <w:t>The same result is not found when all trials in the block are considered.</w:t>
      </w:r>
      <w:commentRangeEnd w:id="221"/>
      <w:r w:rsidR="008A7507">
        <w:rPr>
          <w:rStyle w:val="CommentReference"/>
        </w:rPr>
        <w:commentReference w:id="221"/>
      </w:r>
      <w:r>
        <w:t xml:space="preserve"> This result suggests that learning transcriptions from later generation imitations were easier to </w:t>
      </w:r>
      <w:del w:id="222" w:author="Gary Lupyan" w:date="2017-05-21T00:07:00Z">
        <w:r w:rsidDel="008A7507">
          <w:delText xml:space="preserve">initially </w:delText>
        </w:r>
      </w:del>
      <w:r>
        <w:t>generalize to new category members, although further investigation with a more difficult category learning experiment is required.</w:t>
      </w:r>
    </w:p>
    <w:p w14:paraId="7E706A2B" w14:textId="77777777" w:rsidR="001F1DAB" w:rsidRDefault="00CA76CF">
      <w:pPr>
        <w:pStyle w:val="FigurewithCaption"/>
      </w:pPr>
      <w:r>
        <w:rPr>
          <w:noProof/>
        </w:rPr>
        <w:lastRenderedPageBreak/>
        <w:drawing>
          <wp:inline distT="0" distB="0" distL="0" distR="0" wp14:anchorId="1F0D0041" wp14:editId="50CF7489">
            <wp:extent cx="5334000" cy="6932274"/>
            <wp:effectExtent l="0" t="0" r="0" b="0"/>
            <wp:docPr id="3" name="Picture" descr="Learning words created through iterated imitation. A. RTs on correct trials by block, showing faster responses when learning category labels transcribed from last generation imitations. B.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6932274"/>
                    </a:xfrm>
                    <a:prstGeom prst="rect">
                      <a:avLst/>
                    </a:prstGeom>
                    <a:noFill/>
                    <a:ln w="9525">
                      <a:noFill/>
                      <a:headEnd/>
                      <a:tailEnd/>
                    </a:ln>
                  </pic:spPr>
                </pic:pic>
              </a:graphicData>
            </a:graphic>
          </wp:inline>
        </w:drawing>
      </w:r>
    </w:p>
    <w:p w14:paraId="39A5EA50" w14:textId="491AA8BB" w:rsidR="001F1DAB" w:rsidRDefault="00CA76CF">
      <w:pPr>
        <w:pStyle w:val="ImageCaption"/>
      </w:pPr>
      <w:del w:id="223" w:author="Gary Lupyan" w:date="2017-05-20T23:15:00Z">
        <w:r w:rsidDel="00AE13E4">
          <w:delText xml:space="preserve">Learning words created through iterated imitation. </w:delText>
        </w:r>
      </w:del>
      <w:r>
        <w:t xml:space="preserve">A. </w:t>
      </w:r>
      <w:ins w:id="224" w:author="Gary Lupyan" w:date="2017-05-20T23:15:00Z">
        <w:r w:rsidR="00AE13E4">
          <w:t xml:space="preserve">Participants </w:t>
        </w:r>
      </w:ins>
      <w:ins w:id="225" w:author="Gary Lupyan" w:date="2017-05-20T23:16:00Z">
        <w:r w:rsidR="00AE13E4">
          <w:t xml:space="preserve">achieved </w:t>
        </w:r>
      </w:ins>
      <w:ins w:id="226" w:author="Gary Lupyan" w:date="2017-05-20T23:15:00Z">
        <w:r w:rsidR="00AE13E4">
          <w:t xml:space="preserve">faster </w:t>
        </w:r>
      </w:ins>
      <w:ins w:id="227" w:author="Gary Lupyan" w:date="2017-05-20T23:16:00Z">
        <w:r w:rsidR="00AE13E4">
          <w:t xml:space="preserve">reaction times in matching transcribed labels to environmental sounds for </w:t>
        </w:r>
      </w:ins>
      <w:del w:id="228" w:author="Gary Lupyan" w:date="2017-05-20T23:16:00Z">
        <w:r w:rsidDel="00AE13E4">
          <w:delText xml:space="preserve">RTs on correct trials by block, showing faster responses when learning category </w:delText>
        </w:r>
      </w:del>
      <w:r>
        <w:t xml:space="preserve">labels transcribed from </w:t>
      </w:r>
      <w:ins w:id="229" w:author="Gary Lupyan" w:date="2017-05-20T23:16:00Z">
        <w:r w:rsidR="00AE13E4">
          <w:t xml:space="preserve">later compared to earlier </w:t>
        </w:r>
      </w:ins>
      <w:del w:id="230" w:author="Gary Lupyan" w:date="2017-05-20T23:17:00Z">
        <w:r w:rsidDel="00AE13E4">
          <w:delText xml:space="preserve">last </w:delText>
        </w:r>
      </w:del>
      <w:r>
        <w:t>generation</w:t>
      </w:r>
      <w:ins w:id="231" w:author="Gary Lupyan" w:date="2017-05-20T23:17:00Z">
        <w:r w:rsidR="00AE13E4">
          <w:t>s</w:t>
        </w:r>
      </w:ins>
      <w:del w:id="232" w:author="Gary Lupyan" w:date="2017-05-20T23:17:00Z">
        <w:r w:rsidDel="00AE13E4">
          <w:delText xml:space="preserve"> imitations</w:delText>
        </w:r>
      </w:del>
      <w:r>
        <w:t xml:space="preserve">. B. </w:t>
      </w:r>
      <w:ins w:id="233" w:author="Gary Lupyan" w:date="2017-05-20T23:17:00Z">
        <w:r w:rsidR="00AE13E4">
          <w:t>There was a generalization cost for first-generation labels, but not last generation labels</w:t>
        </w:r>
        <w:commentRangeStart w:id="234"/>
        <w:r w:rsidR="00AE13E4">
          <w:t>.</w:t>
        </w:r>
      </w:ins>
      <w:commentRangeEnd w:id="234"/>
      <w:ins w:id="235" w:author="Gary Lupyan" w:date="2017-05-20T23:18:00Z">
        <w:r w:rsidR="00AE13E4">
          <w:rPr>
            <w:rStyle w:val="CommentReference"/>
            <w:i w:val="0"/>
          </w:rPr>
          <w:commentReference w:id="234"/>
        </w:r>
      </w:ins>
      <w:del w:id="237" w:author="Gary Lupyan" w:date="2017-05-20T23:18:00Z">
        <w:r w:rsidDel="00AE13E4">
          <w:delText>RTs on trials leading up to and immediately following the block transition where new category members are introduced.</w:delText>
        </w:r>
      </w:del>
    </w:p>
    <w:p w14:paraId="2D1ABED4" w14:textId="7BAC13B2" w:rsidR="001F1DAB" w:rsidRDefault="00CA76CF">
      <w:pPr>
        <w:pStyle w:val="Heading2"/>
      </w:pPr>
      <w:bookmarkStart w:id="238" w:name="iterated-imitations-retained-resemblance"/>
      <w:bookmarkEnd w:id="238"/>
      <w:r>
        <w:lastRenderedPageBreak/>
        <w:t xml:space="preserve">Iterated imitations retained resemblance to </w:t>
      </w:r>
      <w:ins w:id="239" w:author="Gary Lupyan" w:date="2017-05-20T17:37:00Z">
        <w:r w:rsidR="00DA503D">
          <w:t xml:space="preserve">the </w:t>
        </w:r>
      </w:ins>
      <w:ins w:id="240" w:author="Gary Lupyan" w:date="2017-05-20T17:38:00Z">
        <w:r w:rsidR="00DA503D">
          <w:t xml:space="preserve">sounds that </w:t>
        </w:r>
      </w:ins>
      <w:del w:id="241" w:author="Gary Lupyan" w:date="2017-05-20T17:38:00Z">
        <w:r w:rsidDel="00DA503D">
          <w:delText>seed categor</w:delText>
        </w:r>
      </w:del>
      <w:ins w:id="242" w:author="Gary Lupyan" w:date="2017-05-20T17:38:00Z">
        <w:r w:rsidR="00DA503D">
          <w:t xml:space="preserve"> motivated them.</w:t>
        </w:r>
      </w:ins>
      <w:del w:id="243" w:author="Gary Lupyan" w:date="2017-05-20T17:37:00Z">
        <w:r w:rsidDel="00DA503D">
          <w:delText>y</w:delText>
        </w:r>
      </w:del>
    </w:p>
    <w:p w14:paraId="76179498" w14:textId="77777777" w:rsidR="001F1DAB" w:rsidRDefault="00CA76CF">
      <w:pPr>
        <w:pStyle w:val="FirstParagraph"/>
      </w:pPr>
      <w:r>
        <w:t>As the imitations became more word-like, were they stabilizing on arbitrary acoustic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conditions depicted in Fig. 4A. These conditions differed in the relationship between the imitation and the four seed sounds serving as the choices in a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14:paraId="01AC734C" w14:textId="77777777" w:rsidR="001F1DAB" w:rsidRDefault="00CA76CF">
      <w:pPr>
        <w:pStyle w:val="FigurewithCaption"/>
      </w:pPr>
      <w:r>
        <w:rPr>
          <w:noProof/>
        </w:rPr>
        <w:lastRenderedPageBreak/>
        <w:drawing>
          <wp:inline distT="0" distB="0" distL="0" distR="0" wp14:anchorId="41B68B14" wp14:editId="33A109DF">
            <wp:extent cx="4107182" cy="7558262"/>
            <wp:effectExtent l="0" t="0" r="0" b="0"/>
            <wp:docPr id="4" name="Picture" descr="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quot;correct&quo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quot;category advantage&quot; (Category match v.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4107448" cy="7558751"/>
                    </a:xfrm>
                    <a:prstGeom prst="rect">
                      <a:avLst/>
                    </a:prstGeom>
                    <a:noFill/>
                    <a:ln w="9525">
                      <a:noFill/>
                      <a:headEnd/>
                      <a:tailEnd/>
                    </a:ln>
                  </pic:spPr>
                </pic:pic>
              </a:graphicData>
            </a:graphic>
          </wp:inline>
        </w:drawing>
      </w:r>
    </w:p>
    <w:p w14:paraId="4FCFE9A0" w14:textId="3B66C132" w:rsidR="001F1DAB" w:rsidRDefault="00CA76CF">
      <w:pPr>
        <w:pStyle w:val="ImageCaption"/>
      </w:pPr>
      <w:del w:id="244" w:author="Gary Lupyan" w:date="2017-05-20T19:27:00Z">
        <w:r w:rsidDel="00B75E4A">
          <w:delText xml:space="preserve">Imitations retained resemblance to seed category. </w:delText>
        </w:r>
      </w:del>
      <w:r>
        <w:t xml:space="preserve">A. </w:t>
      </w:r>
      <w:ins w:id="245" w:author="Gary Lupyan" w:date="2017-05-20T19:27:00Z">
        <w:r w:rsidR="00B75E4A">
          <w:t xml:space="preserve">Three </w:t>
        </w:r>
      </w:ins>
      <w:del w:id="246" w:author="Gary Lupyan" w:date="2017-05-20T19:27:00Z">
        <w:r w:rsidDel="00B75E4A">
          <w:delText xml:space="preserve">Types </w:delText>
        </w:r>
      </w:del>
      <w:ins w:id="247" w:author="Gary Lupyan" w:date="2017-05-20T19:27:00Z">
        <w:r w:rsidR="00B75E4A">
          <w:t xml:space="preserve">types </w:t>
        </w:r>
      </w:ins>
      <w:r>
        <w:t xml:space="preserve">of </w:t>
      </w:r>
      <w:del w:id="248" w:author="Gary Lupyan" w:date="2017-05-20T19:27:00Z">
        <w:r w:rsidDel="00B75E4A">
          <w:delText xml:space="preserve">4AFC </w:delText>
        </w:r>
      </w:del>
      <w:r>
        <w:t xml:space="preserve">matching questions used to assess </w:t>
      </w:r>
      <w:ins w:id="249" w:author="Gary Lupyan" w:date="2017-05-20T19:27:00Z">
        <w:r w:rsidR="00B75E4A">
          <w:t xml:space="preserve">the </w:t>
        </w:r>
      </w:ins>
      <w:r>
        <w:t xml:space="preserve">resemblance between </w:t>
      </w:r>
      <w:ins w:id="250" w:author="Gary Lupyan" w:date="2017-05-20T19:27:00Z">
        <w:r w:rsidR="00B75E4A">
          <w:t xml:space="preserve">the </w:t>
        </w:r>
      </w:ins>
      <w:r>
        <w:t>imitation</w:t>
      </w:r>
      <w:del w:id="251" w:author="Gary Lupyan" w:date="2017-05-20T19:27:00Z">
        <w:r w:rsidDel="00B75E4A">
          <w:delText>s</w:delText>
        </w:r>
      </w:del>
      <w:r>
        <w:t xml:space="preserve"> (and transcriptions of imitations) and </w:t>
      </w:r>
      <w:ins w:id="252" w:author="Gary Lupyan" w:date="2017-05-20T19:27:00Z">
        <w:r w:rsidR="00B75E4A">
          <w:t xml:space="preserve">the </w:t>
        </w:r>
      </w:ins>
      <w:r>
        <w:t xml:space="preserve">original seed sounds. For each question, participants listened to an imitation (dashed circles) and had to guess which </w:t>
      </w:r>
      <w:r>
        <w:lastRenderedPageBreak/>
        <w:t xml:space="preserve">of 4 sound choices (solid circles) they thought the person was trying to imitate. True seed questions contained the actual sound that generated the imitation </w:t>
      </w:r>
      <w:ins w:id="253" w:author="Gary Lupyan" w:date="2017-05-20T19:28:00Z">
        <w:r w:rsidR="00B75E4A">
          <w:t xml:space="preserve">as one of the </w:t>
        </w:r>
      </w:ins>
      <w:del w:id="254" w:author="Gary Lupyan" w:date="2017-05-20T19:28:00Z">
        <w:r w:rsidDel="00B75E4A">
          <w:delText xml:space="preserve">in the </w:delText>
        </w:r>
      </w:del>
      <w:r>
        <w:t>choices</w:t>
      </w:r>
      <w:ins w:id="255" w:author="Gary Lupyan" w:date="2017-05-20T19:28:00Z">
        <w:r w:rsidR="00B75E4A">
          <w:t xml:space="preserve"> (correct response)</w:t>
        </w:r>
      </w:ins>
      <w:del w:id="256" w:author="Gary Lupyan" w:date="2017-05-20T19:28:00Z">
        <w:r w:rsidDel="00B75E4A">
          <w:delText xml:space="preserve">, </w:delText>
        </w:r>
      </w:del>
      <w:ins w:id="257" w:author="Gary Lupyan" w:date="2017-05-20T19:28:00Z">
        <w:r w:rsidR="00B75E4A">
          <w:t xml:space="preserve">. </w:t>
        </w:r>
      </w:ins>
      <w:del w:id="258" w:author="Gary Lupyan" w:date="2017-05-20T19:28:00Z">
        <w:r w:rsidDel="00B75E4A">
          <w:delText>and t</w:delText>
        </w:r>
      </w:del>
      <w:ins w:id="259" w:author="Gary Lupyan" w:date="2017-05-20T19:28:00Z">
        <w:r w:rsidR="00B75E4A">
          <w:t>T</w:t>
        </w:r>
      </w:ins>
      <w:r>
        <w:t xml:space="preserve">he </w:t>
      </w:r>
      <w:ins w:id="260" w:author="Gary Lupyan" w:date="2017-05-20T19:28:00Z">
        <w:r w:rsidR="00B75E4A">
          <w:t xml:space="preserve">remaining </w:t>
        </w:r>
      </w:ins>
      <w:del w:id="261" w:author="Gary Lupyan" w:date="2017-05-20T19:28:00Z">
        <w:r w:rsidDel="00B75E4A">
          <w:delText xml:space="preserve">three distractor </w:delText>
        </w:r>
      </w:del>
      <w:r>
        <w:t xml:space="preserve">sounds were sampled from different categories. Category match questions </w:t>
      </w:r>
      <w:ins w:id="262" w:author="Gary Lupyan" w:date="2017-05-20T19:28:00Z">
        <w:r w:rsidR="00B75E4A">
          <w:t xml:space="preserve">replaced the </w:t>
        </w:r>
      </w:ins>
      <w:del w:id="263" w:author="Gary Lupyan" w:date="2017-05-20T19:28:00Z">
        <w:r w:rsidDel="00B75E4A">
          <w:delText xml:space="preserve">also used distractor sounds from different categories but the "correct" sound was not </w:delText>
        </w:r>
      </w:del>
      <w:ins w:id="264" w:author="Gary Lupyan" w:date="2017-05-20T19:28:00Z">
        <w:r w:rsidR="00B75E4A">
          <w:t xml:space="preserve">original </w:t>
        </w:r>
      </w:ins>
      <w:del w:id="265" w:author="Gary Lupyan" w:date="2017-05-20T19:29:00Z">
        <w:r w:rsidDel="00B75E4A">
          <w:delText xml:space="preserve">the actual </w:delText>
        </w:r>
      </w:del>
      <w:r>
        <w:t>seed</w:t>
      </w:r>
      <w:ins w:id="266" w:author="Gary Lupyan" w:date="2017-05-20T19:29:00Z">
        <w:r w:rsidR="00B75E4A">
          <w:t xml:space="preserve"> sound with another sound from the </w:t>
        </w:r>
      </w:ins>
      <w:del w:id="267" w:author="Gary Lupyan" w:date="2017-05-20T19:29:00Z">
        <w:r w:rsidDel="00B75E4A">
          <w:delText xml:space="preserve">, but a different sound within the </w:delText>
        </w:r>
      </w:del>
      <w:r>
        <w:t xml:space="preserve">same category. Specific match questions pitted the actual seed against the other seeds within the same category. B. Change in matching accuracy over generations of imitations, shown as predictions of the generalized linear models with ±1 </w:t>
      </w:r>
      <w:del w:id="268" w:author="Gary Lupyan" w:date="2017-05-20T17:38:00Z">
        <w:r w:rsidDel="00DA503D">
          <w:delText>standard error</w:delText>
        </w:r>
      </w:del>
      <w:ins w:id="269" w:author="Gary Lupyan" w:date="2017-05-20T17:38:00Z">
        <w:r w:rsidR="00DA503D">
          <w:t>SE</w:t>
        </w:r>
      </w:ins>
      <w:r>
        <w:t xml:space="preserve"> of the model predictions. The "category advantage" (Category match v</w:t>
      </w:r>
      <w:ins w:id="270" w:author="Gary Lupyan" w:date="2017-05-20T19:29:00Z">
        <w:r w:rsidR="00B75E4A">
          <w:t>s</w:t>
        </w:r>
      </w:ins>
      <w:r>
        <w:t xml:space="preserve">.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w:t>
      </w:r>
      <w:r w:rsidR="0075493A">
        <w:t>I</w:t>
      </w:r>
      <w:r>
        <w:t>mitations and transcriptions of imitations could still be matched back to the category of sound that motivated the original imitation</w:t>
      </w:r>
      <w:ins w:id="271" w:author="Gary Lupyan" w:date="2017-05-20T17:39:00Z">
        <w:r w:rsidR="0075493A">
          <w:t xml:space="preserve"> even after 8 generations</w:t>
        </w:r>
      </w:ins>
      <w:r>
        <w:t>.</w:t>
      </w:r>
    </w:p>
    <w:p w14:paraId="7596A205" w14:textId="75F9D5A3" w:rsidR="002A54E1" w:rsidRDefault="00CA76CF">
      <w:pPr>
        <w:pStyle w:val="BodyText"/>
        <w:rPr>
          <w:ins w:id="272" w:author="Gary Lupyan" w:date="2017-05-20T19:35:00Z"/>
        </w:rPr>
      </w:pPr>
      <w:r>
        <w:t xml:space="preserve">Matching accuracy for all question types </w:t>
      </w:r>
      <w:del w:id="273" w:author="Gary Lupyan" w:date="2017-05-20T19:30:00Z">
        <w:r w:rsidDel="002A54E1">
          <w:delText xml:space="preserve">started </w:delText>
        </w:r>
      </w:del>
      <w:ins w:id="274" w:author="Gary Lupyan" w:date="2017-05-20T19:30:00Z">
        <w:r w:rsidR="002A54E1">
          <w:t xml:space="preserve">was </w:t>
        </w:r>
      </w:ins>
      <w:r>
        <w:t xml:space="preserve">above chance for the first generation of imitations, </w:t>
      </w:r>
      <w:r>
        <w:rPr>
          <w:i/>
        </w:rPr>
        <w:t>b</w:t>
      </w:r>
      <w:r>
        <w:t xml:space="preserve"> = 1.65 (0.14) log-odds, odds = 0.50, </w:t>
      </w:r>
      <w:r>
        <w:rPr>
          <w:i/>
        </w:rPr>
        <w:t>z</w:t>
      </w:r>
      <w:r>
        <w:t xml:space="preserve"> = 11.58, </w:t>
      </w:r>
      <w:r>
        <w:rPr>
          <w:i/>
        </w:rPr>
        <w:t>p</w:t>
      </w:r>
      <w:r>
        <w:t xml:space="preserve"> &lt; 0.001, and decreased </w:t>
      </w:r>
      <w:del w:id="275" w:author="Gary Lupyan" w:date="2017-05-20T19:30:00Z">
        <w:r w:rsidDel="002A54E1">
          <w:delText xml:space="preserve">steadily </w:delText>
        </w:r>
      </w:del>
      <w:r>
        <w:t xml:space="preserve">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w:t>
      </w:r>
      <w:ins w:id="276" w:author="Gary Lupyan" w:date="2017-05-20T19:31:00Z">
        <w:r w:rsidR="002A54E1">
          <w:t xml:space="preserve">matching the imitations to the targets was </w:t>
        </w:r>
      </w:ins>
      <w:del w:id="277" w:author="Gary Lupyan" w:date="2017-05-20T19:31:00Z">
        <w:r w:rsidDel="002A54E1">
          <w:delText xml:space="preserve">some question types became </w:delText>
        </w:r>
      </w:del>
      <w:r>
        <w:t xml:space="preserve">more difficult </w:t>
      </w:r>
      <w:ins w:id="278" w:author="Gary Lupyan" w:date="2017-05-20T19:31:00Z">
        <w:r w:rsidR="002A54E1">
          <w:t>for later imitations for some trial-types compared to others</w:t>
        </w:r>
      </w:ins>
      <w:del w:id="279" w:author="Gary Lupyan" w:date="2017-05-20T19:31:00Z">
        <w:r w:rsidDel="002A54E1">
          <w:delText>at later generations than others</w:delText>
        </w:r>
      </w:del>
      <w:r>
        <w:t xml:space="preserve">. The results are shown in Fig. 4B.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suggesting that between-category information was more resistant to loss through transmission. An alternative explanation for this result is that the within-category match questions are simply more difficult</w:t>
      </w:r>
      <w:commentRangeStart w:id="280"/>
      <w:r>
        <w:rPr>
          <w:rStyle w:val="FootnoteReference"/>
        </w:rPr>
        <w:footnoteReference w:id="1"/>
      </w:r>
      <w:commentRangeEnd w:id="280"/>
      <w:r w:rsidR="0075493A">
        <w:rPr>
          <w:rStyle w:val="CommentReference"/>
        </w:rPr>
        <w:commentReference w:id="280"/>
      </w:r>
      <w:r>
        <w:t xml:space="preserve">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 </w:t>
      </w:r>
      <w:ins w:id="291" w:author="Gary Lupyan" w:date="2017-05-20T17:43:00Z">
        <w:r w:rsidR="0075493A">
          <w:t>T</w:t>
        </w:r>
      </w:ins>
      <w:del w:id="292" w:author="Gary Lupyan" w:date="2017-05-20T17:43:00Z">
        <w:r w:rsidDel="0075493A">
          <w:delText>Combined, t</w:delText>
        </w:r>
      </w:del>
      <w:r>
        <w:t>he observed increase in the "category advantage" (</w:t>
      </w:r>
      <w:del w:id="293" w:author="Gary Lupyan" w:date="2017-05-20T19:32:00Z">
        <w:r w:rsidDel="002A54E1">
          <w:delText xml:space="preserve">i.e., </w:delText>
        </w:r>
      </w:del>
      <w:r>
        <w:t>the advantage of having between-category distractors)</w:t>
      </w:r>
      <w:ins w:id="294" w:author="Gary Lupyan" w:date="2017-05-20T17:43:00Z">
        <w:r w:rsidR="0075493A">
          <w:t xml:space="preserve"> combined with </w:t>
        </w:r>
      </w:ins>
      <w:del w:id="295" w:author="Gary Lupyan" w:date="2017-05-20T17:43:00Z">
        <w:r w:rsidDel="0075493A">
          <w:delText>, along with</w:delText>
        </w:r>
      </w:del>
      <w:r>
        <w:t xml:space="preserve"> a decrease in the "true seed </w:t>
      </w:r>
      <w:r w:rsidRPr="002A54E1">
        <w:t>advantage" (</w:t>
      </w:r>
      <w:del w:id="296" w:author="Gary Lupyan" w:date="2017-05-20T19:32:00Z">
        <w:r w:rsidRPr="002A54E1" w:rsidDel="002A54E1">
          <w:delText xml:space="preserve">i.e., </w:delText>
        </w:r>
      </w:del>
      <w:r w:rsidRPr="002A54E1">
        <w:t>the advantage of having the actual seed among the choices)</w:t>
      </w:r>
      <w:del w:id="297" w:author="Gary Lupyan" w:date="2017-05-20T19:33:00Z">
        <w:r w:rsidRPr="002A54E1" w:rsidDel="002A54E1">
          <w:delText>,</w:delText>
        </w:r>
      </w:del>
      <w:r w:rsidRPr="002A54E1">
        <w:t xml:space="preserve"> </w:t>
      </w:r>
      <w:ins w:id="298" w:author="Gary Lupyan" w:date="2017-05-20T17:44:00Z">
        <w:r w:rsidR="0075493A" w:rsidRPr="002A54E1">
          <w:t>show</w:t>
        </w:r>
      </w:ins>
      <w:ins w:id="299" w:author="Gary Lupyan" w:date="2017-05-20T19:33:00Z">
        <w:r w:rsidR="002A54E1">
          <w:t>s</w:t>
        </w:r>
      </w:ins>
      <w:ins w:id="300" w:author="Gary Lupyan" w:date="2017-05-20T17:44:00Z">
        <w:r w:rsidR="0075493A" w:rsidRPr="002A54E1">
          <w:t xml:space="preserve"> that </w:t>
        </w:r>
      </w:ins>
      <w:ins w:id="301" w:author="Gary Lupyan" w:date="2017-05-20T19:35:00Z">
        <w:r w:rsidR="002A54E1">
          <w:t xml:space="preserve">the changes induced by repeated </w:t>
        </w:r>
      </w:ins>
      <w:ins w:id="302" w:author="Gary Lupyan" w:date="2017-05-20T19:33:00Z">
        <w:r w:rsidR="002A54E1">
          <w:t xml:space="preserve">imitation </w:t>
        </w:r>
      </w:ins>
      <w:ins w:id="303" w:author="Gary Lupyan" w:date="2017-05-20T19:35:00Z">
        <w:r w:rsidR="002A54E1">
          <w:t xml:space="preserve">caused </w:t>
        </w:r>
        <w:r w:rsidR="00746F3E">
          <w:t xml:space="preserve">the imitations to lose some of properties that linked the earlier </w:t>
        </w:r>
      </w:ins>
      <w:ins w:id="304" w:author="Gary Lupyan" w:date="2017-05-20T19:36:00Z">
        <w:r w:rsidR="00746F3E">
          <w:t xml:space="preserve">imitations </w:t>
        </w:r>
      </w:ins>
      <w:ins w:id="305" w:author="Gary Lupyan" w:date="2017-05-20T19:35:00Z">
        <w:r w:rsidR="00746F3E">
          <w:t xml:space="preserve">to the </w:t>
        </w:r>
      </w:ins>
      <w:ins w:id="306" w:author="Gary Lupyan" w:date="2017-05-20T19:36:00Z">
        <w:r w:rsidR="00746F3E">
          <w:t>specific sound that motivated them, while nevertheless preserving a more abstract category-based resembance.</w:t>
        </w:r>
      </w:ins>
    </w:p>
    <w:p w14:paraId="76426FBF" w14:textId="51273EA7" w:rsidR="001F1DAB" w:rsidDel="00746F3E" w:rsidRDefault="00CA76CF">
      <w:pPr>
        <w:pStyle w:val="BodyText"/>
        <w:rPr>
          <w:del w:id="307" w:author="Gary Lupyan" w:date="2017-05-20T19:36:00Z"/>
        </w:rPr>
      </w:pPr>
      <w:del w:id="308" w:author="Gary Lupyan" w:date="2017-05-20T17:44:00Z">
        <w:r w:rsidRPr="002A54E1" w:rsidDel="0075493A">
          <w:lastRenderedPageBreak/>
          <w:delText xml:space="preserve">supports our hypothesis that repetition makes </w:delText>
        </w:r>
      </w:del>
      <w:del w:id="309" w:author="Gary Lupyan" w:date="2017-05-20T19:36:00Z">
        <w:r w:rsidRPr="002A54E1" w:rsidDel="00746F3E">
          <w:delText xml:space="preserve">imitations more word-like </w:delText>
        </w:r>
      </w:del>
      <w:del w:id="310" w:author="Gary Lupyan" w:date="2017-05-20T17:45:00Z">
        <w:r w:rsidRPr="002A54E1" w:rsidDel="0075493A">
          <w:delText xml:space="preserve">in that </w:delText>
        </w:r>
      </w:del>
      <w:del w:id="311" w:author="Gary Lupyan" w:date="2017-05-20T19:36:00Z">
        <w:r w:rsidRPr="002A54E1" w:rsidDel="00746F3E">
          <w:delText>they are more likely to be interpreted as category labels as opposed to imitations of specific environmental sounds.</w:delText>
        </w:r>
      </w:del>
    </w:p>
    <w:p w14:paraId="6DC5F44F" w14:textId="4F0278D2" w:rsidR="001F1DAB" w:rsidRDefault="00CA76CF" w:rsidP="00746F3E">
      <w:pPr>
        <w:pStyle w:val="BodyText"/>
      </w:pPr>
      <w:r>
        <w:t xml:space="preserve">We next tested whether the same was true for </w:t>
      </w:r>
      <w:r w:rsidRPr="0075493A">
        <w:rPr>
          <w:i/>
          <w:rPrChange w:id="312" w:author="Gary Lupyan" w:date="2017-05-20T17:45:00Z">
            <w:rPr/>
          </w:rPrChange>
        </w:rPr>
        <w:t>transcriptions</w:t>
      </w:r>
      <w:r>
        <w:t xml:space="preserve"> of imitations: </w:t>
      </w:r>
      <w:ins w:id="313" w:author="Gary Lupyan" w:date="2017-05-20T19:36:00Z">
        <w:r w:rsidR="00746F3E">
          <w:t xml:space="preserve">Is it possible to match the </w:t>
        </w:r>
        <w:r w:rsidR="00746F3E">
          <w:rPr>
            <w:i/>
          </w:rPr>
          <w:t>written transcription</w:t>
        </w:r>
        <w:r w:rsidR="00746F3E">
          <w:t xml:space="preserve"> of the auditory sounds to the </w:t>
        </w:r>
      </w:ins>
      <w:ins w:id="314" w:author="Gary Lupyan" w:date="2017-05-20T19:37:00Z">
        <w:r w:rsidR="00746F3E">
          <w:t xml:space="preserve">original environmental sounds? </w:t>
        </w:r>
      </w:ins>
      <w:del w:id="315" w:author="Gary Lupyan" w:date="2017-05-20T19:37:00Z">
        <w:r w:rsidDel="00746F3E">
          <w:delText xml:space="preserve">Do the imitations, once transcribed, still retain a resemblance to the category of environment sounds that motivated them? </w:delText>
        </w:r>
      </w:del>
      <w:r>
        <w:t xml:space="preserve">To test this, we selected a sample of the most frequent transcriptions of first and last generation imitations to use in a </w:t>
      </w:r>
      <w:commentRangeStart w:id="316"/>
      <w:r>
        <w:t xml:space="preserve">modified version of the "Guess the seed" game. </w:t>
      </w:r>
      <w:commentRangeEnd w:id="316"/>
      <w:r w:rsidR="00B75E4A">
        <w:rPr>
          <w:rStyle w:val="CommentReference"/>
        </w:rPr>
        <w:commentReference w:id="316"/>
      </w:r>
      <w:r>
        <w:t>Participants were given a novel word and had to guess the sound that was represented by the invented word. The distractors for all questions were between-category, i.e. True seed and Category match</w:t>
      </w:r>
      <w:ins w:id="317" w:author="Gary Lupyan" w:date="2017-05-20T19:37:00Z">
        <w:r w:rsidR="00746F3E">
          <w:t>. S</w:t>
        </w:r>
      </w:ins>
      <w:del w:id="318" w:author="Gary Lupyan" w:date="2017-05-20T19:37:00Z">
        <w:r w:rsidDel="00746F3E">
          <w:delText>--but not S</w:delText>
        </w:r>
      </w:del>
      <w:r>
        <w:t>pecific match</w:t>
      </w:r>
      <w:ins w:id="319" w:author="Gary Lupyan" w:date="2017-05-20T19:37:00Z">
        <w:r w:rsidR="00746F3E">
          <w:t xml:space="preserve"> </w:t>
        </w:r>
      </w:ins>
      <w:del w:id="320" w:author="Gary Lupyan" w:date="2017-05-20T19:37:00Z">
        <w:r w:rsidDel="00746F3E">
          <w:delText>--</w:delText>
        </w:r>
      </w:del>
      <w:r>
        <w:t xml:space="preserve">questions were </w:t>
      </w:r>
      <w:del w:id="321" w:author="Gary Lupyan" w:date="2017-05-20T19:37:00Z">
        <w:r w:rsidDel="00746F3E">
          <w:delText>tested with transcriptions</w:delText>
        </w:r>
      </w:del>
      <w:ins w:id="322" w:author="Gary Lupyan" w:date="2017-05-20T19:37:00Z">
        <w:r w:rsidR="00746F3E">
          <w:t>omitted</w:t>
        </w:r>
      </w:ins>
      <w:r>
        <w:t>.</w:t>
      </w:r>
    </w:p>
    <w:p w14:paraId="5E3A79B3" w14:textId="42A169F7" w:rsidR="001F1DAB" w:rsidRDefault="00746F3E">
      <w:pPr>
        <w:pStyle w:val="BodyText"/>
      </w:pPr>
      <w:ins w:id="323" w:author="Gary Lupyan" w:date="2017-05-20T19:38:00Z">
        <w:r>
          <w:t xml:space="preserve">Remarkably, </w:t>
        </w:r>
      </w:ins>
      <w:del w:id="324" w:author="Gary Lupyan" w:date="2017-05-20T19:38:00Z">
        <w:r w:rsidR="00CA76CF" w:rsidDel="00746F3E">
          <w:delText xml:space="preserve">Participants </w:delText>
        </w:r>
      </w:del>
      <w:ins w:id="325" w:author="Gary Lupyan" w:date="2017-05-20T19:38:00Z">
        <w:r>
          <w:t xml:space="preserve">participants </w:t>
        </w:r>
      </w:ins>
      <w:r w:rsidR="00CA76CF">
        <w:t xml:space="preserve">were able to guess the correct meaning of a word that was transcribed from an imitation that had been repeated up to 8 times, </w:t>
      </w:r>
      <w:r w:rsidR="00CA76CF">
        <w:rPr>
          <w:i/>
        </w:rPr>
        <w:t>b</w:t>
      </w:r>
      <w:r w:rsidR="00CA76CF">
        <w:t xml:space="preserve"> = 0.83 (0.13) log-odds, odds = -0.18, </w:t>
      </w:r>
      <w:r w:rsidR="00CA76CF">
        <w:rPr>
          <w:i/>
        </w:rPr>
        <w:t>z</w:t>
      </w:r>
      <w:r w:rsidR="00CA76CF">
        <w:t xml:space="preserve"> = 6.46, </w:t>
      </w:r>
      <w:r w:rsidR="00CA76CF">
        <w:rPr>
          <w:i/>
        </w:rPr>
        <w:t>p</w:t>
      </w:r>
      <w:r w:rsidR="00CA76CF">
        <w:t xml:space="preserve"> &lt; 0.001 (Fig. 4C). This was true for True seed questions containing the actual seed generating the transcribed imitation, </w:t>
      </w:r>
      <w:r w:rsidR="00CA76CF">
        <w:rPr>
          <w:i/>
        </w:rPr>
        <w:t>b</w:t>
      </w:r>
      <w:r w:rsidR="00CA76CF">
        <w:t xml:space="preserve"> = 0.75 (0.15) log-odds, odds = -0.28, </w:t>
      </w:r>
      <w:r w:rsidR="00CA76CF">
        <w:rPr>
          <w:i/>
        </w:rPr>
        <w:t>z</w:t>
      </w:r>
      <w:r w:rsidR="00CA76CF">
        <w:t xml:space="preserve"> = 4.87, </w:t>
      </w:r>
      <w:r w:rsidR="00CA76CF">
        <w:rPr>
          <w:i/>
        </w:rPr>
        <w:t>p</w:t>
      </w:r>
      <w:r w:rsidR="00CA76CF">
        <w:t xml:space="preserve"> &lt; 0.001, and for Category match questions where participants had to associate transcriptions with a particular category of environmental sounds, </w:t>
      </w:r>
      <w:r w:rsidR="00CA76CF">
        <w:rPr>
          <w:i/>
        </w:rPr>
        <w:t>b</w:t>
      </w:r>
      <w:r w:rsidR="00CA76CF">
        <w:t xml:space="preserve"> = 1.02 (0.16) log-odds, odds = 0.02, </w:t>
      </w:r>
      <w:r w:rsidR="00CA76CF">
        <w:rPr>
          <w:i/>
        </w:rPr>
        <w:t>z</w:t>
      </w:r>
      <w:r w:rsidR="00CA76CF">
        <w:t xml:space="preserve"> = 6.39, </w:t>
      </w:r>
      <w:r w:rsidR="00CA76CF">
        <w:rPr>
          <w:i/>
        </w:rPr>
        <w:t>p</w:t>
      </w:r>
      <w:r w:rsidR="00CA76CF">
        <w:t xml:space="preserve"> &lt; 0.001.</w:t>
      </w:r>
    </w:p>
    <w:p w14:paraId="045BC3BD" w14:textId="3B4AD8CE" w:rsidR="001F1DAB" w:rsidRDefault="00CA76CF">
      <w:pPr>
        <w:pStyle w:val="BodyText"/>
      </w:pPr>
      <w:commentRangeStart w:id="326"/>
      <w:r>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w:t>
      </w:r>
      <w:ins w:id="327" w:author="Gary Lupyan" w:date="2017-05-20T19:40:00Z">
        <w:r w:rsidR="00746F3E">
          <w:t xml:space="preserve">We hypothesize </w:t>
        </w:r>
      </w:ins>
      <w:del w:id="328" w:author="Gary Lupyan" w:date="2017-05-20T19:40:00Z">
        <w:r w:rsidRPr="0075493A" w:rsidDel="00746F3E">
          <w:rPr>
            <w:highlight w:val="yellow"/>
            <w:rPrChange w:id="329" w:author="Gary Lupyan" w:date="2017-05-20T17:45:00Z">
              <w:rPr/>
            </w:rPrChange>
          </w:rPr>
          <w:delText>Our theory predict</w:delText>
        </w:r>
        <w:r w:rsidDel="00746F3E">
          <w:delText xml:space="preserve">s </w:delText>
        </w:r>
      </w:del>
      <w:r>
        <w:t>that later generation transcriptions should be less likely to be distinguished from other sounds within the same category. However, the True seed advantage persisted, indicating that transcriptions of imitations may capture idiosyncratic elements of specific category members more than the acoustic imitations themselves. An alternative reason for not observing a decrease in the True seed advantage for transcriptions is that the sample of transcriptions tested in the Guess the seed game was too small to adequately model changes happening on a per-chain level. Futher reasons for this discrepancy are explored in the Discussion.</w:t>
      </w:r>
      <w:commentRangeEnd w:id="326"/>
      <w:r w:rsidR="00746F3E">
        <w:rPr>
          <w:rStyle w:val="CommentReference"/>
        </w:rPr>
        <w:commentReference w:id="326"/>
      </w:r>
    </w:p>
    <w:p w14:paraId="4F70D8DD" w14:textId="77777777" w:rsidR="001F1DAB" w:rsidRDefault="00CA76CF">
      <w:pPr>
        <w:pStyle w:val="Heading1"/>
      </w:pPr>
      <w:bookmarkStart w:id="330" w:name="discussion"/>
      <w:bookmarkEnd w:id="330"/>
      <w:r>
        <w:t>Discussion</w:t>
      </w:r>
    </w:p>
    <w:p w14:paraId="373C80C2" w14:textId="31E37F94" w:rsidR="001F1DAB" w:rsidRDefault="0075493A" w:rsidP="00445866">
      <w:pPr>
        <w:pStyle w:val="FirstParagraph"/>
      </w:pPr>
      <w:ins w:id="331" w:author="Gary Lupyan" w:date="2017-05-20T17:45:00Z">
        <w:r>
          <w:t>Imitative (or “iconic”) words are found across the spoken languages of the world (Dingemanse et al. 2015; Imai and Kita 2014; Perniss</w:t>
        </w:r>
        <w:r w:rsidR="00EC3510">
          <w:t>, Thompson, and Vigliocco 2010)</w:t>
        </w:r>
      </w:ins>
      <w:ins w:id="332" w:author="Gary Lupyan" w:date="2017-05-21T00:09:00Z">
        <w:r w:rsidR="00EC3510">
          <w:t>. Counter to past assumptions about the limitations of human vocal imitation,</w:t>
        </w:r>
      </w:ins>
      <w:ins w:id="333" w:author="Gary Lupyan" w:date="2017-05-20T17:45:00Z">
        <w:r w:rsidR="00EC3510">
          <w:t xml:space="preserve"> </w:t>
        </w:r>
      </w:ins>
      <w:ins w:id="334" w:author="Gary Lupyan" w:date="2017-05-21T00:08:00Z">
        <w:r w:rsidR="00EC3510">
          <w:t>p</w:t>
        </w:r>
      </w:ins>
      <w:del w:id="335" w:author="Gary Lupyan" w:date="2017-05-21T00:08:00Z">
        <w:r w:rsidR="00CA76CF" w:rsidDel="00EC3510">
          <w:delText>P</w:delText>
        </w:r>
      </w:del>
      <w:r w:rsidR="00CA76CF">
        <w:t>eople are surprisingly effective at using vocal imitation to represent and communicate about the sounds in their environment (Lemaitre et al. 2016) and more abstract meanings (Perlman, Dale, and Lupyan 2015)</w:t>
      </w:r>
      <w:del w:id="336" w:author="Gary Lupyan" w:date="2017-05-21T00:09:00Z">
        <w:r w:rsidR="00CA76CF" w:rsidDel="00EC3510">
          <w:delText>.</w:delText>
        </w:r>
      </w:del>
      <w:ins w:id="337" w:author="Gary Lupyan" w:date="2017-05-21T00:09:00Z">
        <w:r w:rsidR="00EC3510">
          <w:t>, making the hypothesis that early sp</w:t>
        </w:r>
      </w:ins>
      <w:ins w:id="338" w:author="Gary Lupyan" w:date="2017-05-21T00:10:00Z">
        <w:r w:rsidR="00EC3510">
          <w:t>o</w:t>
        </w:r>
      </w:ins>
      <w:ins w:id="339" w:author="Gary Lupyan" w:date="2017-05-21T00:09:00Z">
        <w:r w:rsidR="00EC3510">
          <w:t>ken words</w:t>
        </w:r>
      </w:ins>
      <w:ins w:id="340" w:author="Gary Lupyan" w:date="2017-05-21T00:10:00Z">
        <w:r w:rsidR="00EC3510">
          <w:t xml:space="preserve"> originated from imitations, a plausible one. </w:t>
        </w:r>
      </w:ins>
      <w:ins w:id="341" w:author="Gary Lupyan" w:date="2017-05-21T00:13:00Z">
        <w:r w:rsidR="00445866">
          <w:t>W</w:t>
        </w:r>
      </w:ins>
      <w:del w:id="342" w:author="Gary Lupyan" w:date="2017-05-21T00:10:00Z">
        <w:r w:rsidR="00CA76CF" w:rsidDel="00EC3510">
          <w:delText xml:space="preserve"> </w:delText>
        </w:r>
      </w:del>
      <w:del w:id="343" w:author="Gary Lupyan" w:date="2017-05-20T17:45:00Z">
        <w:r w:rsidR="00CA76CF" w:rsidDel="0075493A">
          <w:delText xml:space="preserve">Moreover, imitative (or “iconic”) words are found across the spoken languages of the world (Dingemanse et al. 2015; Imai and Kita 2014; Perniss, Thompson, and Vigliocco 2010). </w:delText>
        </w:r>
      </w:del>
      <w:del w:id="344" w:author="Gary Lupyan" w:date="2017-05-20T17:46:00Z">
        <w:r w:rsidR="00CA76CF" w:rsidDel="0075493A">
          <w:delText>In this study, w</w:delText>
        </w:r>
      </w:del>
      <w:r w:rsidR="00CA76CF">
        <w:t xml:space="preserve">e examined </w:t>
      </w:r>
      <w:ins w:id="345" w:author="Gary Lupyan" w:date="2017-05-21T00:11:00Z">
        <w:r w:rsidR="00EC3510">
          <w:t>whether simply repeating an imitation of an environmental sound</w:t>
        </w:r>
      </w:ins>
      <w:ins w:id="346" w:author="Gary Lupyan" w:date="2017-05-21T00:13:00Z">
        <w:r w:rsidR="00445866">
          <w:t>--with no intention to create a new word or even to communicate</w:t>
        </w:r>
      </w:ins>
      <w:ins w:id="347" w:author="Gary Lupyan" w:date="2017-05-21T00:14:00Z">
        <w:r w:rsidR="00445866">
          <w:t>--</w:t>
        </w:r>
      </w:ins>
      <w:ins w:id="348" w:author="Gary Lupyan" w:date="2017-05-21T00:13:00Z">
        <w:r w:rsidR="00445866">
          <w:t xml:space="preserve">produce from </w:t>
        </w:r>
      </w:ins>
      <w:ins w:id="349" w:author="Gary Lupyan" w:date="2017-05-21T00:14:00Z">
        <w:r w:rsidR="00445866">
          <w:t>imitations of environmental sounds more word-like forms.</w:t>
        </w:r>
      </w:ins>
      <w:del w:id="350" w:author="Gary Lupyan" w:date="2017-05-21T00:14:00Z">
        <w:r w:rsidR="00CA76CF" w:rsidDel="00445866">
          <w:delText>how vocal imitations develop into standardized words. Must new words be deliberately invented as such, or can words form simply by repeating an imitation of a sound--even when there is no intention to communicate. To investigate this question, we conducted a large-scale, online, iterated vocal imitation experiment.</w:delText>
        </w:r>
      </w:del>
    </w:p>
    <w:p w14:paraId="27247097" w14:textId="77777777" w:rsidR="001F1DAB" w:rsidRDefault="00CA76CF">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according to the phonology of English, as later generations were more consistently transcribed into English orthography. </w:t>
      </w:r>
      <w:r>
        <w:lastRenderedPageBreak/>
        <w:t>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 (e.g. the sound of a dog bark; Lupyan and Thompson-Schill 2012; Edmiston and Lupyan 2015; Boutonnet and Lupyan 2015).</w:t>
      </w:r>
    </w:p>
    <w:p w14:paraId="3C0009BA" w14:textId="77777777" w:rsidR="001F1DAB" w:rsidRDefault="00CA76CF">
      <w:pPr>
        <w:pStyle w:val="BodyText"/>
      </w:pPr>
      <w:r>
        <w:t xml:space="preserve">However, at the same time as the vocalizations became more word-like, they nevertheless maintained an imitative quality. Interestingly, while after eight generations they could no longer be matched to the particular sound from which they originated, the imitations could still be matched to the general category of the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w:t>
      </w:r>
      <w:commentRangeStart w:id="351"/>
      <w:r>
        <w:t>However, unlike with the vocalizations, participants continued to be more accurate at matching late generation transcriptions back to their particular source sound relative to other exemplars of the category. With transcriptions, individuating information was retained over generations over and above category information. One possible explanation for this is that by converting the imitations into orthographic representations of phonemes, some idiosyncratic features of the sound could have been rendered as categorical phonological features. This process could exaggerate the features and thereby facilitate identification of the source.</w:t>
      </w:r>
      <w:commentRangeEnd w:id="351"/>
      <w:r w:rsidR="00445866">
        <w:rPr>
          <w:rStyle w:val="CommentReference"/>
        </w:rPr>
        <w:commentReference w:id="351"/>
      </w:r>
    </w:p>
    <w:p w14:paraId="6881F93D" w14:textId="77777777" w:rsidR="001F1DAB" w:rsidRDefault="00CA76CF">
      <w:pPr>
        <w:pStyle w:val="BodyText"/>
      </w:pPr>
      <w:r>
        <w:t>Our study focused on the process by which words are formed from vocal imitation, and future research remains to determine the full scope of vocal imitation as a source of vocabulary in spoken languages. Although some have estimated the number of imitative words to be small (Crystal 1987; Newmeyer 1992), increasing evidence from across 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(G. Vigliocco, Perniss, and Vinson 2014), is documented to have hundreds of words for human and animal vocalizations and various kinds of environmental sounds (Rhodes 1994; Sobkowiak 1990). In addition to words that are directly imitative of sounds, many languages also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and Kilian-Hatz 2001). Notably, these words are often recognized by native speakers to bear a degree of resemblance to their meaning, an intuition that is confirmed by experiments with naïve listeners (Dingemanse, Schuerman, and Reinisch 2016).</w:t>
      </w:r>
    </w:p>
    <w:p w14:paraId="5D437CBD" w14:textId="1C4826B6" w:rsidR="001F1DAB" w:rsidRDefault="00CA76CF">
      <w:pPr>
        <w:pStyle w:val="BodyText"/>
      </w:pPr>
      <w:r>
        <w:lastRenderedPageBreak/>
        <w:t>Therefore, if we are to understand the ongoing evolution of spoken languages, it is critical to examine how words are formed from vocal imitation. Here we show that the transition from imitation to word does not require deliberation or guidance: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our findings suggest how words might be created simply by repeating an imitation of a</w:t>
      </w:r>
      <w:ins w:id="352" w:author="Gary Lupyan" w:date="2017-05-21T00:18:00Z">
        <w:r w:rsidR="00445866">
          <w:t>n environmental</w:t>
        </w:r>
      </w:ins>
      <w:bookmarkStart w:id="353" w:name="_GoBack"/>
      <w:bookmarkEnd w:id="353"/>
      <w:r>
        <w:t xml:space="preserve"> sound.</w:t>
      </w:r>
    </w:p>
    <w:p w14:paraId="011547DD" w14:textId="77777777" w:rsidR="001F1DAB" w:rsidRDefault="00CA76CF">
      <w:pPr>
        <w:pStyle w:val="Heading1"/>
      </w:pPr>
      <w:bookmarkStart w:id="354" w:name="methods"/>
      <w:bookmarkEnd w:id="354"/>
      <w:r>
        <w:t>Methods</w:t>
      </w:r>
    </w:p>
    <w:p w14:paraId="28729DA9" w14:textId="77777777" w:rsidR="001F1DAB" w:rsidRDefault="00CA76CF">
      <w:pPr>
        <w:pStyle w:val="Heading2"/>
      </w:pPr>
      <w:bookmarkStart w:id="355" w:name="selecting-seed-sounds"/>
      <w:bookmarkEnd w:id="355"/>
      <w:r>
        <w:t>Selecting seed sounds</w:t>
      </w:r>
    </w:p>
    <w:p w14:paraId="501734F6" w14:textId="77777777" w:rsidR="001F1DAB" w:rsidRDefault="00CA76CF">
      <w:pPr>
        <w:pStyle w:val="FirstParagraph"/>
      </w:pPr>
      <w:r>
        <w:t>To avoid sounds having lexicalized or conventionalized onomatopoeic forms in English, we used inanimate categories of environmental sounds. Using an odd-one-out norming procedure (</w:t>
      </w:r>
      <w:r>
        <w:rPr>
          <w:i/>
        </w:rPr>
        <w:t>N</w:t>
      </w:r>
      <w:r>
        <w:t>=105 participants; see Supporting Information), an initial set of 36 sounds in 6 categories was reduced to a final set of 16 "seed" sounds: 4 sounds in each of 4 categories. The four final categories were: water, glass, tear, zipper.</w:t>
      </w:r>
    </w:p>
    <w:p w14:paraId="25579B2C" w14:textId="77777777" w:rsidR="001F1DAB" w:rsidRDefault="00CA76CF">
      <w:pPr>
        <w:pStyle w:val="Heading2"/>
      </w:pPr>
      <w:bookmarkStart w:id="356" w:name="collecting-imitations"/>
      <w:bookmarkEnd w:id="356"/>
      <w:r>
        <w:t>Collecting imitations</w:t>
      </w:r>
    </w:p>
    <w:p w14:paraId="2CE8A208" w14:textId="039168F2" w:rsidR="001F1DAB" w:rsidRDefault="00CA76CF">
      <w:pPr>
        <w:pStyle w:val="FirstParagraph"/>
      </w:pPr>
      <w:r>
        <w:t>Participants (</w:t>
      </w:r>
      <w:r>
        <w:rPr>
          <w:i/>
        </w:rPr>
        <w:t>N</w:t>
      </w:r>
      <w:r>
        <w:t>=94</w:t>
      </w:r>
      <w:ins w:id="357" w:author="Gary Lupyan" w:date="2017-05-20T23:56:00Z">
        <w:r w:rsidR="0029289B">
          <w:t xml:space="preserve"> recruited from Amazon Mechanical Turk</w:t>
        </w:r>
      </w:ins>
      <w:r>
        <w:t>) were paid to participate in an online version of the children's game of "Telephone". Participants were instructed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w:t>
      </w:r>
      <w:del w:id="358" w:author="Gary Lupyan" w:date="2017-05-20T23:56:00Z">
        <w:r w:rsidDel="0029289B">
          <w:delText>-</w:delText>
        </w:r>
      </w:del>
      <w:r>
        <w:t xml:space="preserve">30 dBFS) were not allowed. Imitations were monitored by an experimenter to catch any gross errors in recording before they were heard by the next generation of imitators. For example, recordings were trimmed to the length of the imitation, and recordings with loud sounds in the background were removed. The experimenter also blocked sounds that violated the rules of the experiment, e.g., by saying something in English. A total of 115 imitations </w:t>
      </w:r>
      <w:ins w:id="359" w:author="Gary Lupyan" w:date="2017-05-19T19:25:00Z">
        <w:r w:rsidR="009042EE">
          <w:t>(</w:t>
        </w:r>
        <w:r w:rsidR="009042EE" w:rsidRPr="009042EE">
          <w:rPr>
            <w:highlight w:val="yellow"/>
          </w:rPr>
          <w:t>X% of total)</w:t>
        </w:r>
        <w:r w:rsidR="009042EE">
          <w:t xml:space="preserve"> </w:t>
        </w:r>
      </w:ins>
      <w:r>
        <w:t>were removed.</w:t>
      </w:r>
    </w:p>
    <w:p w14:paraId="739CC579" w14:textId="77777777" w:rsidR="001F1DAB" w:rsidRDefault="00CA76CF">
      <w:pPr>
        <w:pStyle w:val="Heading2"/>
      </w:pPr>
      <w:bookmarkStart w:id="360" w:name="measuring-acoustic-similarity"/>
      <w:bookmarkEnd w:id="360"/>
      <w:r>
        <w:t>Measuring acoustic similarity</w:t>
      </w:r>
    </w:p>
    <w:p w14:paraId="6050B87A" w14:textId="4B6140A2" w:rsidR="001F1DAB" w:rsidRDefault="00CA76CF">
      <w:pPr>
        <w:pStyle w:val="FirstParagraph"/>
      </w:pPr>
      <w:r>
        <w:t>Acoustic similarity was measured by having research assistants listen to pairs of sounds and rate their subjective similarity. On each trial, raters heard two sounds from subsequent generations were played in succession</w:t>
      </w:r>
      <w:ins w:id="361" w:author="Gary Lupyan" w:date="2017-05-20T23:26:00Z">
        <w:r w:rsidR="004F2562">
          <w:t>,</w:t>
        </w:r>
      </w:ins>
      <w:r>
        <w:t xml:space="preserve"> but in random order. The</w:t>
      </w:r>
      <w:ins w:id="362" w:author="Gary Lupyan" w:date="2017-05-20T23:26:00Z">
        <w:r w:rsidR="004F2562">
          <w:t xml:space="preserve">y then indicated </w:t>
        </w:r>
      </w:ins>
      <w:del w:id="363" w:author="Gary Lupyan" w:date="2017-05-20T23:26:00Z">
        <w:r w:rsidDel="004F2562">
          <w:delText>n</w:delText>
        </w:r>
      </w:del>
      <w:del w:id="364" w:author="Gary Lupyan" w:date="2017-05-20T23:27:00Z">
        <w:r w:rsidDel="004F2562">
          <w:delText xml:space="preserve"> they rated</w:delText>
        </w:r>
      </w:del>
      <w:r>
        <w:t xml:space="preserve"> the similarity between the sounds on a 7-point </w:t>
      </w:r>
      <w:ins w:id="365" w:author="Gary Lupyan" w:date="2017-05-20T23:27:00Z">
        <w:r w:rsidR="004F2562">
          <w:t xml:space="preserve">Likert </w:t>
        </w:r>
      </w:ins>
      <w:r>
        <w:t>scale</w:t>
      </w:r>
      <w:ins w:id="366" w:author="Gary Lupyan" w:date="2017-05-20T23:27:00Z">
        <w:r w:rsidR="004F2562">
          <w:t xml:space="preserve"> from “Entirely different and would never be confused” to “</w:t>
        </w:r>
      </w:ins>
      <w:del w:id="367" w:author="Gary Lupyan" w:date="2017-05-20T23:27:00Z">
        <w:r w:rsidDel="004F2562">
          <w:delText>. They were instructed that a 7 on this scale meant the sounds were n</w:delText>
        </w:r>
      </w:del>
      <w:ins w:id="368" w:author="Gary Lupyan" w:date="2017-05-20T23:27:00Z">
        <w:r w:rsidR="004F2562">
          <w:t>N</w:t>
        </w:r>
      </w:ins>
      <w:r>
        <w:t>early identical</w:t>
      </w:r>
      <w:ins w:id="369" w:author="Gary Lupyan" w:date="2017-05-20T23:27:00Z">
        <w:r w:rsidR="004F2562">
          <w:t>”</w:t>
        </w:r>
      </w:ins>
      <w:del w:id="370" w:author="Gary Lupyan" w:date="2017-05-20T23:27:00Z">
        <w:r w:rsidDel="004F2562">
          <w:delText>, whereas a 1 meant the sounds were entirely different and would never be confused</w:delText>
        </w:r>
      </w:del>
      <w:r>
        <w:t xml:space="preserve">. Raters were </w:t>
      </w:r>
      <w:r>
        <w:lastRenderedPageBreak/>
        <w:t xml:space="preserve">encouraged to use as much of the scale as they could while maximizing the likelihood that, if they did this procedure again, they would reach the same judgments. Full instructions are provided in the Supporting Information. </w:t>
      </w:r>
      <w:commentRangeStart w:id="371"/>
      <w:r>
        <w:t xml:space="preserve">Ratings were normalized </w:t>
      </w:r>
      <w:ins w:id="372" w:author="Gary Lupyan" w:date="2017-05-20T23:28:00Z">
        <w:r w:rsidR="004F2562">
          <w:t xml:space="preserve">(z-scored) by rater </w:t>
        </w:r>
      </w:ins>
      <w:r>
        <w:t>prior to analysis</w:t>
      </w:r>
      <w:commentRangeEnd w:id="371"/>
      <w:r w:rsidR="004F2562">
        <w:rPr>
          <w:rStyle w:val="CommentReference"/>
        </w:rPr>
        <w:commentReference w:id="371"/>
      </w:r>
      <w:del w:id="373" w:author="Gary Lupyan" w:date="2017-05-20T23:28:00Z">
        <w:r w:rsidDel="004F2562">
          <w:delText xml:space="preserve"> (z-scores)</w:delText>
        </w:r>
      </w:del>
      <w:r>
        <w:t>.</w:t>
      </w:r>
    </w:p>
    <w:p w14:paraId="13C2148A" w14:textId="77777777" w:rsidR="001F1DAB" w:rsidRDefault="00CA76CF">
      <w:pPr>
        <w:pStyle w:val="Heading2"/>
      </w:pPr>
      <w:bookmarkStart w:id="374" w:name="collecting-transcriptions-of-imitations"/>
      <w:bookmarkEnd w:id="374"/>
      <w:r>
        <w:t>Collecting transcriptions of imitations</w:t>
      </w:r>
    </w:p>
    <w:p w14:paraId="179A9B0C" w14:textId="77777777" w:rsidR="001F1DAB" w:rsidRDefault="00CA76CF">
      <w:pPr>
        <w:pStyle w:val="FirstParagraph"/>
      </w:pPr>
      <w:r>
        <w:t>Participants (</w:t>
      </w:r>
      <w:r>
        <w:rPr>
          <w:i/>
        </w:rPr>
        <w:t>N</w:t>
      </w:r>
      <w:r>
        <w:t>=216)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60C2F031" w14:textId="77777777" w:rsidR="0029289B" w:rsidRDefault="00CA76CF">
      <w:pPr>
        <w:pStyle w:val="BodyText"/>
        <w:rPr>
          <w:ins w:id="375" w:author="Gary Lupyan" w:date="2017-05-20T23:56:00Z"/>
        </w:rPr>
      </w:pPr>
      <w:r>
        <w:t xml:space="preserve">Imitations were drawn at random from the first and last three generations of all imitations collected in the Telephone game. </w:t>
      </w:r>
      <w:del w:id="376" w:author="Gary Lupyan" w:date="2017-05-20T23:56:00Z">
        <w:r w:rsidDel="0029289B">
          <w:delText xml:space="preserve">As a control, </w:delText>
        </w:r>
      </w:del>
      <w:del w:id="377" w:author="Gary Lupyan" w:date="2017-05-20T23:55:00Z">
        <w:r w:rsidDel="0029289B">
          <w:delText xml:space="preserve">we also had </w:delText>
        </w:r>
      </w:del>
      <w:del w:id="378" w:author="Gary Lupyan" w:date="2017-05-20T23:56:00Z">
        <w:r w:rsidDel="0029289B">
          <w:delText>p</w:delText>
        </w:r>
      </w:del>
      <w:ins w:id="379" w:author="Gary Lupyan" w:date="2017-05-20T23:56:00Z">
        <w:r w:rsidR="0029289B">
          <w:t>P</w:t>
        </w:r>
      </w:ins>
      <w:r>
        <w:t xml:space="preserve">articipants </w:t>
      </w:r>
      <w:ins w:id="380" w:author="Gary Lupyan" w:date="2017-05-20T23:55:00Z">
        <w:r w:rsidR="0029289B">
          <w:t xml:space="preserve">also </w:t>
        </w:r>
      </w:ins>
      <w:ins w:id="381" w:author="Gary Lupyan" w:date="2017-05-20T23:56:00Z">
        <w:r w:rsidR="0029289B">
          <w:t xml:space="preserve">provided transcriptions of the </w:t>
        </w:r>
      </w:ins>
      <w:del w:id="382" w:author="Gary Lupyan" w:date="2017-05-20T23:56:00Z">
        <w:r w:rsidDel="0029289B">
          <w:delText xml:space="preserve">"transcribe" words directly from listening to the </w:delText>
        </w:r>
      </w:del>
      <w:ins w:id="383" w:author="Gary Lupyan" w:date="2017-05-20T23:56:00Z">
        <w:r w:rsidR="0029289B">
          <w:t xml:space="preserve">original </w:t>
        </w:r>
      </w:ins>
      <w:r>
        <w:t xml:space="preserve">environmental seed sounds. </w:t>
      </w:r>
    </w:p>
    <w:p w14:paraId="213AD595" w14:textId="318583A9" w:rsidR="001F1DAB" w:rsidRDefault="00CA76CF">
      <w:pPr>
        <w:pStyle w:val="BodyText"/>
      </w:pPr>
      <w:r>
        <w:t>Transcriptions from participants who failed a catch trial were excluded (</w:t>
      </w:r>
      <w:r>
        <w:rPr>
          <w:i/>
        </w:rPr>
        <w:t>N</w:t>
      </w:r>
      <w:r>
        <w:t xml:space="preserve">=2), leaving 2163 transcriptions for analysis. Of these, 179 transcriptions </w:t>
      </w:r>
      <w:ins w:id="384" w:author="Gary Lupyan" w:date="2017-05-20T23:21:00Z">
        <w:r w:rsidR="00901171">
          <w:t xml:space="preserve">(8%) </w:t>
        </w:r>
      </w:ins>
      <w:r>
        <w:t>were removed because they contained English words, which was a violation of the instructions of the experiment.</w:t>
      </w:r>
    </w:p>
    <w:p w14:paraId="69206DC6" w14:textId="77777777" w:rsidR="001F1DAB" w:rsidRDefault="00CA76CF">
      <w:pPr>
        <w:pStyle w:val="Heading2"/>
      </w:pPr>
      <w:bookmarkStart w:id="385" w:name="learning-transcriptions-as-category-labe"/>
      <w:bookmarkEnd w:id="385"/>
      <w:r>
        <w:t>Learning transcriptions as category labels</w:t>
      </w:r>
    </w:p>
    <w:p w14:paraId="1C202B0F" w14:textId="221D5376" w:rsidR="001F1DAB" w:rsidRDefault="00CA76CF">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w:t>
      </w:r>
      <w:ins w:id="386" w:author="Gary Lupyan" w:date="2017-05-20T23:21:00Z">
        <w:r w:rsidR="00901171">
          <w:t xml:space="preserve">equated in </w:t>
        </w:r>
      </w:ins>
      <w:commentRangeStart w:id="387"/>
      <w:r>
        <w:t xml:space="preserve">overall </w:t>
      </w:r>
      <w:ins w:id="388" w:author="Gary Lupyan" w:date="2017-05-20T23:21:00Z">
        <w:r w:rsidR="00901171">
          <w:t xml:space="preserve">matching </w:t>
        </w:r>
      </w:ins>
      <w:del w:id="389" w:author="Gary Lupyan" w:date="2017-05-20T23:21:00Z">
        <w:r w:rsidDel="00901171">
          <w:delText xml:space="preserve">matching </w:delText>
        </w:r>
      </w:del>
      <w:r>
        <w:t xml:space="preserve">accuracy. </w:t>
      </w:r>
      <w:commentRangeEnd w:id="387"/>
      <w:r w:rsidR="00901171">
        <w:rPr>
          <w:rStyle w:val="CommentReference"/>
        </w:rPr>
        <w:commentReference w:id="387"/>
      </w:r>
      <w:del w:id="390" w:author="Gary Lupyan" w:date="2017-05-20T23:21:00Z">
        <w:r w:rsidDel="00901171">
          <w:delText>Specifically, w</w:delText>
        </w:r>
      </w:del>
      <w:ins w:id="391" w:author="Gary Lupyan" w:date="2017-05-20T23:21:00Z">
        <w:r w:rsidR="00901171">
          <w:t>W</w:t>
        </w:r>
      </w:ins>
      <w:r>
        <w:t xml:space="preserve">e removed transcriptions that contained </w:t>
      </w:r>
      <w:del w:id="392" w:author="Gary Lupyan" w:date="2017-05-20T23:22:00Z">
        <w:r w:rsidDel="00901171">
          <w:delText xml:space="preserve">less </w:delText>
        </w:r>
      </w:del>
      <w:ins w:id="393" w:author="Gary Lupyan" w:date="2017-05-20T23:22:00Z">
        <w:r w:rsidR="00901171">
          <w:t xml:space="preserve">fewer </w:t>
        </w:r>
      </w:ins>
      <w:r>
        <w:t xml:space="preserve">than 3 unique characters and transcriptions that were over 10 characters long. Of the remaining transcriptions, a sample of 56 were selected to have approximately equal means and variances of </w:t>
      </w:r>
      <w:commentRangeStart w:id="394"/>
      <w:r>
        <w:t>overall matching accuracy</w:t>
      </w:r>
      <w:commentRangeEnd w:id="394"/>
      <w:r w:rsidR="00901171">
        <w:rPr>
          <w:rStyle w:val="CommentReference"/>
        </w:rPr>
        <w:commentReference w:id="394"/>
      </w:r>
      <w:r>
        <w:t xml:space="preserve">. The procedure for sampling the words in this experiment </w:t>
      </w:r>
      <w:commentRangeStart w:id="395"/>
      <w:r>
        <w:t xml:space="preserve">is linked in the </w:t>
      </w:r>
      <w:commentRangeEnd w:id="395"/>
      <w:r w:rsidR="00901171">
        <w:rPr>
          <w:rStyle w:val="CommentReference"/>
        </w:rPr>
        <w:commentReference w:id="395"/>
      </w:r>
      <w:r>
        <w:t>Supporting Information.</w:t>
      </w:r>
    </w:p>
    <w:p w14:paraId="1920A808" w14:textId="5EBE62F5" w:rsidR="001F1DAB" w:rsidRDefault="00CA76CF" w:rsidP="00855A3B">
      <w:pPr>
        <w:pStyle w:val="BodyText"/>
      </w:pPr>
      <w:r>
        <w:t>Participants (</w:t>
      </w:r>
      <w:del w:id="396" w:author="Gary Lupyan" w:date="2017-05-20T23:38:00Z">
        <w:r w:rsidRPr="00855A3B" w:rsidDel="00855A3B">
          <w:rPr>
            <w:rPrChange w:id="397" w:author="Gary Lupyan" w:date="2017-05-20T23:38:00Z">
              <w:rPr>
                <w:i/>
              </w:rPr>
            </w:rPrChange>
          </w:rPr>
          <w:delText>N</w:delText>
        </w:r>
        <w:r w:rsidRPr="00855A3B" w:rsidDel="00855A3B">
          <w:delText>=67</w:delText>
        </w:r>
      </w:del>
      <w:ins w:id="398" w:author="Gary Lupyan" w:date="2017-05-20T23:38:00Z">
        <w:r w:rsidR="00855A3B" w:rsidRPr="00855A3B">
          <w:rPr>
            <w:rPrChange w:id="399" w:author="Gary Lupyan" w:date="2017-05-20T23:38:00Z">
              <w:rPr>
                <w:i/>
              </w:rPr>
            </w:rPrChange>
          </w:rPr>
          <w:t>67</w:t>
        </w:r>
        <w:r w:rsidR="00855A3B">
          <w:t xml:space="preserve"> University of Wisconsin undergraduates</w:t>
        </w:r>
      </w:ins>
      <w:r>
        <w:t xml:space="preserve">) were randomly assigned four novel </w:t>
      </w:r>
      <w:del w:id="400" w:author="Gary Lupyan" w:date="2017-05-20T23:38:00Z">
        <w:r w:rsidDel="00855A3B">
          <w:delText xml:space="preserve">names </w:delText>
        </w:r>
      </w:del>
      <w:ins w:id="401" w:author="Gary Lupyan" w:date="2017-05-20T23:38:00Z">
        <w:r w:rsidR="00855A3B">
          <w:t xml:space="preserve">labels </w:t>
        </w:r>
      </w:ins>
      <w:r>
        <w:t xml:space="preserve">to learn for four categories of environmental sounds. Participants were assigned between-subject to learn labels </w:t>
      </w:r>
      <w:ins w:id="402" w:author="Gary Lupyan" w:date="2017-05-20T23:36:00Z">
        <w:r w:rsidR="00855A3B">
          <w:t xml:space="preserve">(transcriptions) </w:t>
        </w:r>
      </w:ins>
      <w:del w:id="403" w:author="Gary Lupyan" w:date="2017-05-20T23:36:00Z">
        <w:r w:rsidDel="00855A3B">
          <w:delText xml:space="preserve">from </w:delText>
        </w:r>
      </w:del>
      <w:ins w:id="404" w:author="Gary Lupyan" w:date="2017-05-20T23:36:00Z">
        <w:r w:rsidR="00855A3B">
          <w:t xml:space="preserve">of the </w:t>
        </w:r>
      </w:ins>
      <w:r>
        <w:t xml:space="preserve">first or last generation imitations, as well as labels from transcriptions of seed sounds as a control. </w:t>
      </w:r>
      <w:del w:id="405" w:author="Gary Lupyan" w:date="2017-05-20T23:37:00Z">
        <w:r w:rsidDel="00855A3B">
          <w:delText xml:space="preserve">They learned the referents for these names in a trial-and-error category learning experiment. </w:delText>
        </w:r>
      </w:del>
      <w:r>
        <w:t>On each trial, participants heard one of the 16 seed sounds</w:t>
      </w:r>
      <w:del w:id="406" w:author="Gary Lupyan" w:date="2017-05-20T23:39:00Z">
        <w:r w:rsidDel="00855A3B">
          <w:delText xml:space="preserve"> and </w:delText>
        </w:r>
      </w:del>
      <w:ins w:id="407" w:author="Gary Lupyan" w:date="2017-05-20T23:39:00Z">
        <w:r w:rsidR="00855A3B">
          <w:t xml:space="preserve">. After a </w:t>
        </w:r>
        <w:r w:rsidR="00855A3B" w:rsidRPr="00855A3B">
          <w:rPr>
            <w:highlight w:val="yellow"/>
            <w:rPrChange w:id="408" w:author="Gary Lupyan" w:date="2017-05-20T23:39:00Z">
              <w:rPr/>
            </w:rPrChange>
          </w:rPr>
          <w:t>x ms delay</w:t>
        </w:r>
        <w:r w:rsidR="00855A3B" w:rsidRPr="00855A3B">
          <w:t xml:space="preserve"> </w:t>
        </w:r>
        <w:r w:rsidR="00855A3B">
          <w:t>, participants saw a label--</w:t>
        </w:r>
      </w:ins>
      <w:del w:id="409" w:author="Gary Lupyan" w:date="2017-05-20T23:39:00Z">
        <w:r w:rsidDel="00855A3B">
          <w:delText>then saw a word--</w:delText>
        </w:r>
      </w:del>
      <w:r>
        <w:t xml:space="preserve">one of the </w:t>
      </w:r>
      <w:del w:id="410" w:author="Gary Lupyan" w:date="2017-05-20T23:39:00Z">
        <w:r w:rsidDel="00855A3B">
          <w:delText>transcriptions of the imitations</w:delText>
        </w:r>
      </w:del>
      <w:ins w:id="411" w:author="Gary Lupyan" w:date="2017-05-20T23:39:00Z">
        <w:r w:rsidR="00855A3B">
          <w:t>transcribed imitations--and responded</w:t>
        </w:r>
      </w:ins>
      <w:ins w:id="412" w:author="Gary Lupyan" w:date="2017-05-20T23:40:00Z">
        <w:r w:rsidR="00855A3B">
          <w:t xml:space="preserve"> </w:t>
        </w:r>
      </w:ins>
      <w:del w:id="413" w:author="Gary Lupyan" w:date="2017-05-20T23:39:00Z">
        <w:r w:rsidDel="00855A3B">
          <w:delText xml:space="preserve">. </w:delText>
        </w:r>
      </w:del>
      <w:del w:id="414" w:author="Gary Lupyan" w:date="2017-05-20T23:40:00Z">
        <w:r w:rsidDel="00855A3B">
          <w:delText xml:space="preserve">They responded </w:delText>
        </w:r>
      </w:del>
      <w:r w:rsidRPr="00855A3B">
        <w:rPr>
          <w:i/>
          <w:rPrChange w:id="415" w:author="Gary Lupyan" w:date="2017-05-20T23:37:00Z">
            <w:rPr/>
          </w:rPrChange>
        </w:rPr>
        <w:t xml:space="preserve">yes </w:t>
      </w:r>
      <w:r>
        <w:t xml:space="preserve">or </w:t>
      </w:r>
      <w:r w:rsidRPr="00855A3B">
        <w:rPr>
          <w:i/>
          <w:rPrChange w:id="416" w:author="Gary Lupyan" w:date="2017-05-20T23:37:00Z">
            <w:rPr/>
          </w:rPrChange>
        </w:rPr>
        <w:t xml:space="preserve">no </w:t>
      </w:r>
      <w:r>
        <w:t xml:space="preserve">using a gamepad </w:t>
      </w:r>
      <w:ins w:id="417" w:author="Gary Lupyan" w:date="2017-05-20T23:40:00Z">
        <w:r w:rsidR="00855A3B">
          <w:t xml:space="preserve">controller </w:t>
        </w:r>
      </w:ins>
      <w:ins w:id="418" w:author="Gary Lupyan" w:date="2017-05-20T23:37:00Z">
        <w:r w:rsidR="00855A3B">
          <w:t xml:space="preserve">depending on whether </w:t>
        </w:r>
      </w:ins>
      <w:del w:id="419" w:author="Gary Lupyan" w:date="2017-05-20T23:37:00Z">
        <w:r w:rsidDel="00855A3B">
          <w:delText xml:space="preserve">as to whether </w:delText>
        </w:r>
      </w:del>
      <w:r>
        <w:t xml:space="preserve">the sound and the word </w:t>
      </w:r>
      <w:del w:id="420" w:author="Gary Lupyan" w:date="2017-05-20T23:37:00Z">
        <w:r w:rsidDel="00855A3B">
          <w:delText xml:space="preserve">went </w:delText>
        </w:r>
      </w:del>
      <w:ins w:id="421" w:author="Gary Lupyan" w:date="2017-05-20T23:40:00Z">
        <w:r w:rsidR="00855A3B">
          <w:t xml:space="preserve">went </w:t>
        </w:r>
      </w:ins>
      <w:r>
        <w:t>together</w:t>
      </w:r>
      <w:ins w:id="422" w:author="Gary Lupyan" w:date="2017-05-20T23:40:00Z">
        <w:r w:rsidR="00855A3B">
          <w:t>. Participants received accuracy feedback (a bell if correct; a buzz</w:t>
        </w:r>
      </w:ins>
      <w:ins w:id="423" w:author="Gary Lupyan" w:date="2017-05-20T23:41:00Z">
        <w:r w:rsidR="00855A3B">
          <w:t>ing sound</w:t>
        </w:r>
      </w:ins>
      <w:ins w:id="424" w:author="Gary Lupyan" w:date="2017-05-20T23:40:00Z">
        <w:r w:rsidR="00855A3B">
          <w:t xml:space="preserve"> if incorrect </w:t>
        </w:r>
      </w:ins>
      <w:ins w:id="425" w:author="Gary Lupyan" w:date="2017-05-20T23:41:00Z">
        <w:r w:rsidR="00855A3B">
          <w:t>)</w:t>
        </w:r>
      </w:ins>
      <w:del w:id="426" w:author="Gary Lupyan" w:date="2017-05-20T23:40:00Z">
        <w:r w:rsidDel="00855A3B">
          <w:delText>.</w:delText>
        </w:r>
      </w:del>
      <w:del w:id="427" w:author="Gary Lupyan" w:date="2017-05-20T23:41:00Z">
        <w:r w:rsidDel="00855A3B">
          <w:delText xml:space="preserve"> Initially they were forced to guess, but because they received feedback on their performance, over trials they learned the names of the categories.</w:delText>
        </w:r>
      </w:del>
      <w:r>
        <w:t xml:space="preserve"> </w:t>
      </w:r>
      <w:del w:id="428" w:author="Gary Lupyan" w:date="2017-05-20T23:41:00Z">
        <w:r w:rsidDel="00855A3B">
          <w:delText xml:space="preserve">4 </w:delText>
        </w:r>
      </w:del>
      <w:ins w:id="429" w:author="Gary Lupyan" w:date="2017-05-20T23:41:00Z">
        <w:r w:rsidR="00855A3B">
          <w:t xml:space="preserve">Four </w:t>
        </w:r>
      </w:ins>
      <w:del w:id="430" w:author="Gary Lupyan" w:date="2017-05-20T23:41:00Z">
        <w:r w:rsidDel="00855A3B">
          <w:delText xml:space="preserve">outlier </w:delText>
        </w:r>
      </w:del>
      <w:r>
        <w:t xml:space="preserve">participants were excluded from the final sample due to </w:t>
      </w:r>
      <w:ins w:id="431" w:author="Gary Lupyan" w:date="2017-05-20T23:41:00Z">
        <w:r w:rsidR="00855A3B">
          <w:t xml:space="preserve">exceedingly </w:t>
        </w:r>
      </w:ins>
      <w:r>
        <w:t xml:space="preserve">high error rates </w:t>
      </w:r>
      <w:ins w:id="432" w:author="Gary Lupyan" w:date="2017-05-20T23:41:00Z">
        <w:r w:rsidR="00855A3B">
          <w:t>(</w:t>
        </w:r>
        <w:commentRangeStart w:id="433"/>
        <w:r w:rsidR="00855A3B">
          <w:t>z&gt;3</w:t>
        </w:r>
        <w:commentRangeEnd w:id="433"/>
        <w:r w:rsidR="00855A3B">
          <w:rPr>
            <w:rStyle w:val="CommentReference"/>
          </w:rPr>
          <w:commentReference w:id="433"/>
        </w:r>
        <w:r w:rsidR="00855A3B">
          <w:t xml:space="preserve">) </w:t>
        </w:r>
      </w:ins>
      <w:r>
        <w:t>and slow reaction times.</w:t>
      </w:r>
    </w:p>
    <w:p w14:paraId="14DAFC9F" w14:textId="77777777" w:rsidR="001F1DAB" w:rsidRDefault="00CA76CF">
      <w:pPr>
        <w:pStyle w:val="BodyText"/>
      </w:pPr>
      <w:r>
        <w:t>Participants categorized all 16 seed sounds over the course of the experiment, but they learned them in blocks of 4 sounds at a time</w:t>
      </w:r>
      <w:commentRangeStart w:id="435"/>
      <w:r>
        <w:t xml:space="preserve">. Within each block, participants </w:t>
      </w:r>
      <w:commentRangeEnd w:id="435"/>
      <w:r w:rsidR="00855A3B">
        <w:rPr>
          <w:rStyle w:val="CommentReference"/>
        </w:rPr>
        <w:commentReference w:id="435"/>
      </w:r>
      <w:r>
        <w:t xml:space="preserve">heard the same four sounds and the same four words multiple times, with a 50% probability of the sound matching the word on any given trial. At the start of a new </w:t>
      </w:r>
      <w:r>
        <w:lastRenderedPageBreak/>
        <w:t>block of trials, participants heard four new sounds they had not heard before, and had to learn to associate these new sounds with the words they had learned in the previous blocks.</w:t>
      </w:r>
    </w:p>
    <w:p w14:paraId="301A1EB4" w14:textId="062B3DC5" w:rsidR="001F1DAB" w:rsidRDefault="00CA76CF">
      <w:pPr>
        <w:pStyle w:val="Heading2"/>
      </w:pPr>
      <w:bookmarkStart w:id="436" w:name="matching-imitations-to-seeds"/>
      <w:bookmarkEnd w:id="436"/>
      <w:r>
        <w:t>Matching imitations to seed</w:t>
      </w:r>
      <w:ins w:id="437" w:author="Gary Lupyan" w:date="2017-05-20T17:46:00Z">
        <w:r w:rsidR="0075493A">
          <w:t xml:space="preserve"> sounds.</w:t>
        </w:r>
      </w:ins>
      <w:del w:id="438" w:author="Gary Lupyan" w:date="2017-05-20T17:46:00Z">
        <w:r w:rsidDel="0075493A">
          <w:delText>s</w:delText>
        </w:r>
      </w:del>
    </w:p>
    <w:p w14:paraId="7518A90B" w14:textId="690B18F4" w:rsidR="001F1DAB" w:rsidRDefault="00CA76CF">
      <w:pPr>
        <w:pStyle w:val="FirstParagraph"/>
      </w:pPr>
      <w:r>
        <w:t>Participants (</w:t>
      </w:r>
      <w:r>
        <w:rPr>
          <w:i/>
        </w:rPr>
        <w:t>N</w:t>
      </w:r>
      <w:r>
        <w:t>=751</w:t>
      </w:r>
      <w:ins w:id="439" w:author="Gary Lupyan" w:date="2017-05-20T17:47:00Z">
        <w:r w:rsidR="0075493A">
          <w:t>, recruited from Amazon Mechanical Turk</w:t>
        </w:r>
      </w:ins>
      <w:r>
        <w:t xml:space="preserve">) were </w:t>
      </w:r>
      <w:ins w:id="440" w:author="Gary Lupyan" w:date="2017-05-20T19:25:00Z">
        <w:r w:rsidR="00B75E4A">
          <w:t xml:space="preserve">asked to listen to </w:t>
        </w:r>
      </w:ins>
      <w:del w:id="441" w:author="Gary Lupyan" w:date="2017-05-20T19:25:00Z">
        <w:r w:rsidDel="00B75E4A">
          <w:delText xml:space="preserve">paid to complete an online survey containing 4AFC questions. For each question in the survey, participants listened to an </w:delText>
        </w:r>
      </w:del>
      <w:ins w:id="442" w:author="Gary Lupyan" w:date="2017-05-20T19:25:00Z">
        <w:r w:rsidR="00B75E4A">
          <w:t xml:space="preserve">imitations, one at a time, </w:t>
        </w:r>
      </w:ins>
      <w:r>
        <w:t xml:space="preserve">imitation and </w:t>
      </w:r>
      <w:ins w:id="443" w:author="Gary Lupyan" w:date="2017-05-20T19:25:00Z">
        <w:r w:rsidR="00B75E4A">
          <w:t xml:space="preserve">choose one of </w:t>
        </w:r>
      </w:ins>
      <w:del w:id="444" w:author="Gary Lupyan" w:date="2017-05-20T19:25:00Z">
        <w:r w:rsidDel="00B75E4A">
          <w:delText xml:space="preserve">guessed which of </w:delText>
        </w:r>
      </w:del>
      <w:r>
        <w:t xml:space="preserve">four possible sounds they thought the person was trying to imitate. </w:t>
      </w:r>
      <w:ins w:id="445" w:author="Gary Lupyan" w:date="2017-05-20T19:26:00Z">
        <w:r w:rsidR="00B75E4A">
          <w:t xml:space="preserve">The task was unspeeded and </w:t>
        </w:r>
      </w:ins>
      <w:del w:id="446" w:author="Gary Lupyan" w:date="2017-05-20T19:26:00Z">
        <w:r w:rsidDel="00B75E4A">
          <w:delText xml:space="preserve">No </w:delText>
        </w:r>
      </w:del>
      <w:ins w:id="447" w:author="Gary Lupyan" w:date="2017-05-20T19:26:00Z">
        <w:r w:rsidR="00B75E4A">
          <w:t xml:space="preserve">no </w:t>
        </w:r>
      </w:ins>
      <w:r>
        <w:t>feedback was provided</w:t>
      </w:r>
      <w:commentRangeStart w:id="448"/>
      <w:r>
        <w:t>.</w:t>
      </w:r>
      <w:commentRangeEnd w:id="448"/>
      <w:r w:rsidR="00B75E4A">
        <w:rPr>
          <w:rStyle w:val="CommentReference"/>
        </w:rPr>
        <w:commentReference w:id="448"/>
      </w:r>
    </w:p>
    <w:p w14:paraId="4E19FA0A" w14:textId="77777777" w:rsidR="001F1DAB" w:rsidRDefault="00CA76CF">
      <w:pPr>
        <w:pStyle w:val="BodyText"/>
      </w:pPr>
      <w:r>
        <w:t>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559A32F7" w14:textId="0C17BFF1" w:rsidR="001F1DAB" w:rsidRDefault="00CA76CF">
      <w:pPr>
        <w:pStyle w:val="Heading2"/>
      </w:pPr>
      <w:bookmarkStart w:id="449" w:name="matching-transcriptions-to-seeds"/>
      <w:bookmarkEnd w:id="449"/>
      <w:r>
        <w:t>Matching transcriptions to seed</w:t>
      </w:r>
      <w:ins w:id="450" w:author="Gary Lupyan" w:date="2017-05-20T17:46:00Z">
        <w:r w:rsidR="0075493A">
          <w:t xml:space="preserve"> sounds.</w:t>
        </w:r>
      </w:ins>
      <w:del w:id="451" w:author="Gary Lupyan" w:date="2017-05-20T17:46:00Z">
        <w:r w:rsidDel="0075493A">
          <w:delText>s</w:delText>
        </w:r>
      </w:del>
    </w:p>
    <w:p w14:paraId="17A205B3" w14:textId="43ED7167" w:rsidR="001F1DAB" w:rsidRDefault="00CA76CF">
      <w:pPr>
        <w:pStyle w:val="FirstParagraph"/>
      </w:pPr>
      <w:r>
        <w:t>Participants (</w:t>
      </w:r>
      <w:r>
        <w:rPr>
          <w:i/>
        </w:rPr>
        <w:t>N</w:t>
      </w:r>
      <w:r>
        <w:t>=468</w:t>
      </w:r>
      <w:ins w:id="452" w:author="Gary Lupyan" w:date="2017-05-20T17:47:00Z">
        <w:r w:rsidR="0075493A">
          <w:t>, recruited from Amazon Mechanical Turk</w:t>
        </w:r>
      </w:ins>
      <w:r>
        <w:t>)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3DC160F2" w14:textId="77777777" w:rsidR="001F1DAB" w:rsidRDefault="00CA76CF">
      <w:pPr>
        <w:pStyle w:val="Heading1"/>
      </w:pPr>
      <w:bookmarkStart w:id="453" w:name="references"/>
      <w:bookmarkEnd w:id="453"/>
      <w:r>
        <w:t>References</w:t>
      </w:r>
    </w:p>
    <w:p w14:paraId="3EB0F13E" w14:textId="77777777" w:rsidR="001F1DAB" w:rsidRDefault="00CA76CF">
      <w:pPr>
        <w:pStyle w:val="Bibliography"/>
      </w:pPr>
      <w:r>
        <w:t xml:space="preserve">Arbib, Michael A. 2012. </w:t>
      </w:r>
      <w:r>
        <w:rPr>
          <w:i/>
        </w:rPr>
        <w:t>How the brain got language: The mirror system hypothesis</w:t>
      </w:r>
      <w:r>
        <w:t>. Vol. 16. Oxford University Press.</w:t>
      </w:r>
    </w:p>
    <w:p w14:paraId="25239C62" w14:textId="77777777" w:rsidR="001F1DAB" w:rsidRDefault="00CA76CF">
      <w:pPr>
        <w:pStyle w:val="Bibliography"/>
      </w:pPr>
      <w:r>
        <w:t xml:space="preserve">Armstrong, David F, and Sherman Wilcox. 2007. </w:t>
      </w:r>
      <w:r>
        <w:rPr>
          <w:i/>
        </w:rPr>
        <w:t>The gestural origin of language</w:t>
      </w:r>
      <w:r>
        <w:t>. Oxford University Press.</w:t>
      </w:r>
    </w:p>
    <w:p w14:paraId="623332AB" w14:textId="77777777" w:rsidR="001F1DAB" w:rsidRDefault="00CA76CF">
      <w:pPr>
        <w:pStyle w:val="Bibliography"/>
      </w:pPr>
      <w:r>
        <w:t xml:space="preserve">Boutonnet, B, and Gary Lupyan. 2015. “Words Jump-Start Vision: A Label Advantage in Object Recognition.” </w:t>
      </w:r>
      <w:r>
        <w:rPr>
          <w:i/>
        </w:rPr>
        <w:t>Journal of Neuroscience</w:t>
      </w:r>
      <w:r>
        <w:t xml:space="preserve"> 35 (25): 9329–35. doi:</w:t>
      </w:r>
      <w:hyperlink r:id="rId13">
        <w:r>
          <w:rPr>
            <w:rStyle w:val="Hyperlink"/>
          </w:rPr>
          <w:t>10.1523/JNEUROSCI.5111-14.2015</w:t>
        </w:r>
      </w:hyperlink>
      <w:r>
        <w:t>.</w:t>
      </w:r>
    </w:p>
    <w:p w14:paraId="612BA682" w14:textId="77777777" w:rsidR="001F1DAB" w:rsidRDefault="00CA76CF">
      <w:pPr>
        <w:pStyle w:val="Bibliography"/>
      </w:pPr>
      <w:r>
        <w:t xml:space="preserve">Brown, R W, A H Black, and A E Horowitz. 1955. “Phonetic symbolism in natural languages.” </w:t>
      </w:r>
      <w:r>
        <w:rPr>
          <w:i/>
        </w:rPr>
        <w:t>Journal of Abnormal Psychology</w:t>
      </w:r>
      <w:r>
        <w:t xml:space="preserve"> 50 (3): 388–93. </w:t>
      </w:r>
      <w:hyperlink r:id="rId14">
        <w:r>
          <w:rPr>
            <w:rStyle w:val="Hyperlink"/>
          </w:rPr>
          <w:t>http://eutils.ncbi.nlm.nih.gov/entrez/eutils/elink.fcgi?dbfrom=pubmed&amp;id=14381156&amp;retmode=ref&amp;cmd=prlinks</w:t>
        </w:r>
      </w:hyperlink>
      <w:r>
        <w:t>.</w:t>
      </w:r>
    </w:p>
    <w:p w14:paraId="629FA1A4" w14:textId="77777777" w:rsidR="001F1DAB" w:rsidRDefault="00CA76CF">
      <w:pPr>
        <w:pStyle w:val="Bibliography"/>
      </w:pPr>
      <w:r>
        <w:lastRenderedPageBreak/>
        <w:t xml:space="preserve">Clark, H H, and R J Gerrig. 1990. “Quotations as demonstrations.” </w:t>
      </w:r>
      <w:r>
        <w:rPr>
          <w:i/>
        </w:rPr>
        <w:t>Language</w:t>
      </w:r>
      <w:r>
        <w:t xml:space="preserve"> 66: 764–805. doi:</w:t>
      </w:r>
      <w:hyperlink r:id="rId15">
        <w:r>
          <w:rPr>
            <w:rStyle w:val="Hyperlink"/>
          </w:rPr>
          <w:t>10.2307/414729?ref=search-gateway:df58c19715a2e512d551c6fd62e27164</w:t>
        </w:r>
      </w:hyperlink>
      <w:r>
        <w:t>.</w:t>
      </w:r>
    </w:p>
    <w:p w14:paraId="2108F74F" w14:textId="77777777" w:rsidR="001F1DAB" w:rsidRDefault="00CA76CF">
      <w:pPr>
        <w:pStyle w:val="Bibliography"/>
      </w:pPr>
      <w:r>
        <w:t xml:space="preserve">Corballis, Michael C. 2003. </w:t>
      </w:r>
      <w:r>
        <w:rPr>
          <w:i/>
        </w:rPr>
        <w:t>From hand to mouth: The origins of language</w:t>
      </w:r>
      <w:r>
        <w:t>. Princeton University Press.</w:t>
      </w:r>
    </w:p>
    <w:p w14:paraId="7004464C" w14:textId="77777777" w:rsidR="001F1DAB" w:rsidRDefault="00CA76CF">
      <w:pPr>
        <w:pStyle w:val="Bibliography"/>
      </w:pPr>
      <w:r>
        <w:t xml:space="preserve">Crystal, David. 1987. </w:t>
      </w:r>
      <w:r>
        <w:rPr>
          <w:i/>
        </w:rPr>
        <w:t>The Cambridge Encyclopedia of Language</w:t>
      </w:r>
      <w:r>
        <w:t>. Vol. 2. Cambridge Univ Press.</w:t>
      </w:r>
    </w:p>
    <w:p w14:paraId="6F09BF14" w14:textId="77777777" w:rsidR="001F1DAB" w:rsidRDefault="00CA76CF">
      <w:pPr>
        <w:pStyle w:val="Bibliography"/>
      </w:pPr>
      <w:r>
        <w:t xml:space="preserve">Dingemanse, Mark. 2012. “Advances in the Cross-Linguistic Study of Ideophones.” </w:t>
      </w:r>
      <w:r>
        <w:rPr>
          <w:i/>
        </w:rPr>
        <w:t>Language and Linguistics Compass</w:t>
      </w:r>
      <w:r>
        <w:t xml:space="preserve"> 6 (10): 654–72. doi:</w:t>
      </w:r>
      <w:hyperlink r:id="rId16">
        <w:r>
          <w:rPr>
            <w:rStyle w:val="Hyperlink"/>
          </w:rPr>
          <w:t>10.1002/lnc3.361</w:t>
        </w:r>
      </w:hyperlink>
      <w:r>
        <w:t>.</w:t>
      </w:r>
    </w:p>
    <w:p w14:paraId="63F44AA4" w14:textId="77777777" w:rsidR="001F1DAB" w:rsidRDefault="00CA76CF">
      <w:pPr>
        <w:pStyle w:val="Bibliography"/>
      </w:pPr>
      <w:r>
        <w:t xml:space="preserve">———. 2014. “Making new ideophones in Siwu: Creative depiction in conversation.” </w:t>
      </w:r>
      <w:r>
        <w:rPr>
          <w:i/>
        </w:rPr>
        <w:t>Pragmatics and Society</w:t>
      </w:r>
      <w:r>
        <w:t>. doi:</w:t>
      </w:r>
      <w:hyperlink r:id="rId17">
        <w:r>
          <w:rPr>
            <w:rStyle w:val="Hyperlink"/>
          </w:rPr>
          <w:t>10.1075/ps.5.3.04din</w:t>
        </w:r>
      </w:hyperlink>
      <w:r>
        <w:t>.</w:t>
      </w:r>
    </w:p>
    <w:p w14:paraId="2DE05078" w14:textId="77777777" w:rsidR="001F1DAB" w:rsidRDefault="00CA76CF">
      <w:pPr>
        <w:pStyle w:val="Bibliography"/>
      </w:pPr>
      <w:r>
        <w:t xml:space="preserve">Dingemanse, Mark, Damián E Blasi, Gary Lupyan, Morten H Christiansen, and Padraic Monaghan. 2015. “Arbitrariness, Iconicity, and Systematicity in Language.” </w:t>
      </w:r>
      <w:r>
        <w:rPr>
          <w:i/>
        </w:rPr>
        <w:t>Trends in Cognitive Sciences</w:t>
      </w:r>
      <w:r>
        <w:t xml:space="preserve"> 19 (10). Elsevier Ltd: 603–15. doi:</w:t>
      </w:r>
      <w:hyperlink r:id="rId18">
        <w:r>
          <w:rPr>
            <w:rStyle w:val="Hyperlink"/>
          </w:rPr>
          <w:t>10.1016/j.tics.2015.07.013</w:t>
        </w:r>
      </w:hyperlink>
      <w:r>
        <w:t>.</w:t>
      </w:r>
    </w:p>
    <w:p w14:paraId="117BCBBC" w14:textId="77777777" w:rsidR="001F1DAB" w:rsidRDefault="00CA76CF">
      <w:pPr>
        <w:pStyle w:val="Bibliography"/>
      </w:pPr>
      <w:r>
        <w:t xml:space="preserve">Dingemanse, Mark, W Schuerman, and E Reinisch. 2016. “What sound symbolism can and cannot do: Testing the iconicity of ideophones from five languages.” </w:t>
      </w:r>
      <w:r>
        <w:rPr>
          <w:i/>
        </w:rPr>
        <w:t>Language</w:t>
      </w:r>
      <w:r>
        <w:t xml:space="preserve"> 92. </w:t>
      </w:r>
      <w:hyperlink r:id="rId19">
        <w:r>
          <w:rPr>
            <w:rStyle w:val="Hyperlink"/>
          </w:rPr>
          <w:t>https://muse.jhu.edu/article/621185/summary</w:t>
        </w:r>
      </w:hyperlink>
      <w:r>
        <w:t>.</w:t>
      </w:r>
    </w:p>
    <w:p w14:paraId="5543B15B" w14:textId="77777777" w:rsidR="001F1DAB" w:rsidRDefault="00CA76CF">
      <w:pPr>
        <w:pStyle w:val="Bibliography"/>
      </w:pPr>
      <w:r>
        <w:t xml:space="preserve">Donald, Merlin. 2016. “Key cognitive preconditions for the evolution of language.” </w:t>
      </w:r>
      <w:r>
        <w:rPr>
          <w:i/>
        </w:rPr>
        <w:t>Psychonomic Bulletin &amp; Review</w:t>
      </w:r>
      <w:r>
        <w:t>, June. Psychonomic Bulletin &amp; Review, 1–5. doi:</w:t>
      </w:r>
      <w:hyperlink r:id="rId20">
        <w:r>
          <w:rPr>
            <w:rStyle w:val="Hyperlink"/>
          </w:rPr>
          <w:t>10.3758/s13423-016-1102-x</w:t>
        </w:r>
      </w:hyperlink>
      <w:r>
        <w:t>.</w:t>
      </w:r>
    </w:p>
    <w:p w14:paraId="20F7C388" w14:textId="77777777" w:rsidR="001F1DAB" w:rsidRDefault="00CA76CF">
      <w:pPr>
        <w:pStyle w:val="Bibliography"/>
      </w:pPr>
      <w:r>
        <w:t xml:space="preserve">Edmiston, Pierce, and Gary Lupyan. 2015. “What makes words special? Words as unmotivated cues.” </w:t>
      </w:r>
      <w:r>
        <w:rPr>
          <w:i/>
        </w:rPr>
        <w:t>Cognition</w:t>
      </w:r>
      <w:r>
        <w:t xml:space="preserve"> 143 (C). Elsevier B.V.: 93–100. doi:</w:t>
      </w:r>
      <w:hyperlink r:id="rId21">
        <w:r>
          <w:rPr>
            <w:rStyle w:val="Hyperlink"/>
          </w:rPr>
          <w:t>10.1016/j.cognition.2015.06.008</w:t>
        </w:r>
      </w:hyperlink>
      <w:r>
        <w:t>.</w:t>
      </w:r>
    </w:p>
    <w:p w14:paraId="5C14F938" w14:textId="77777777" w:rsidR="001F1DAB" w:rsidRDefault="00CA76CF">
      <w:pPr>
        <w:pStyle w:val="Bibliography"/>
      </w:pPr>
      <w:r>
        <w:t xml:space="preserve">Goldin-Meadow, Susan. 2016. “What the hands can tell us about language emergence.” </w:t>
      </w:r>
      <w:r>
        <w:rPr>
          <w:i/>
        </w:rPr>
        <w:t>Psychonomic Bulletin &amp; Review</w:t>
      </w:r>
      <w:r>
        <w:t xml:space="preserve"> 24 (1). Psychonomic Bulletin &amp; Review: 1–6. doi:</w:t>
      </w:r>
      <w:hyperlink r:id="rId22">
        <w:r>
          <w:rPr>
            <w:rStyle w:val="Hyperlink"/>
          </w:rPr>
          <w:t>10.3758/s13423-016-1074-x</w:t>
        </w:r>
      </w:hyperlink>
      <w:r>
        <w:t>.</w:t>
      </w:r>
    </w:p>
    <w:p w14:paraId="2BA9B7C1" w14:textId="77777777" w:rsidR="001F1DAB" w:rsidRDefault="00CA76CF">
      <w:pPr>
        <w:pStyle w:val="Bibliography"/>
      </w:pPr>
      <w:r>
        <w:t xml:space="preserve">Hall, Kathleen Currie, Blake Allen, Michael Fry, Scott Mackie, and Michael McAuliffe. n.d. “Phonological CorpusTools.” </w:t>
      </w:r>
      <w:r>
        <w:rPr>
          <w:i/>
        </w:rPr>
        <w:t>14th Conference for Laboratory Phonology</w:t>
      </w:r>
      <w:r>
        <w:t>. Tokyo, Japan.</w:t>
      </w:r>
    </w:p>
    <w:p w14:paraId="28FB3BDC" w14:textId="77777777" w:rsidR="001F1DAB" w:rsidRDefault="00CA76CF">
      <w:pPr>
        <w:pStyle w:val="Bibliography"/>
      </w:pPr>
      <w:r>
        <w:t xml:space="preserve">Hewes, Gordon W. 1973. “Primate Communication and the Gestural Origin of Language.” </w:t>
      </w:r>
      <w:r>
        <w:rPr>
          <w:i/>
        </w:rPr>
        <w:t>Current Anthropology</w:t>
      </w:r>
      <w:r>
        <w:t xml:space="preserve"> 14 (1/2). The University of Chicago Press: 5–24. doi:</w:t>
      </w:r>
      <w:hyperlink r:id="rId23">
        <w:r>
          <w:rPr>
            <w:rStyle w:val="Hyperlink"/>
          </w:rPr>
          <w:t>10.2307/2741093?ref=search-gateway:aea2a42e8a28f3866483ca8d1f65eb5b</w:t>
        </w:r>
      </w:hyperlink>
      <w:r>
        <w:t>.</w:t>
      </w:r>
    </w:p>
    <w:p w14:paraId="49342B1B" w14:textId="77777777" w:rsidR="001F1DAB" w:rsidRDefault="00CA76CF">
      <w:pPr>
        <w:pStyle w:val="Bibliography"/>
      </w:pPr>
      <w:r>
        <w:t xml:space="preserve">Hockett, Charles F. 1978. “In search of Jove’s brow.” </w:t>
      </w:r>
      <w:r>
        <w:rPr>
          <w:i/>
        </w:rPr>
        <w:t>American Speech</w:t>
      </w:r>
      <w:r>
        <w:t xml:space="preserve"> 53 (4). JSTOR: 243–313.</w:t>
      </w:r>
    </w:p>
    <w:p w14:paraId="71668FE2" w14:textId="77777777" w:rsidR="001F1DAB" w:rsidRDefault="00CA76CF">
      <w:pPr>
        <w:pStyle w:val="Bibliography"/>
      </w:pPr>
      <w:r>
        <w:lastRenderedPageBreak/>
        <w:t xml:space="preserve">Imai, M, and S Kita. 2014. “The sound symbolism bootstrapping hypothesis for language acquisition and language evolution.” </w:t>
      </w:r>
      <w:r>
        <w:rPr>
          <w:i/>
        </w:rPr>
        <w:t>Philosophical Transactions of the Royal Society B: Biological Sciences</w:t>
      </w:r>
      <w:r>
        <w:t xml:space="preserve"> 369 (1651). doi:</w:t>
      </w:r>
      <w:hyperlink r:id="rId24">
        <w:r>
          <w:rPr>
            <w:rStyle w:val="Hyperlink"/>
          </w:rPr>
          <w:t>10.1098/rstb.2013.0298</w:t>
        </w:r>
      </w:hyperlink>
      <w:r>
        <w:t>.</w:t>
      </w:r>
    </w:p>
    <w:p w14:paraId="06AAD295" w14:textId="77777777" w:rsidR="001F1DAB" w:rsidRDefault="00CA76CF">
      <w:pPr>
        <w:pStyle w:val="Bibliography"/>
      </w:pPr>
      <w:r>
        <w:t xml:space="preserve">Kendon, A. 2014. “Semiotic diversity in utterance production and the concept of ’language’.” </w:t>
      </w:r>
      <w:r>
        <w:rPr>
          <w:i/>
        </w:rPr>
        <w:t>Philosophical Transactions of the Royal Society B: Biological Sciences</w:t>
      </w:r>
      <w:r>
        <w:t xml:space="preserve"> 369 (1651): 20130293–3. doi:</w:t>
      </w:r>
      <w:hyperlink r:id="rId25">
        <w:r>
          <w:rPr>
            <w:rStyle w:val="Hyperlink"/>
          </w:rPr>
          <w:t>10.1098/rstb.2013.0293</w:t>
        </w:r>
      </w:hyperlink>
      <w:r>
        <w:t>.</w:t>
      </w:r>
    </w:p>
    <w:p w14:paraId="625D4CCF" w14:textId="77777777" w:rsidR="001F1DAB" w:rsidRDefault="00CA76CF">
      <w:pPr>
        <w:pStyle w:val="Bibliography"/>
      </w:pPr>
      <w:r>
        <w:t xml:space="preserve">Klima Edward, S, and Ursula Bellugi. 1980. </w:t>
      </w:r>
      <w:r>
        <w:rPr>
          <w:i/>
        </w:rPr>
        <w:t>The signs of language</w:t>
      </w:r>
      <w:r>
        <w:t>. Harvard University Press.</w:t>
      </w:r>
    </w:p>
    <w:p w14:paraId="30588142" w14:textId="77777777" w:rsidR="001F1DAB" w:rsidRDefault="00CA76CF">
      <w:pPr>
        <w:pStyle w:val="Bibliography"/>
      </w:pPr>
      <w:r>
        <w:t xml:space="preserve">Lemaitre, Guillaume, and Davide Rocchesso. 2014. “On the effectiveness of vocal imitations and verbal descriptions of sounds.” </w:t>
      </w:r>
      <w:r>
        <w:rPr>
          <w:i/>
        </w:rPr>
        <w:t>The Journal of the Acoustical Society of America</w:t>
      </w:r>
      <w:r>
        <w:t xml:space="preserve"> 135 (2): 862–73. doi:</w:t>
      </w:r>
      <w:hyperlink r:id="rId26">
        <w:r>
          <w:rPr>
            <w:rStyle w:val="Hyperlink"/>
          </w:rPr>
          <w:t>10.1121/1.4861245</w:t>
        </w:r>
      </w:hyperlink>
      <w:r>
        <w:t>.</w:t>
      </w:r>
    </w:p>
    <w:p w14:paraId="4E639592" w14:textId="77777777" w:rsidR="001F1DAB" w:rsidRDefault="00CA76CF">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7">
        <w:r>
          <w:rPr>
            <w:rStyle w:val="Hyperlink"/>
          </w:rPr>
          <w:t>10.1371/journal.pone.0168167</w:t>
        </w:r>
      </w:hyperlink>
      <w:r>
        <w:t>.</w:t>
      </w:r>
    </w:p>
    <w:p w14:paraId="5D6DDEA6" w14:textId="77777777" w:rsidR="001F1DAB" w:rsidRDefault="00CA76CF">
      <w:pPr>
        <w:pStyle w:val="Bibliography"/>
      </w:pPr>
      <w:r>
        <w:t xml:space="preserve">Lewis, J. 2009. “As well as words: Congo Pygmy hunting, mimicry, and play.” In </w:t>
      </w:r>
      <w:r>
        <w:rPr>
          <w:i/>
        </w:rPr>
        <w:t>The Cradle of Language</w:t>
      </w:r>
      <w:r>
        <w:t xml:space="preserve">. The cradle of language. </w:t>
      </w:r>
      <w:hyperlink r:id="rId28">
        <w:r>
          <w:rPr>
            <w:rStyle w:val="Hyperlink"/>
          </w:rPr>
          <w:t>http://books.google.com/books?hl=en&amp;lr=&amp;id=IVRkzK1VX1oC&amp;oi=fnd&amp;pg=PA236&amp;dq=As+well+as+words+Congo+Pygmy+hunting+mimicry+and+play&amp;ots=vCI59rdgYY&amp;sig=d2svCjyUidFhnlfHmje9SNjgs9s</w:t>
        </w:r>
      </w:hyperlink>
      <w:r>
        <w:t>.</w:t>
      </w:r>
    </w:p>
    <w:p w14:paraId="5B0373A0" w14:textId="77777777" w:rsidR="001F1DAB" w:rsidRDefault="00CA76CF">
      <w:pPr>
        <w:pStyle w:val="Bibliography"/>
      </w:pPr>
      <w:r>
        <w:t xml:space="preserve">Locke, John. 1948. “An essay concerning human understanding.” In </w:t>
      </w:r>
      <w:r>
        <w:rPr>
          <w:i/>
        </w:rPr>
        <w:t>Readings in the History of Psychology</w:t>
      </w:r>
      <w:r>
        <w:t>, edited by Wayne Dennis. Norwalk, CT.</w:t>
      </w:r>
    </w:p>
    <w:p w14:paraId="2E779B7D" w14:textId="77777777" w:rsidR="001F1DAB" w:rsidRDefault="00CA76CF">
      <w:pPr>
        <w:pStyle w:val="Bibliography"/>
      </w:pPr>
      <w:r>
        <w:t xml:space="preserve">Lupyan, Gary, and Sharon L Thompson-Schill. 2012. “The evocative power of words: Activation of concepts by verbal and nonverbal means.” </w:t>
      </w:r>
      <w:r>
        <w:rPr>
          <w:i/>
        </w:rPr>
        <w:t>Journal of Experimental Psychology: General</w:t>
      </w:r>
      <w:r>
        <w:t xml:space="preserve"> 141 (1): 170–86. doi:</w:t>
      </w:r>
      <w:hyperlink r:id="rId29">
        <w:r>
          <w:rPr>
            <w:rStyle w:val="Hyperlink"/>
          </w:rPr>
          <w:t>10.1037/a0024904</w:t>
        </w:r>
      </w:hyperlink>
      <w:r>
        <w:t>.</w:t>
      </w:r>
    </w:p>
    <w:p w14:paraId="3D94E67F" w14:textId="77777777" w:rsidR="001F1DAB" w:rsidRDefault="00CA76CF">
      <w:pPr>
        <w:pStyle w:val="Bibliography"/>
      </w:pPr>
      <w:r>
        <w:t xml:space="preserve">Newmeyer, F J. 1992. “Iconicity and generative grammar.” </w:t>
      </w:r>
      <w:r>
        <w:rPr>
          <w:i/>
        </w:rPr>
        <w:t>Language</w:t>
      </w:r>
      <w:r>
        <w:t xml:space="preserve">. </w:t>
      </w:r>
      <w:hyperlink r:id="rId30">
        <w:r>
          <w:rPr>
            <w:rStyle w:val="Hyperlink"/>
          </w:rPr>
          <w:t>http://www.jstor.org/stable/416852</w:t>
        </w:r>
      </w:hyperlink>
      <w:r>
        <w:t>.</w:t>
      </w:r>
    </w:p>
    <w:p w14:paraId="145B790C" w14:textId="77777777" w:rsidR="001F1DAB" w:rsidRDefault="00CA76CF">
      <w:pPr>
        <w:pStyle w:val="Bibliography"/>
      </w:pPr>
      <w:r>
        <w:t xml:space="preserve">Nuckolls, Janis B. 1999. “The case for sound symbolism.” </w:t>
      </w:r>
      <w:r>
        <w:rPr>
          <w:i/>
        </w:rPr>
        <w:t>Annual Review of Anthropology</w:t>
      </w:r>
      <w:r>
        <w:t xml:space="preserve"> 28 (1). Annual Reviews 4139 El Camino Way, PO Box 10139, Palo Alto, CA 94303-0139, USA: 225–52.</w:t>
      </w:r>
    </w:p>
    <w:p w14:paraId="143F6BD9" w14:textId="77777777" w:rsidR="001F1DAB" w:rsidRDefault="00CA76CF">
      <w:pPr>
        <w:pStyle w:val="Bibliography"/>
      </w:pPr>
      <w:r>
        <w:t xml:space="preserve">Perlman, Marcus, R Dale, and Gary Lupyan. 2015. “Iconicity can ground the creation of vocal symbols.” </w:t>
      </w:r>
      <w:r>
        <w:rPr>
          <w:i/>
        </w:rPr>
        <w:t>Royal Society Open Science</w:t>
      </w:r>
      <w:r>
        <w:t xml:space="preserve"> 2 (8): 150152–16. doi:</w:t>
      </w:r>
      <w:hyperlink r:id="rId31">
        <w:r>
          <w:rPr>
            <w:rStyle w:val="Hyperlink"/>
          </w:rPr>
          <w:t>10.1098/rsos.150152</w:t>
        </w:r>
      </w:hyperlink>
      <w:r>
        <w:t>.</w:t>
      </w:r>
    </w:p>
    <w:p w14:paraId="601916EE" w14:textId="77777777" w:rsidR="001F1DAB" w:rsidRDefault="00CA76CF">
      <w:pPr>
        <w:pStyle w:val="Bibliography"/>
      </w:pPr>
      <w:r>
        <w:t xml:space="preserve">Perniss, Pamela, Robin L Thompson, and Gabriella Vigliocco. 2010. “Iconicity as a General Property of Language: Evidence from Spoken and Signed Languages.” </w:t>
      </w:r>
      <w:r>
        <w:rPr>
          <w:i/>
        </w:rPr>
        <w:t>Frontiers in Psychology</w:t>
      </w:r>
      <w:r>
        <w:t xml:space="preserve"> 1. doi:</w:t>
      </w:r>
      <w:hyperlink r:id="rId32">
        <w:r>
          <w:rPr>
            <w:rStyle w:val="Hyperlink"/>
          </w:rPr>
          <w:t>10.3389/fpsyg.2010.00227</w:t>
        </w:r>
      </w:hyperlink>
      <w:r>
        <w:t>.</w:t>
      </w:r>
    </w:p>
    <w:p w14:paraId="3D91A405" w14:textId="77777777" w:rsidR="001F1DAB" w:rsidRDefault="00CA76CF">
      <w:pPr>
        <w:pStyle w:val="Bibliography"/>
      </w:pPr>
      <w:r>
        <w:t xml:space="preserve">Pinker, Steven, and Ray Jackendoff. 2005. “The faculty of language: what’s special about it?” </w:t>
      </w:r>
      <w:r>
        <w:rPr>
          <w:i/>
        </w:rPr>
        <w:t>Cognition</w:t>
      </w:r>
      <w:r>
        <w:t xml:space="preserve"> 95 (2): 201–36. doi:</w:t>
      </w:r>
      <w:hyperlink r:id="rId33">
        <w:r>
          <w:rPr>
            <w:rStyle w:val="Hyperlink"/>
          </w:rPr>
          <w:t>10.1016/j.cognition.2004.08.004</w:t>
        </w:r>
      </w:hyperlink>
      <w:r>
        <w:t>.</w:t>
      </w:r>
    </w:p>
    <w:p w14:paraId="174E1B73" w14:textId="77777777" w:rsidR="001F1DAB" w:rsidRDefault="00CA76CF">
      <w:pPr>
        <w:pStyle w:val="Bibliography"/>
      </w:pPr>
      <w:r>
        <w:lastRenderedPageBreak/>
        <w:t xml:space="preserve">Plato, and C D C Reeve. 1999. </w:t>
      </w:r>
      <w:r>
        <w:rPr>
          <w:i/>
        </w:rPr>
        <w:t>Cratylus</w:t>
      </w:r>
      <w:r>
        <w:t>. Indianapolis: Hackett.</w:t>
      </w:r>
    </w:p>
    <w:p w14:paraId="2A7FD722" w14:textId="77777777" w:rsidR="001F1DAB" w:rsidRDefault="00CA76CF">
      <w:pPr>
        <w:pStyle w:val="Bibliography"/>
      </w:pPr>
      <w:r>
        <w:t xml:space="preserve">Rhodes, Richard. 1994. “Aural images.” </w:t>
      </w:r>
      <w:r>
        <w:rPr>
          <w:i/>
        </w:rPr>
        <w:t>Sound Symbolism</w:t>
      </w:r>
      <w:r>
        <w:t>. Cambridge University Press: Cambridge, UK, 276–92.</w:t>
      </w:r>
    </w:p>
    <w:p w14:paraId="056CEA5A" w14:textId="77777777" w:rsidR="001F1DAB" w:rsidRDefault="00CA76CF">
      <w:pPr>
        <w:pStyle w:val="Bibliography"/>
      </w:pPr>
      <w:r>
        <w:t xml:space="preserve">Sobkowiak, Wlodzimierz. 1990. “On the phonostatistics of English onomatopoeia.” </w:t>
      </w:r>
      <w:r>
        <w:rPr>
          <w:i/>
        </w:rPr>
        <w:t>Studia Anglica Posnaniensia</w:t>
      </w:r>
      <w:r>
        <w:t xml:space="preserve"> 23: 15–30.</w:t>
      </w:r>
    </w:p>
    <w:p w14:paraId="3E673E9C" w14:textId="77777777" w:rsidR="001F1DAB" w:rsidRDefault="00CA76CF">
      <w:pPr>
        <w:pStyle w:val="Bibliography"/>
      </w:pPr>
      <w:r>
        <w:t xml:space="preserve">Tomasello, Michael. 2010. </w:t>
      </w:r>
      <w:r>
        <w:rPr>
          <w:i/>
        </w:rPr>
        <w:t>Origins of human communication</w:t>
      </w:r>
      <w:r>
        <w:t>. MIT press.</w:t>
      </w:r>
    </w:p>
    <w:p w14:paraId="19D9BE31" w14:textId="77777777" w:rsidR="001F1DAB" w:rsidRDefault="00CA76CF">
      <w:pPr>
        <w:pStyle w:val="Bibliography"/>
      </w:pPr>
      <w:r>
        <w:t xml:space="preserve">Vigliocco, G, Pamela Perniss, and D Vinson. 2014. “Language as a multimodal phenomenon: implications for language learning, processing and evolution.” </w:t>
      </w:r>
      <w:r>
        <w:rPr>
          <w:i/>
        </w:rPr>
        <w:t>Philosophical Transactions of the Royal Society B: Biological Sciences</w:t>
      </w:r>
      <w:r>
        <w:t xml:space="preserve"> 369 (1651): 20130292–2. doi:</w:t>
      </w:r>
      <w:hyperlink r:id="rId34">
        <w:r>
          <w:rPr>
            <w:rStyle w:val="Hyperlink"/>
          </w:rPr>
          <w:t>10.1098/rstb.2013.0292</w:t>
        </w:r>
      </w:hyperlink>
      <w:r>
        <w:t>.</w:t>
      </w:r>
    </w:p>
    <w:p w14:paraId="51621745" w14:textId="77777777" w:rsidR="001F1DAB" w:rsidRDefault="00CA76CF">
      <w:pPr>
        <w:pStyle w:val="Bibliography"/>
      </w:pPr>
      <w:r>
        <w:t xml:space="preserve">Voeltz, FK Erhard, and Christa Kilian-Hatz. 2001. </w:t>
      </w:r>
      <w:r>
        <w:rPr>
          <w:i/>
        </w:rPr>
        <w:t>Ideophones</w:t>
      </w:r>
      <w:r>
        <w:t>. Vol. 44. John Benjamins Publishing.</w:t>
      </w:r>
    </w:p>
    <w:sectPr w:rsidR="001F1DA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 w:author="Gary Lupyan" w:date="2017-05-20T15:42:00Z" w:initials="GL">
    <w:p w14:paraId="6ADFF6EF" w14:textId="03943BEB" w:rsidR="00EC3510" w:rsidRDefault="00EC3510">
      <w:pPr>
        <w:pStyle w:val="CommentText"/>
      </w:pPr>
      <w:r w:rsidRPr="00E67231">
        <w:rPr>
          <w:rStyle w:val="CommentReference"/>
          <w:highlight w:val="yellow"/>
        </w:rPr>
        <w:annotationRef/>
      </w:r>
      <w:r w:rsidRPr="00E67231">
        <w:rPr>
          <w:highlight w:val="yellow"/>
        </w:rPr>
        <w:t>Can we do better here?</w:t>
      </w:r>
    </w:p>
  </w:comment>
  <w:comment w:id="116" w:author="Gary Lupyan" w:date="2017-05-20T16:24:00Z" w:initials="GL">
    <w:p w14:paraId="6C6068BF" w14:textId="60AF6426" w:rsidR="00EC3510" w:rsidRDefault="00EC3510">
      <w:pPr>
        <w:pStyle w:val="CommentText"/>
      </w:pPr>
      <w:r w:rsidRPr="00024120">
        <w:rPr>
          <w:rStyle w:val="CommentReference"/>
          <w:highlight w:val="yellow"/>
        </w:rPr>
        <w:annotationRef/>
      </w:r>
      <w:r>
        <w:rPr>
          <w:rStyle w:val="CommentReference"/>
          <w:highlight w:val="yellow"/>
        </w:rPr>
        <w:t xml:space="preserve">please </w:t>
      </w:r>
      <w:r w:rsidRPr="00024120">
        <w:rPr>
          <w:rStyle w:val="CommentReference"/>
          <w:highlight w:val="yellow"/>
        </w:rPr>
        <w:t>update headings and figure titles as per our discussion</w:t>
      </w:r>
    </w:p>
  </w:comment>
  <w:comment w:id="119" w:author="Gary Lupyan" w:date="2017-05-20T16:27:00Z" w:initials="GL">
    <w:p w14:paraId="43A1E21E" w14:textId="3E389CD1" w:rsidR="00EC3510" w:rsidRDefault="00EC3510">
      <w:pPr>
        <w:pStyle w:val="CommentText"/>
      </w:pPr>
      <w:r>
        <w:rPr>
          <w:rStyle w:val="CommentReference"/>
        </w:rPr>
        <w:annotationRef/>
      </w:r>
      <w:r>
        <w:t>Mention how many, e.g., Four research assistants</w:t>
      </w:r>
    </w:p>
  </w:comment>
  <w:comment w:id="127" w:author="Gary Lupyan" w:date="2017-05-20T16:23:00Z" w:initials="GL">
    <w:p w14:paraId="61DBC669" w14:textId="4877F28C" w:rsidR="00EC3510" w:rsidRDefault="00EC3510">
      <w:pPr>
        <w:pStyle w:val="CommentText"/>
      </w:pPr>
      <w:r>
        <w:rPr>
          <w:rStyle w:val="CommentReference"/>
        </w:rPr>
        <w:annotationRef/>
      </w:r>
      <w:r>
        <w:t>0.39 is not hight I’m afraid</w:t>
      </w:r>
    </w:p>
  </w:comment>
  <w:comment w:id="128" w:author="Gary Lupyan" w:date="2017-05-20T16:23:00Z" w:initials="GL">
    <w:p w14:paraId="3CA0C8E4" w14:textId="78C9AF8B" w:rsidR="00EC3510" w:rsidRDefault="00EC3510">
      <w:pPr>
        <w:pStyle w:val="CommentText"/>
      </w:pPr>
      <w:r>
        <w:rPr>
          <w:rStyle w:val="CommentReference"/>
        </w:rPr>
        <w:annotationRef/>
      </w:r>
      <w:r>
        <w:t>?</w:t>
      </w:r>
    </w:p>
  </w:comment>
  <w:comment w:id="138" w:author="Gary Lupyan" w:date="2017-05-19T18:49:00Z" w:initials="GL">
    <w:p w14:paraId="2BB16595" w14:textId="5052A3D6" w:rsidR="00EC3510" w:rsidRDefault="00EC3510">
      <w:pPr>
        <w:pStyle w:val="CommentText"/>
      </w:pPr>
      <w:r>
        <w:rPr>
          <w:rStyle w:val="CommentReference"/>
        </w:rPr>
        <w:annotationRef/>
      </w:r>
      <w:r>
        <w:t>what is this number?</w:t>
      </w:r>
    </w:p>
  </w:comment>
  <w:comment w:id="145" w:author="Gary Lupyan" w:date="2017-05-20T17:37:00Z" w:initials="GL">
    <w:p w14:paraId="2B4B26D6" w14:textId="5E263DF2" w:rsidR="00EC3510" w:rsidRDefault="00EC3510">
      <w:pPr>
        <w:pStyle w:val="CommentText"/>
      </w:pPr>
      <w:r w:rsidRPr="00DA503D">
        <w:rPr>
          <w:rStyle w:val="CommentReference"/>
          <w:highlight w:val="yellow"/>
        </w:rPr>
        <w:annotationRef/>
      </w:r>
      <w:r w:rsidRPr="00DA503D">
        <w:rPr>
          <w:highlight w:val="yellow"/>
        </w:rPr>
        <w:t>If there are figures, please reference the specific supplementary figures</w:t>
      </w:r>
    </w:p>
  </w:comment>
  <w:comment w:id="137" w:author="Gary Lupyan" w:date="2017-05-20T19:40:00Z" w:initials="GL">
    <w:p w14:paraId="6768D747" w14:textId="144B6667" w:rsidR="00EC3510" w:rsidRDefault="00EC3510">
      <w:pPr>
        <w:pStyle w:val="CommentText"/>
      </w:pPr>
      <w:r>
        <w:rPr>
          <w:rStyle w:val="CommentReference"/>
        </w:rPr>
        <w:annotationRef/>
      </w:r>
      <w:r>
        <w:t>Maybe put this in supp materials to save space?</w:t>
      </w:r>
    </w:p>
  </w:comment>
  <w:comment w:id="153" w:author="Gary Lupyan" w:date="2017-05-20T19:59:00Z" w:initials="GL">
    <w:p w14:paraId="106FEF39" w14:textId="76C21952" w:rsidR="00EC3510" w:rsidRDefault="00EC3510">
      <w:pPr>
        <w:pStyle w:val="CommentText"/>
      </w:pPr>
      <w:r>
        <w:rPr>
          <w:rStyle w:val="CommentReference"/>
        </w:rPr>
        <w:annotationRef/>
      </w:r>
      <w:r>
        <w:t>Move into methods</w:t>
      </w:r>
    </w:p>
  </w:comment>
  <w:comment w:id="157" w:author="Gary Lupyan" w:date="2017-05-20T20:00:00Z" w:initials="GL">
    <w:p w14:paraId="0F5245E5" w14:textId="350016EF" w:rsidR="00EC3510" w:rsidRDefault="00EC3510">
      <w:pPr>
        <w:pStyle w:val="CommentText"/>
      </w:pPr>
      <w:r>
        <w:rPr>
          <w:rStyle w:val="CommentReference"/>
        </w:rPr>
        <w:annotationRef/>
      </w:r>
      <w:r>
        <w:t>2163 what?</w:t>
      </w:r>
    </w:p>
  </w:comment>
  <w:comment w:id="164" w:author="Gary Lupyan" w:date="2017-05-19T18:49:00Z" w:initials="GL">
    <w:p w14:paraId="23B2E21C" w14:textId="0BE04BFF" w:rsidR="00EC3510" w:rsidRDefault="00EC3510">
      <w:pPr>
        <w:pStyle w:val="CommentText"/>
      </w:pPr>
      <w:r>
        <w:rPr>
          <w:rStyle w:val="CommentReference"/>
        </w:rPr>
        <w:annotationRef/>
      </w:r>
      <w:r>
        <w:t>what is this number? – in subseq analyses as well</w:t>
      </w:r>
    </w:p>
  </w:comment>
  <w:comment w:id="165" w:author="Gary Lupyan" w:date="2017-05-20T20:00:00Z" w:initials="GL">
    <w:p w14:paraId="75D38C6E" w14:textId="688A7B8E" w:rsidR="00EC3510" w:rsidRDefault="00EC3510">
      <w:pPr>
        <w:pStyle w:val="CommentText"/>
      </w:pPr>
      <w:r w:rsidRPr="000C6F75">
        <w:rPr>
          <w:rStyle w:val="CommentReference"/>
          <w:highlight w:val="yellow"/>
        </w:rPr>
        <w:annotationRef/>
      </w:r>
      <w:r w:rsidRPr="000C6F75">
        <w:rPr>
          <w:highlight w:val="yellow"/>
        </w:rPr>
        <w:t>3 degrees of freedom here?</w:t>
      </w:r>
    </w:p>
  </w:comment>
  <w:comment w:id="166" w:author="Gary Lupyan" w:date="2017-05-20T20:02:00Z" w:initials="GL">
    <w:p w14:paraId="45490FAC" w14:textId="55C7CFB1" w:rsidR="00EC3510" w:rsidRDefault="00EC3510">
      <w:pPr>
        <w:pStyle w:val="CommentText"/>
      </w:pPr>
      <w:r>
        <w:rPr>
          <w:rStyle w:val="CommentReference"/>
        </w:rPr>
        <w:annotationRef/>
      </w:r>
      <w:r>
        <w:t>Clarify. I don’t quite know what you mean here.</w:t>
      </w:r>
    </w:p>
  </w:comment>
  <w:comment w:id="208" w:author="Gary Lupyan" w:date="2017-05-20T23:59:00Z" w:initials="GL">
    <w:p w14:paraId="05F4CF16" w14:textId="305B93A7" w:rsidR="00EC3510" w:rsidRDefault="00EC3510">
      <w:pPr>
        <w:pStyle w:val="CommentText"/>
      </w:pPr>
      <w:r>
        <w:rPr>
          <w:rStyle w:val="CommentReference"/>
        </w:rPr>
        <w:annotationRef/>
      </w:r>
      <w:r>
        <w:t>This sentence is not really meaningful in this context. Either expand it (control for what.. to test/rule out what hypothesis) or cut it.</w:t>
      </w:r>
    </w:p>
  </w:comment>
  <w:comment w:id="211" w:author="Gary Lupyan" w:date="2017-05-21T00:00:00Z" w:initials="GL">
    <w:p w14:paraId="7940AB5C" w14:textId="7EB5043E" w:rsidR="00EC3510" w:rsidRDefault="00EC3510">
      <w:pPr>
        <w:pStyle w:val="CommentText"/>
      </w:pPr>
      <w:r w:rsidRPr="0029289B">
        <w:rPr>
          <w:rStyle w:val="CommentReference"/>
          <w:highlight w:val="yellow"/>
        </w:rPr>
        <w:annotationRef/>
      </w:r>
      <w:r w:rsidRPr="0029289B">
        <w:rPr>
          <w:highlight w:val="yellow"/>
        </w:rPr>
        <w:t>Begin by describing the accuracy. I assume that participants quickly reach ceiling, but you need to say this, and use that to motivate a focus on the RTs.</w:t>
      </w:r>
    </w:p>
  </w:comment>
  <w:comment w:id="221" w:author="Gary Lupyan" w:date="2017-05-21T00:07:00Z" w:initials="GL">
    <w:p w14:paraId="50057238" w14:textId="1CFDC2A0" w:rsidR="00EC3510" w:rsidRDefault="00EC3510">
      <w:pPr>
        <w:pStyle w:val="CommentText"/>
      </w:pPr>
      <w:r>
        <w:rPr>
          <w:rStyle w:val="CommentReference"/>
        </w:rPr>
        <w:annotationRef/>
      </w:r>
      <w:r>
        <w:t>Not sure what this means</w:t>
      </w:r>
    </w:p>
  </w:comment>
  <w:comment w:id="234" w:author="Gary Lupyan" w:date="2017-05-20T23:19:00Z" w:initials="GL">
    <w:p w14:paraId="598B6192" w14:textId="09A8815E" w:rsidR="00EC3510" w:rsidRDefault="00EC3510">
      <w:pPr>
        <w:pStyle w:val="CommentText"/>
      </w:pPr>
      <w:ins w:id="236" w:author="Gary Lupyan" w:date="2017-05-20T23:18:00Z">
        <w:r w:rsidRPr="00AE13E4">
          <w:rPr>
            <w:rStyle w:val="CommentReference"/>
            <w:highlight w:val="yellow"/>
          </w:rPr>
          <w:annotationRef/>
        </w:r>
      </w:ins>
      <w:r w:rsidRPr="00AE13E4">
        <w:rPr>
          <w:highlight w:val="yellow"/>
        </w:rPr>
        <w:t>The x-axis of panel B should be something like Initial Trials / Generalization Trials. “Block transition” is jargony and doesn’t get at the meaning of the left and right sides of the graph.</w:t>
      </w:r>
    </w:p>
  </w:comment>
  <w:comment w:id="280" w:author="Gary Lupyan" w:date="2017-05-20T17:42:00Z" w:initials="GL">
    <w:p w14:paraId="58F14944" w14:textId="50AF1280" w:rsidR="00EC3510" w:rsidRDefault="00EC3510">
      <w:pPr>
        <w:pStyle w:val="CommentText"/>
      </w:pPr>
      <w:r>
        <w:rPr>
          <w:rStyle w:val="CommentReference"/>
        </w:rPr>
        <w:annotationRef/>
      </w:r>
      <w:r>
        <w:t>please check PNAS guidelines. I think you need to use special symbols for the footnotes</w:t>
      </w:r>
    </w:p>
  </w:comment>
  <w:comment w:id="316" w:author="Gary Lupyan" w:date="2017-05-20T19:27:00Z" w:initials="GL">
    <w:p w14:paraId="69C92DDE" w14:textId="3454A9E4" w:rsidR="00EC3510" w:rsidRDefault="00EC3510">
      <w:pPr>
        <w:pStyle w:val="CommentText"/>
      </w:pPr>
      <w:r>
        <w:rPr>
          <w:rStyle w:val="CommentReference"/>
        </w:rPr>
        <w:annotationRef/>
      </w:r>
      <w:r>
        <w:t>Holdover from a previous version. This is the first time “Guess the seed” is mentioned. Please look at the other mentions as well.</w:t>
      </w:r>
    </w:p>
  </w:comment>
  <w:comment w:id="326" w:author="Gary Lupyan" w:date="2017-05-20T19:40:00Z" w:initials="GL">
    <w:p w14:paraId="456AF169" w14:textId="0AF507BF" w:rsidR="00EC3510" w:rsidRDefault="00EC3510">
      <w:pPr>
        <w:pStyle w:val="CommentText"/>
      </w:pPr>
      <w:r>
        <w:rPr>
          <w:rStyle w:val="CommentReference"/>
        </w:rPr>
        <w:annotationRef/>
      </w:r>
      <w:r>
        <w:t xml:space="preserve">I recommend cutting it or moving into supp materials. We can address it if reviewers ask. Also no </w:t>
      </w:r>
    </w:p>
  </w:comment>
  <w:comment w:id="351" w:author="Gary Lupyan" w:date="2017-05-21T00:18:00Z" w:initials="GL">
    <w:p w14:paraId="5A1D44DA" w14:textId="3660A1CC" w:rsidR="00445866" w:rsidRDefault="00445866">
      <w:pPr>
        <w:pStyle w:val="CommentText"/>
      </w:pPr>
      <w:r>
        <w:rPr>
          <w:rStyle w:val="CommentReference"/>
        </w:rPr>
        <w:annotationRef/>
      </w:r>
      <w:r>
        <w:t>I would recommend cutting this. After all, we selected just the highly performing imitations as transcriptions (</w:t>
      </w:r>
      <w:r w:rsidRPr="00445866">
        <w:rPr>
          <w:highlight w:val="yellow"/>
        </w:rPr>
        <w:t>important to note this)</w:t>
      </w:r>
      <w:r>
        <w:t xml:space="preserve">, so I wouldn’t make a big deal out of the transcription accuracy being above chance for the true seeds.   </w:t>
      </w:r>
      <w:r w:rsidRPr="00445866">
        <w:rPr>
          <w:highlight w:val="yellow"/>
        </w:rPr>
        <w:t>(would be helpful to plot it alongside the performance for those same acoustic forms)</w:t>
      </w:r>
    </w:p>
  </w:comment>
  <w:comment w:id="371" w:author="Gary Lupyan" w:date="2017-05-20T23:28:00Z" w:initials="GL">
    <w:p w14:paraId="76A0FC79" w14:textId="76110F34" w:rsidR="00EC3510" w:rsidRDefault="00EC3510">
      <w:pPr>
        <w:pStyle w:val="CommentText"/>
      </w:pPr>
      <w:r w:rsidRPr="004F2562">
        <w:rPr>
          <w:rStyle w:val="CommentReference"/>
          <w:highlight w:val="yellow"/>
        </w:rPr>
        <w:annotationRef/>
      </w:r>
      <w:r w:rsidRPr="004F2562">
        <w:rPr>
          <w:highlight w:val="yellow"/>
        </w:rPr>
        <w:t>Update as necessary</w:t>
      </w:r>
    </w:p>
  </w:comment>
  <w:comment w:id="387" w:author="Gary Lupyan" w:date="2017-05-20T23:21:00Z" w:initials="GL">
    <w:p w14:paraId="36428ACA" w14:textId="05AC9E5C" w:rsidR="00EC3510" w:rsidRDefault="00EC3510">
      <w:pPr>
        <w:pStyle w:val="CommentText"/>
      </w:pPr>
      <w:r>
        <w:rPr>
          <w:rStyle w:val="CommentReference"/>
        </w:rPr>
        <w:annotationRef/>
      </w:r>
      <w:r>
        <w:t xml:space="preserve">Can you elaborate what you mean here? </w:t>
      </w:r>
    </w:p>
  </w:comment>
  <w:comment w:id="394" w:author="Gary Lupyan" w:date="2017-05-20T23:22:00Z" w:initials="GL">
    <w:p w14:paraId="1AD19124" w14:textId="284B3BE6" w:rsidR="00EC3510" w:rsidRDefault="00EC3510">
      <w:pPr>
        <w:pStyle w:val="CommentText"/>
      </w:pPr>
      <w:r>
        <w:rPr>
          <w:rStyle w:val="CommentReference"/>
        </w:rPr>
        <w:annotationRef/>
      </w:r>
      <w:r>
        <w:t>Matching on what kinds of trials?</w:t>
      </w:r>
    </w:p>
  </w:comment>
  <w:comment w:id="395" w:author="Gary Lupyan" w:date="2017-05-20T23:22:00Z" w:initials="GL">
    <w:p w14:paraId="1AE18FDB" w14:textId="117D065D" w:rsidR="00EC3510" w:rsidRDefault="00EC3510">
      <w:pPr>
        <w:pStyle w:val="CommentText"/>
      </w:pPr>
      <w:r>
        <w:rPr>
          <w:rStyle w:val="CommentReference"/>
        </w:rPr>
        <w:annotationRef/>
      </w:r>
      <w:r>
        <w:t>linked?</w:t>
      </w:r>
    </w:p>
  </w:comment>
  <w:comment w:id="433" w:author="Gary Lupyan" w:date="2017-05-20T23:41:00Z" w:initials="GL">
    <w:p w14:paraId="48E72945" w14:textId="6157F8C3" w:rsidR="00EC3510" w:rsidRDefault="00EC3510">
      <w:pPr>
        <w:pStyle w:val="CommentText"/>
      </w:pPr>
      <w:ins w:id="434" w:author="Gary Lupyan" w:date="2017-05-20T23:41:00Z">
        <w:r>
          <w:rPr>
            <w:rStyle w:val="CommentReference"/>
          </w:rPr>
          <w:annotationRef/>
        </w:r>
      </w:ins>
      <w:r>
        <w:t>Yes?</w:t>
      </w:r>
    </w:p>
  </w:comment>
  <w:comment w:id="435" w:author="Gary Lupyan" w:date="2017-05-20T23:42:00Z" w:initials="GL">
    <w:p w14:paraId="392ECA75" w14:textId="1AB16222" w:rsidR="00EC3510" w:rsidRDefault="00EC3510">
      <w:pPr>
        <w:pStyle w:val="CommentText"/>
      </w:pPr>
      <w:r w:rsidRPr="00855A3B">
        <w:rPr>
          <w:rStyle w:val="CommentReference"/>
          <w:highlight w:val="yellow"/>
        </w:rPr>
        <w:annotationRef/>
      </w:r>
      <w:r w:rsidRPr="00855A3B">
        <w:rPr>
          <w:highlight w:val="yellow"/>
        </w:rPr>
        <w:t>Mention how many trials per block</w:t>
      </w:r>
    </w:p>
  </w:comment>
  <w:comment w:id="448" w:author="Gary Lupyan" w:date="2017-05-20T19:26:00Z" w:initials="GL">
    <w:p w14:paraId="24422D39" w14:textId="7F41EDD7" w:rsidR="00EC3510" w:rsidRDefault="00EC3510">
      <w:pPr>
        <w:pStyle w:val="CommentText"/>
      </w:pPr>
      <w:r>
        <w:rPr>
          <w:rStyle w:val="CommentReference"/>
        </w:rPr>
        <w:annotationRef/>
      </w:r>
      <w:r>
        <w:t>How many trials?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B9FC2" w14:textId="77777777" w:rsidR="00EC3510" w:rsidRDefault="00EC3510">
      <w:pPr>
        <w:spacing w:after="0"/>
      </w:pPr>
      <w:r>
        <w:separator/>
      </w:r>
    </w:p>
  </w:endnote>
  <w:endnote w:type="continuationSeparator" w:id="0">
    <w:p w14:paraId="0C49F2C7" w14:textId="77777777" w:rsidR="00EC3510" w:rsidRDefault="00EC3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D260" w14:textId="77777777" w:rsidR="00EC3510" w:rsidRDefault="00EC3510">
      <w:r>
        <w:separator/>
      </w:r>
    </w:p>
  </w:footnote>
  <w:footnote w:type="continuationSeparator" w:id="0">
    <w:p w14:paraId="3B7690FF" w14:textId="77777777" w:rsidR="00EC3510" w:rsidRDefault="00EC3510">
      <w:r>
        <w:continuationSeparator/>
      </w:r>
    </w:p>
  </w:footnote>
  <w:footnote w:id="1">
    <w:p w14:paraId="2C13670F" w14:textId="07366ABB" w:rsidR="00EC3510" w:rsidRDefault="00EC3510">
      <w:pPr>
        <w:pStyle w:val="FootnoteText"/>
      </w:pPr>
      <w:r w:rsidRPr="002A54E1">
        <w:rPr>
          <w:rStyle w:val="FootnoteReference"/>
          <w:sz w:val="22"/>
        </w:rPr>
        <w:footnoteRef/>
      </w:r>
      <w:r w:rsidRPr="002A54E1">
        <w:rPr>
          <w:sz w:val="22"/>
        </w:rPr>
        <w:t xml:space="preserve"> We observed that performance on some Specific match questions dropped </w:t>
      </w:r>
      <w:r w:rsidRPr="002A54E1">
        <w:rPr>
          <w:sz w:val="22"/>
          <w:rPrChange w:id="281" w:author="Gary Lupyan" w:date="2017-05-20T19:33:00Z">
            <w:rPr>
              <w:i/>
            </w:rPr>
          </w:rPrChange>
        </w:rPr>
        <w:t>below</w:t>
      </w:r>
      <w:r w:rsidRPr="002A54E1">
        <w:rPr>
          <w:sz w:val="22"/>
        </w:rPr>
        <w:t xml:space="preserve"> chance for later generations</w:t>
      </w:r>
      <w:ins w:id="282" w:author="Gary Lupyan" w:date="2017-05-20T17:40:00Z">
        <w:r w:rsidRPr="002A54E1">
          <w:rPr>
            <w:sz w:val="22"/>
          </w:rPr>
          <w:t xml:space="preserve"> because on some matching trials participants had an apparent aversion to the nominally correct answer. Additional analyses showed that participants </w:t>
        </w:r>
      </w:ins>
      <w:del w:id="283" w:author="Gary Lupyan" w:date="2017-05-20T17:40:00Z">
        <w:r w:rsidRPr="002A54E1" w:rsidDel="0075493A">
          <w:rPr>
            <w:sz w:val="22"/>
          </w:rPr>
          <w:delText>. We were unable to account for this seeming aversion to the correct answer. For example, it was not the case that responses on low performance questions indicated that people</w:delText>
        </w:r>
      </w:del>
      <w:r w:rsidRPr="002A54E1">
        <w:rPr>
          <w:sz w:val="22"/>
        </w:rPr>
        <w:t xml:space="preserve"> were </w:t>
      </w:r>
      <w:ins w:id="284" w:author="Gary Lupyan" w:date="2017-05-20T17:40:00Z">
        <w:r w:rsidRPr="002A54E1">
          <w:rPr>
            <w:sz w:val="22"/>
          </w:rPr>
          <w:t xml:space="preserve">not </w:t>
        </w:r>
      </w:ins>
      <w:r w:rsidRPr="002A54E1">
        <w:rPr>
          <w:sz w:val="22"/>
        </w:rPr>
        <w:t xml:space="preserve">converging on a single </w:t>
      </w:r>
      <w:del w:id="285" w:author="Gary Lupyan" w:date="2017-05-20T17:40:00Z">
        <w:r w:rsidRPr="002A54E1" w:rsidDel="0075493A">
          <w:rPr>
            <w:sz w:val="22"/>
          </w:rPr>
          <w:delText xml:space="preserve">(but ultimately </w:delText>
        </w:r>
      </w:del>
      <w:r w:rsidRPr="002A54E1">
        <w:rPr>
          <w:sz w:val="22"/>
        </w:rPr>
        <w:t>incorrect</w:t>
      </w:r>
      <w:del w:id="286" w:author="Gary Lupyan" w:date="2017-05-20T17:40:00Z">
        <w:r w:rsidRPr="002A54E1" w:rsidDel="0075493A">
          <w:rPr>
            <w:sz w:val="22"/>
          </w:rPr>
          <w:delText>)</w:delText>
        </w:r>
      </w:del>
      <w:r w:rsidRPr="002A54E1">
        <w:rPr>
          <w:sz w:val="22"/>
        </w:rPr>
        <w:t xml:space="preserve"> </w:t>
      </w:r>
      <w:del w:id="287" w:author="Gary Lupyan" w:date="2017-05-20T17:40:00Z">
        <w:r w:rsidRPr="002A54E1" w:rsidDel="0075493A">
          <w:rPr>
            <w:sz w:val="22"/>
          </w:rPr>
          <w:delText>answer</w:delText>
        </w:r>
      </w:del>
      <w:ins w:id="288" w:author="Gary Lupyan" w:date="2017-05-20T17:40:00Z">
        <w:r w:rsidRPr="002A54E1">
          <w:rPr>
            <w:sz w:val="22"/>
          </w:rPr>
          <w:t>response</w:t>
        </w:r>
      </w:ins>
      <w:r w:rsidRPr="002A54E1">
        <w:rPr>
          <w:sz w:val="22"/>
        </w:rPr>
        <w:t>.</w:t>
      </w:r>
      <w:ins w:id="289" w:author="Gary Lupyan" w:date="2017-05-20T17:41:00Z">
        <w:r w:rsidRPr="002A54E1">
          <w:rPr>
            <w:sz w:val="22"/>
          </w:rPr>
          <w:t xml:space="preserve"> The reason for this pattern is at present unclear. Removing these trials from the analysis does not substantively change the conclusions.</w:t>
        </w:r>
      </w:ins>
      <w:del w:id="290" w:author="Gary Lupyan" w:date="2017-05-20T17:41:00Z">
        <w:r w:rsidDel="0075493A">
          <w:delText xml:space="preserve"> Performance on specific match questions dropped to chance levels the most quickly, but we are unable to account for why performance might fall below chance after that.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E2C5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5ADE952"/>
    <w:multiLevelType w:val="multilevel"/>
    <w:tmpl w:val="617EA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4120"/>
    <w:rsid w:val="000C6F75"/>
    <w:rsid w:val="00130CD6"/>
    <w:rsid w:val="001B1886"/>
    <w:rsid w:val="001F1DAB"/>
    <w:rsid w:val="0029289B"/>
    <w:rsid w:val="002A54E1"/>
    <w:rsid w:val="002F3C96"/>
    <w:rsid w:val="00445866"/>
    <w:rsid w:val="004E29B3"/>
    <w:rsid w:val="004F2562"/>
    <w:rsid w:val="00550E05"/>
    <w:rsid w:val="00590D07"/>
    <w:rsid w:val="006B7025"/>
    <w:rsid w:val="006D0813"/>
    <w:rsid w:val="00746F3E"/>
    <w:rsid w:val="0075493A"/>
    <w:rsid w:val="00784D58"/>
    <w:rsid w:val="00855A3B"/>
    <w:rsid w:val="008A7507"/>
    <w:rsid w:val="008D6863"/>
    <w:rsid w:val="00901171"/>
    <w:rsid w:val="009042EE"/>
    <w:rsid w:val="009217FB"/>
    <w:rsid w:val="00A24DCC"/>
    <w:rsid w:val="00A26CB8"/>
    <w:rsid w:val="00AE13E4"/>
    <w:rsid w:val="00B75E4A"/>
    <w:rsid w:val="00B86B75"/>
    <w:rsid w:val="00BC48D5"/>
    <w:rsid w:val="00C36279"/>
    <w:rsid w:val="00CA76CF"/>
    <w:rsid w:val="00D52FE9"/>
    <w:rsid w:val="00DA503D"/>
    <w:rsid w:val="00E315A3"/>
    <w:rsid w:val="00E67231"/>
    <w:rsid w:val="00E85ACF"/>
    <w:rsid w:val="00EC35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F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30CD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30CD6"/>
    <w:rPr>
      <w:rFonts w:ascii="Lucida Grande" w:hAnsi="Lucida Grande" w:cs="Lucida Grande"/>
      <w:sz w:val="18"/>
      <w:szCs w:val="18"/>
    </w:rPr>
  </w:style>
  <w:style w:type="character" w:styleId="CommentReference">
    <w:name w:val="annotation reference"/>
    <w:basedOn w:val="DefaultParagraphFont"/>
    <w:rsid w:val="001B1886"/>
    <w:rPr>
      <w:sz w:val="18"/>
      <w:szCs w:val="18"/>
    </w:rPr>
  </w:style>
  <w:style w:type="paragraph" w:styleId="CommentText">
    <w:name w:val="annotation text"/>
    <w:basedOn w:val="Normal"/>
    <w:link w:val="CommentTextChar"/>
    <w:rsid w:val="001B1886"/>
  </w:style>
  <w:style w:type="character" w:customStyle="1" w:styleId="CommentTextChar">
    <w:name w:val="Comment Text Char"/>
    <w:basedOn w:val="DefaultParagraphFont"/>
    <w:link w:val="CommentText"/>
    <w:rsid w:val="001B1886"/>
  </w:style>
  <w:style w:type="paragraph" w:styleId="CommentSubject">
    <w:name w:val="annotation subject"/>
    <w:basedOn w:val="CommentText"/>
    <w:next w:val="CommentText"/>
    <w:link w:val="CommentSubjectChar"/>
    <w:rsid w:val="001B1886"/>
    <w:rPr>
      <w:b/>
      <w:bCs/>
      <w:sz w:val="20"/>
      <w:szCs w:val="20"/>
    </w:rPr>
  </w:style>
  <w:style w:type="character" w:customStyle="1" w:styleId="CommentSubjectChar">
    <w:name w:val="Comment Subject Char"/>
    <w:basedOn w:val="CommentTextChar"/>
    <w:link w:val="CommentSubject"/>
    <w:rsid w:val="001B1886"/>
    <w:rPr>
      <w:b/>
      <w:bCs/>
      <w:sz w:val="20"/>
      <w:szCs w:val="20"/>
    </w:rPr>
  </w:style>
  <w:style w:type="paragraph" w:styleId="Revision">
    <w:name w:val="Revision"/>
    <w:hidden/>
    <w:rsid w:val="002F3C9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3758/s13423-016-1102-x" TargetMode="External"/><Relationship Id="rId21" Type="http://schemas.openxmlformats.org/officeDocument/2006/relationships/hyperlink" Target="https://doi.org/10.1016/j.cognition.2015.06.008" TargetMode="External"/><Relationship Id="rId22" Type="http://schemas.openxmlformats.org/officeDocument/2006/relationships/hyperlink" Target="https://doi.org/10.3758/s13423-016-1074-x" TargetMode="External"/><Relationship Id="rId23" Type="http://schemas.openxmlformats.org/officeDocument/2006/relationships/hyperlink" Target="https://doi.org/10.2307/2741093?ref=search-gateway:aea2a42e8a28f3866483ca8d1f65eb5b" TargetMode="External"/><Relationship Id="rId24" Type="http://schemas.openxmlformats.org/officeDocument/2006/relationships/hyperlink" Target="https://doi.org/10.1098/rstb.2013.0298" TargetMode="External"/><Relationship Id="rId25" Type="http://schemas.openxmlformats.org/officeDocument/2006/relationships/hyperlink" Target="https://doi.org/10.1098/rstb.2013.0293" TargetMode="External"/><Relationship Id="rId26" Type="http://schemas.openxmlformats.org/officeDocument/2006/relationships/hyperlink" Target="https://doi.org/10.1121/1.4861245" TargetMode="External"/><Relationship Id="rId27" Type="http://schemas.openxmlformats.org/officeDocument/2006/relationships/hyperlink" Target="https://doi.org/10.1371/journal.pone.0168167" TargetMode="External"/><Relationship Id="rId28"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29" Type="http://schemas.openxmlformats.org/officeDocument/2006/relationships/hyperlink" Target="https://doi.org/10.1037/a00249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stor.org/stable/416852" TargetMode="External"/><Relationship Id="rId31" Type="http://schemas.openxmlformats.org/officeDocument/2006/relationships/hyperlink" Target="https://doi.org/10.1098/rsos.150152" TargetMode="External"/><Relationship Id="rId32" Type="http://schemas.openxmlformats.org/officeDocument/2006/relationships/hyperlink" Target="https://doi.org/10.3389/fpsyg.2010.00227"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s://doi.org/10.1016/j.cognition.2004.08.004" TargetMode="External"/><Relationship Id="rId34" Type="http://schemas.openxmlformats.org/officeDocument/2006/relationships/hyperlink" Target="https://doi.org/10.1098/rstb.2013.0292"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523/JNEUROSCI.5111-14.2015" TargetMode="External"/><Relationship Id="rId14" Type="http://schemas.openxmlformats.org/officeDocument/2006/relationships/hyperlink" Target="http://eutils.ncbi.nlm.nih.gov/entrez/eutils/elink.fcgi?dbfrom=pubmed&amp;id=14381156&amp;retmode=ref&amp;cmd=prlinks" TargetMode="External"/><Relationship Id="rId15" Type="http://schemas.openxmlformats.org/officeDocument/2006/relationships/hyperlink" Target="https://doi.org/10.2307/414729?ref=search-gateway:df58c19715a2e512d551c6fd62e27164" TargetMode="External"/><Relationship Id="rId16" Type="http://schemas.openxmlformats.org/officeDocument/2006/relationships/hyperlink" Target="https://doi.org/10.1002/lnc3.361" TargetMode="External"/><Relationship Id="rId17" Type="http://schemas.openxmlformats.org/officeDocument/2006/relationships/hyperlink" Target="https://doi.org/10.1075/ps.5.3.04din" TargetMode="External"/><Relationship Id="rId18" Type="http://schemas.openxmlformats.org/officeDocument/2006/relationships/hyperlink" Target="https://doi.org/10.1016/j.tics.2015.07.013" TargetMode="External"/><Relationship Id="rId19" Type="http://schemas.openxmlformats.org/officeDocument/2006/relationships/hyperlink" Target="https://muse.jhu.edu/article/621185/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19</Pages>
  <Words>6657</Words>
  <Characters>38881</Characters>
  <Application>Microsoft Macintosh Word</Application>
  <DocSecurity>0</DocSecurity>
  <Lines>637</Lines>
  <Paragraphs>90</Paragraphs>
  <ScaleCrop>false</ScaleCrop>
  <Company/>
  <LinksUpToDate>false</LinksUpToDate>
  <CharactersWithSpaces>45448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cp:lastModifiedBy>Gary Lupyan</cp:lastModifiedBy>
  <cp:revision>12</cp:revision>
  <dcterms:created xsi:type="dcterms:W3CDTF">2017-05-18T13:24:00Z</dcterms:created>
  <dcterms:modified xsi:type="dcterms:W3CDTF">2017-05-20T22:18:00Z</dcterms:modified>
</cp:coreProperties>
</file>