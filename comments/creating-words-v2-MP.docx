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0316D" w14:textId="77777777" w:rsidR="002A4778" w:rsidRDefault="00C97556">
      <w:pPr>
        <w:pStyle w:val="Title"/>
      </w:pPr>
      <w:r>
        <w:t>Creating words from iterated vocal imitation</w:t>
      </w:r>
    </w:p>
    <w:p w14:paraId="1D951DB5" w14:textId="77777777" w:rsidR="002A4778" w:rsidRDefault="00C97556">
      <w:pPr>
        <w:pStyle w:val="Abstract"/>
      </w:pPr>
      <w:r>
        <w:t>We report the results of a large-scale (</w:t>
      </w:r>
      <w:r>
        <w:rPr>
          <w:i/>
        </w:rPr>
        <w:t>N</w:t>
      </w:r>
      <w:r>
        <w:t xml:space="preserve"> = 1571) experiment to investigate whether spoken words can emerge from the process of repeated imitation. Participants played a version of the children’s game “Telephone”. The first generation w</w:t>
      </w:r>
      <w:ins w:id="0" w:author="Marcus Perlman" w:date="2017-02-01T08:45:00Z">
        <w:r>
          <w:t>as</w:t>
        </w:r>
      </w:ins>
      <w:del w:id="1" w:author="Marcus Perlman" w:date="2017-02-01T08:45:00Z">
        <w:r w:rsidDel="00C97556">
          <w:delText>ere</w:delText>
        </w:r>
      </w:del>
      <w:r>
        <w:t xml:space="preserve"> asked </w:t>
      </w:r>
      <w:del w:id="2" w:author="Marcus Perlman" w:date="2017-02-01T08:45:00Z">
        <w:r w:rsidDel="00C97556">
          <w:delText xml:space="preserve">to </w:delText>
        </w:r>
      </w:del>
      <w:r>
        <w:t xml:space="preserve">to imitate recognizable environmental sounds (e.g., glass breaking, water splashing); subsequent generations imitated the imitators, for a total of 8 generations. We then examined whether the vocal imitations became more stable and word-like, retained a resemblance to the original sound, and </w:t>
      </w:r>
      <w:del w:id="3" w:author="Marcus Perlman" w:date="2017-02-01T08:49:00Z">
        <w:r w:rsidDel="00C97556">
          <w:delText xml:space="preserve">were </w:delText>
        </w:r>
      </w:del>
      <w:ins w:id="4" w:author="Marcus Perlman" w:date="2017-02-01T08:49:00Z">
        <w:r>
          <w:t xml:space="preserve">became more </w:t>
        </w:r>
      </w:ins>
      <w:r>
        <w:t>suitable as learned category labels. The results showed (1) the imitations became progressively more word-like, (2) even after 8 generations, could be matched above chance to the environmental sound that motivated them, and (3) imitations from later generations were more effective as learned category labels. These results show how repeated imitation can create progressively word-like forms while retaining a semblance of iconicity.</w:t>
      </w:r>
    </w:p>
    <w:p w14:paraId="7CA16D03" w14:textId="6B2BD165" w:rsidR="002A4778" w:rsidRDefault="00C97556">
      <w:pPr>
        <w:pStyle w:val="FirstParagraph"/>
      </w:pPr>
      <w:r>
        <w:t>Over the ages, people have pondered the origins of languages and especially the words that compose them</w:t>
      </w:r>
      <w:ins w:id="5" w:author="Marcus Perlman" w:date="2017-02-01T11:16:00Z">
        <w:r w:rsidR="00FD5518">
          <w:t>. F</w:t>
        </w:r>
      </w:ins>
      <w:del w:id="6" w:author="Marcus Perlman" w:date="2017-02-01T11:16:00Z">
        <w:r w:rsidDel="00FD5518">
          <w:delText xml:space="preserve"> </w:delText>
        </w:r>
      </w:del>
      <w:ins w:id="7" w:author="Marcus Perlman" w:date="2017-02-01T09:48:00Z">
        <w:r w:rsidR="00152941">
          <w:t xml:space="preserve">or example, </w:t>
        </w:r>
      </w:ins>
      <w:ins w:id="8" w:author="Marcus Perlman" w:date="2017-02-01T11:16:00Z">
        <w:r w:rsidR="00FD5518">
          <w:t xml:space="preserve">both </w:t>
        </w:r>
      </w:ins>
      <w:ins w:id="9" w:author="Marcus Perlman" w:date="2017-02-01T09:49:00Z">
        <w:r w:rsidR="00FD5518">
          <w:t>Plato in his</w:t>
        </w:r>
        <w:r w:rsidR="00152941">
          <w:t xml:space="preserve"> </w:t>
        </w:r>
        <w:proofErr w:type="spellStart"/>
        <w:r w:rsidR="00152941">
          <w:rPr>
            <w:i/>
          </w:rPr>
          <w:t>Cratylus</w:t>
        </w:r>
        <w:proofErr w:type="spellEnd"/>
        <w:r w:rsidR="00152941">
          <w:rPr>
            <w:i/>
          </w:rPr>
          <w:t xml:space="preserve"> </w:t>
        </w:r>
      </w:ins>
      <w:ins w:id="10" w:author="Marcus Perlman" w:date="2017-02-01T11:16:00Z">
        <w:r w:rsidR="00FD5518">
          <w:t xml:space="preserve">dialogue </w:t>
        </w:r>
      </w:ins>
      <w:ins w:id="11" w:author="Marcus Perlman" w:date="2017-02-01T09:49:00Z">
        <w:r w:rsidR="00152941">
          <w:t xml:space="preserve">(Plato &amp; Reeve 1999) and </w:t>
        </w:r>
      </w:ins>
      <w:del w:id="12" w:author="Marcus Perlman" w:date="2017-02-01T09:48:00Z">
        <w:r w:rsidDel="00152941">
          <w:delText xml:space="preserve">(e.g., </w:delText>
        </w:r>
      </w:del>
      <w:ins w:id="13" w:author="Marcus Perlman" w:date="2017-02-01T09:04:00Z">
        <w:r w:rsidR="00FD5518">
          <w:t>John Locke in his</w:t>
        </w:r>
        <w:r w:rsidR="00C35102">
          <w:t xml:space="preserve"> </w:t>
        </w:r>
        <w:r w:rsidR="00C35102">
          <w:rPr>
            <w:i/>
          </w:rPr>
          <w:t xml:space="preserve">Essay Concerning Human </w:t>
        </w:r>
        <w:r w:rsidR="00C35102" w:rsidRPr="00C35102">
          <w:rPr>
            <w:i/>
          </w:rPr>
          <w:t>Understanding</w:t>
        </w:r>
        <w:r w:rsidR="00152941">
          <w:rPr>
            <w:i/>
          </w:rPr>
          <w:t xml:space="preserve"> </w:t>
        </w:r>
      </w:ins>
      <w:ins w:id="14" w:author="Marcus Perlman" w:date="2017-02-01T09:48:00Z">
        <w:r w:rsidR="00152941">
          <w:t>(</w:t>
        </w:r>
      </w:ins>
      <w:ins w:id="15" w:author="Marcus Perlman" w:date="2017-02-01T08:59:00Z">
        <w:r w:rsidRPr="00C35102">
          <w:t>Locke</w:t>
        </w:r>
        <w:r>
          <w:t xml:space="preserve"> </w:t>
        </w:r>
      </w:ins>
      <w:ins w:id="16" w:author="Marcus Perlman" w:date="2017-02-01T09:01:00Z">
        <w:r>
          <w:t>1990</w:t>
        </w:r>
      </w:ins>
      <w:ins w:id="17" w:author="Marcus Perlman" w:date="2017-02-01T08:59:00Z">
        <w:r w:rsidR="00152941">
          <w:t>)</w:t>
        </w:r>
      </w:ins>
      <w:ins w:id="18" w:author="Marcus Perlman" w:date="2017-02-01T11:16:00Z">
        <w:r w:rsidR="00FD5518">
          <w:t xml:space="preserve"> </w:t>
        </w:r>
      </w:ins>
      <w:ins w:id="19" w:author="Marcus Perlman" w:date="2017-02-01T11:18:00Z">
        <w:r w:rsidR="00FD5518">
          <w:t>examined the “natural</w:t>
        </w:r>
      </w:ins>
      <w:ins w:id="20" w:author="Marcus Perlman" w:date="2017-02-01T11:19:00Z">
        <w:r w:rsidR="00FD5518">
          <w:t>ness</w:t>
        </w:r>
      </w:ins>
      <w:ins w:id="21" w:author="Marcus Perlman" w:date="2017-02-01T11:18:00Z">
        <w:r w:rsidR="00FD5518">
          <w:t>” of words</w:t>
        </w:r>
      </w:ins>
      <w:ins w:id="22" w:author="Marcus Perlman" w:date="2017-02-01T11:19:00Z">
        <w:r w:rsidR="00FD5518">
          <w:t xml:space="preserve"> –</w:t>
        </w:r>
      </w:ins>
      <w:ins w:id="23" w:author="Marcus Perlman" w:date="2017-02-01T11:20:00Z">
        <w:r w:rsidR="00B90793">
          <w:t xml:space="preserve"> </w:t>
        </w:r>
      </w:ins>
      <w:ins w:id="24" w:author="Marcus Perlman" w:date="2017-02-01T11:19:00Z">
        <w:r w:rsidR="00FD5518">
          <w:t>whether they are somehow imitative of their meaning</w:t>
        </w:r>
      </w:ins>
      <w:ins w:id="25" w:author="Marcus Perlman" w:date="2017-02-01T09:49:00Z">
        <w:r w:rsidR="00152941">
          <w:t>.</w:t>
        </w:r>
      </w:ins>
      <w:ins w:id="26" w:author="Marcus Perlman" w:date="2017-02-01T08:59:00Z">
        <w:r w:rsidR="00152941">
          <w:t xml:space="preserve"> </w:t>
        </w:r>
      </w:ins>
      <w:del w:id="27" w:author="Marcus Perlman" w:date="2017-02-01T09:49:00Z">
        <w:r w:rsidDel="00152941">
          <w:delText>Plato</w:delText>
        </w:r>
      </w:del>
      <w:del w:id="28" w:author="Marcus Perlman" w:date="2017-02-01T08:59:00Z">
        <w:r w:rsidDel="00C97556">
          <w:delText>,</w:delText>
        </w:r>
      </w:del>
      <w:del w:id="29" w:author="Marcus Perlman" w:date="2017-02-01T09:49:00Z">
        <w:r w:rsidDel="00152941">
          <w:delText xml:space="preserve"> </w:delText>
        </w:r>
      </w:del>
      <w:del w:id="30" w:author="Marcus Perlman" w:date="2017-02-01T08:52:00Z">
        <w:r w:rsidDel="00C97556">
          <w:delText>Bible</w:delText>
        </w:r>
      </w:del>
      <w:del w:id="31" w:author="Marcus Perlman" w:date="2017-02-01T09:49:00Z">
        <w:r w:rsidDel="00152941">
          <w:delText xml:space="preserve">). </w:delText>
        </w:r>
      </w:del>
      <w:r>
        <w:t xml:space="preserve">Some theories of language evolution </w:t>
      </w:r>
      <w:ins w:id="32" w:author="Marcus Perlman" w:date="2017-02-01T11:18:00Z">
        <w:r w:rsidR="00FD5518">
          <w:t xml:space="preserve">have </w:t>
        </w:r>
      </w:ins>
      <w:r>
        <w:t>hypothesize</w:t>
      </w:r>
      <w:ins w:id="33" w:author="Marcus Perlman" w:date="2017-02-01T11:18:00Z">
        <w:r w:rsidR="00FD5518">
          <w:t>d</w:t>
        </w:r>
      </w:ins>
      <w:r>
        <w:t xml:space="preserve"> that vocal imitation played an important role in generating the first words of spoken languages (</w:t>
      </w:r>
      <w:ins w:id="34" w:author="Marcus Perlman" w:date="2017-02-01T11:07:00Z">
        <w:r w:rsidR="00583AAE">
          <w:t xml:space="preserve">e.g., </w:t>
        </w:r>
      </w:ins>
      <w:r>
        <w:t xml:space="preserve">Brown, Black, and Horowitz 1955; Donald 2016; Imai and Kita 2014; Perlman, Dale, and Lupyan 2015). </w:t>
      </w:r>
      <w:ins w:id="35" w:author="Marcus Perlman" w:date="2017-02-01T11:08:00Z">
        <w:r w:rsidR="00583AAE">
          <w:t xml:space="preserve">For instance, </w:t>
        </w:r>
      </w:ins>
      <w:ins w:id="36" w:author="Marcus Perlman" w:date="2017-02-01T11:10:00Z">
        <w:r w:rsidR="00583AAE">
          <w:t>early</w:t>
        </w:r>
      </w:ins>
      <w:ins w:id="37" w:author="Marcus Perlman" w:date="2017-02-01T11:08:00Z">
        <w:r w:rsidR="00583AAE">
          <w:t xml:space="preserve"> </w:t>
        </w:r>
      </w:ins>
      <w:ins w:id="38" w:author="Marcus Perlman" w:date="2017-02-01T11:12:00Z">
        <w:r w:rsidR="00583AAE">
          <w:t xml:space="preserve">humans </w:t>
        </w:r>
      </w:ins>
      <w:ins w:id="39" w:author="Marcus Perlman" w:date="2017-02-01T11:08:00Z">
        <w:r w:rsidR="00583AAE">
          <w:t xml:space="preserve">might </w:t>
        </w:r>
      </w:ins>
      <w:ins w:id="40" w:author="Marcus Perlman" w:date="2017-02-01T11:45:00Z">
        <w:r w:rsidR="00C82BD0">
          <w:t xml:space="preserve">originally </w:t>
        </w:r>
      </w:ins>
      <w:ins w:id="41" w:author="Marcus Perlman" w:date="2017-02-01T11:08:00Z">
        <w:r w:rsidR="00583AAE">
          <w:t xml:space="preserve">have referred to </w:t>
        </w:r>
      </w:ins>
      <w:ins w:id="42" w:author="Marcus Perlman" w:date="2017-02-01T11:13:00Z">
        <w:r w:rsidR="00FD5518">
          <w:t>a predator</w:t>
        </w:r>
      </w:ins>
      <w:ins w:id="43" w:author="Marcus Perlman" w:date="2017-02-01T11:21:00Z">
        <w:r w:rsidR="00B90793">
          <w:t>y cat</w:t>
        </w:r>
      </w:ins>
      <w:ins w:id="44" w:author="Marcus Perlman" w:date="2017-02-01T11:13:00Z">
        <w:r w:rsidR="00FD5518">
          <w:t xml:space="preserve"> by imitating its </w:t>
        </w:r>
      </w:ins>
      <w:ins w:id="45" w:author="Marcus Perlman" w:date="2017-02-01T11:51:00Z">
        <w:r w:rsidR="003B5794">
          <w:t>roar</w:t>
        </w:r>
      </w:ins>
      <w:ins w:id="46" w:author="Marcus Perlman" w:date="2017-02-01T11:13:00Z">
        <w:r w:rsidR="00FD5518">
          <w:t xml:space="preserve">, or to the discovery of a stream by </w:t>
        </w:r>
      </w:ins>
      <w:ins w:id="47" w:author="Marcus Perlman" w:date="2017-02-01T11:11:00Z">
        <w:r w:rsidR="00583AAE">
          <w:t>imitating the</w:t>
        </w:r>
      </w:ins>
      <w:ins w:id="48" w:author="Marcus Perlman" w:date="2017-02-01T11:13:00Z">
        <w:r w:rsidR="00FD5518">
          <w:t xml:space="preserve"> sound of ru</w:t>
        </w:r>
      </w:ins>
      <w:ins w:id="49" w:author="Marcus Perlman" w:date="2017-02-01T12:16:00Z">
        <w:r w:rsidR="002B715B">
          <w:t>sh</w:t>
        </w:r>
      </w:ins>
      <w:ins w:id="50" w:author="Marcus Perlman" w:date="2017-02-01T11:13:00Z">
        <w:r w:rsidR="00FD5518">
          <w:t>ing water.</w:t>
        </w:r>
      </w:ins>
      <w:ins w:id="51" w:author="Marcus Perlman" w:date="2017-02-01T11:12:00Z">
        <w:r w:rsidR="00583AAE">
          <w:t xml:space="preserve"> </w:t>
        </w:r>
      </w:ins>
      <w:ins w:id="52" w:author="Marcus Perlman" w:date="2017-02-01T11:46:00Z">
        <w:r w:rsidR="00C82BD0">
          <w:t xml:space="preserve">Thus vocal imitation might have served to </w:t>
        </w:r>
      </w:ins>
      <w:ins w:id="53" w:author="Marcus Perlman" w:date="2017-02-01T11:47:00Z">
        <w:r w:rsidR="00C82BD0">
          <w:t xml:space="preserve">clarify the </w:t>
        </w:r>
      </w:ins>
      <w:ins w:id="54" w:author="Marcus Perlman" w:date="2017-02-01T11:48:00Z">
        <w:r w:rsidR="00C82BD0">
          <w:t>referent</w:t>
        </w:r>
      </w:ins>
      <w:ins w:id="55" w:author="Marcus Perlman" w:date="2017-02-01T11:47:00Z">
        <w:r w:rsidR="00C82BD0">
          <w:t xml:space="preserve"> </w:t>
        </w:r>
      </w:ins>
      <w:ins w:id="56" w:author="Marcus Perlman" w:date="2017-02-01T11:48:00Z">
        <w:r w:rsidR="00C82BD0">
          <w:t>of a vocalization and eventually establish</w:t>
        </w:r>
      </w:ins>
      <w:ins w:id="57" w:author="Marcus Perlman" w:date="2017-02-01T11:46:00Z">
        <w:r w:rsidR="00C82BD0">
          <w:t xml:space="preserve"> </w:t>
        </w:r>
      </w:ins>
      <w:ins w:id="58" w:author="Marcus Perlman" w:date="2017-02-01T11:48:00Z">
        <w:r w:rsidR="00C82BD0">
          <w:t>a</w:t>
        </w:r>
      </w:ins>
      <w:ins w:id="59" w:author="Marcus Perlman" w:date="2017-02-01T11:46:00Z">
        <w:r w:rsidR="00C82BD0">
          <w:t xml:space="preserve"> </w:t>
        </w:r>
      </w:ins>
      <w:ins w:id="60" w:author="Marcus Perlman" w:date="2017-02-01T11:48:00Z">
        <w:r w:rsidR="00C82BD0">
          <w:t>mutually understood word.</w:t>
        </w:r>
      </w:ins>
      <w:ins w:id="61" w:author="Marcus Perlman" w:date="2017-02-01T11:46:00Z">
        <w:r w:rsidR="00C82BD0">
          <w:t xml:space="preserve"> </w:t>
        </w:r>
      </w:ins>
      <w:r>
        <w:t>In this study, we investigate the formation of onomatopoeic words--imitative words that resemble the sounds to which they refer. We ask whether onomatopoeic words can be formed gradually and without instruction simply from repeating the same imitation over generations of speakers.</w:t>
      </w:r>
    </w:p>
    <w:p w14:paraId="57DFF823" w14:textId="4708E03C" w:rsidR="0091711C" w:rsidRDefault="00C97556">
      <w:pPr>
        <w:pStyle w:val="BodyText"/>
        <w:rPr>
          <w:ins w:id="62" w:author="Marcus Perlman" w:date="2017-02-01T09:38:00Z"/>
        </w:rPr>
      </w:pPr>
      <w:r>
        <w:t xml:space="preserve">Onomatopoeic words appear to be a universal lexical category found across the world’s languages (Dingemanse 2012). Languages all have conventional words for animal vocalizations and </w:t>
      </w:r>
      <w:del w:id="63" w:author="Marcus Perlman" w:date="2017-02-01T11:27:00Z">
        <w:r w:rsidDel="006D22AB">
          <w:delText xml:space="preserve">other </w:delText>
        </w:r>
      </w:del>
      <w:ins w:id="64" w:author="Marcus Perlman" w:date="2017-02-01T11:27:00Z">
        <w:r w:rsidR="006D22AB">
          <w:t xml:space="preserve">various </w:t>
        </w:r>
      </w:ins>
      <w:r>
        <w:t xml:space="preserve">environmental sounds. </w:t>
      </w:r>
      <w:del w:id="65" w:author="Marcus Perlman" w:date="2017-02-01T09:38:00Z">
        <w:r w:rsidDel="008749EB">
          <w:delText xml:space="preserve">Such words appear to be especially prominent for </w:delText>
        </w:r>
      </w:del>
      <w:del w:id="66" w:author="Marcus Perlman" w:date="2017-02-01T09:06:00Z">
        <w:r w:rsidDel="00C35102">
          <w:delText xml:space="preserve">very </w:delText>
        </w:r>
      </w:del>
      <w:del w:id="67" w:author="Marcus Perlman" w:date="2017-02-01T09:38:00Z">
        <w:r w:rsidDel="008749EB">
          <w:delText xml:space="preserve">young language learners (Laing, Vihman, and Keren-Portnoy 2016; Tardif et al. 2008). </w:delText>
        </w:r>
      </w:del>
      <w:moveToRangeStart w:id="68" w:author="Marcus Perlman" w:date="2017-02-01T09:08:00Z" w:name="move347559442"/>
      <w:moveTo w:id="69" w:author="Marcus Perlman" w:date="2017-02-01T09:08:00Z">
        <w:r w:rsidR="00C35102">
          <w:t>(Rhodes 1994)</w:t>
        </w:r>
      </w:moveTo>
      <w:ins w:id="70" w:author="Marcus Perlman" w:date="2017-02-01T09:39:00Z">
        <w:r w:rsidR="008749EB">
          <w:t>, for example</w:t>
        </w:r>
      </w:ins>
      <w:moveTo w:id="71" w:author="Marcus Perlman" w:date="2017-02-01T09:08:00Z">
        <w:del w:id="72" w:author="Marcus Perlman" w:date="2017-02-01T09:40:00Z">
          <w:r w:rsidR="00C35102" w:rsidDel="008749EB">
            <w:delText xml:space="preserve"> </w:delText>
          </w:r>
        </w:del>
      </w:moveTo>
      <w:ins w:id="73" w:author="Marcus Perlman" w:date="2017-02-01T09:40:00Z">
        <w:r w:rsidR="008749EB">
          <w:t xml:space="preserve">, </w:t>
        </w:r>
      </w:ins>
      <w:moveTo w:id="74" w:author="Marcus Perlman" w:date="2017-02-01T09:08:00Z">
        <w:ins w:id="75" w:author="Marcus Perlman" w:date="2017-02-01T09:40:00Z">
          <w:r w:rsidR="008749EB">
            <w:t>documented</w:t>
          </w:r>
        </w:ins>
      </w:moveTo>
      <w:ins w:id="76" w:author="Marcus Perlman" w:date="2017-02-01T09:38:00Z">
        <w:r w:rsidR="008749EB">
          <w:t xml:space="preserve"> a repertoire of over 100 </w:t>
        </w:r>
      </w:ins>
      <w:ins w:id="77" w:author="Marcus Perlman" w:date="2017-02-01T09:39:00Z">
        <w:r w:rsidR="008749EB">
          <w:t xml:space="preserve">onomatopoeic </w:t>
        </w:r>
      </w:ins>
      <w:ins w:id="78" w:author="Marcus Perlman" w:date="2017-02-01T09:38:00Z">
        <w:r w:rsidR="008749EB">
          <w:t>words</w:t>
        </w:r>
      </w:ins>
      <w:ins w:id="79" w:author="Marcus Perlman" w:date="2017-02-01T09:39:00Z">
        <w:r w:rsidR="008749EB">
          <w:t xml:space="preserve"> in English, which he notes</w:t>
        </w:r>
      </w:ins>
      <w:ins w:id="80" w:author="Marcus Perlman" w:date="2017-02-01T11:22:00Z">
        <w:r w:rsidR="006D22AB">
          <w:t>,</w:t>
        </w:r>
      </w:ins>
      <w:ins w:id="81" w:author="Marcus Perlman" w:date="2017-02-01T09:39:00Z">
        <w:r w:rsidR="008749EB">
          <w:t xml:space="preserve"> </w:t>
        </w:r>
      </w:ins>
      <w:moveTo w:id="82" w:author="Marcus Perlman" w:date="2017-02-01T09:08:00Z">
        <w:del w:id="83" w:author="Marcus Perlman" w:date="2017-02-01T09:40:00Z">
          <w:r w:rsidR="00C35102" w:rsidDel="008749EB">
            <w:delText xml:space="preserve">observed that onomatopoeic words </w:delText>
          </w:r>
        </w:del>
        <w:r w:rsidR="00C35102">
          <w:t>exist along a continuum from “wild” to “tame”</w:t>
        </w:r>
      </w:moveTo>
      <w:ins w:id="84" w:author="Marcus Perlman" w:date="2017-02-01T09:40:00Z">
        <w:r w:rsidR="008749EB">
          <w:t xml:space="preserve">. </w:t>
        </w:r>
      </w:ins>
      <w:moveTo w:id="85" w:author="Marcus Perlman" w:date="2017-02-01T09:08:00Z">
        <w:del w:id="86" w:author="Marcus Perlman" w:date="2017-02-01T09:40:00Z">
          <w:r w:rsidR="00C35102" w:rsidDel="008749EB">
            <w:delText xml:space="preserve"> in </w:delText>
          </w:r>
        </w:del>
      </w:moveTo>
      <w:ins w:id="87" w:author="Marcus Perlman" w:date="2017-02-01T09:40:00Z">
        <w:r w:rsidR="008749EB">
          <w:t xml:space="preserve"> W</w:t>
        </w:r>
      </w:ins>
      <w:moveTo w:id="88" w:author="Marcus Perlman" w:date="2017-02-01T09:08:00Z">
        <w:del w:id="89" w:author="Marcus Perlman" w:date="2017-02-01T09:40:00Z">
          <w:r w:rsidR="00C35102" w:rsidDel="008749EB">
            <w:delText>which w</w:delText>
          </w:r>
        </w:del>
        <w:r w:rsidR="00C35102">
          <w:t xml:space="preserve">ild words have a more imitative phonology whereas tame words take on more standard phonology of other English words. </w:t>
        </w:r>
        <w:del w:id="90" w:author="Marcus Perlman" w:date="2017-02-01T09:09:00Z">
          <w:r w:rsidR="00C35102" w:rsidDel="00C35102">
            <w:delText>In English, words like "crack" or the recently adapted "ping".</w:delText>
          </w:r>
        </w:del>
      </w:moveTo>
      <w:moveToRangeEnd w:id="68"/>
      <w:r>
        <w:t>In some cases, words that begin as</w:t>
      </w:r>
      <w:ins w:id="91" w:author="Marcus Perlman" w:date="2017-02-01T11:23:00Z">
        <w:r w:rsidR="006D22AB">
          <w:t xml:space="preserve"> wild</w:t>
        </w:r>
      </w:ins>
      <w:r>
        <w:t xml:space="preserve"> imitations of sounds become fully lexicalized and integrated into the broader linguistic system, when they behave like more “ordinary” words that can undergo typical morphological processes. </w:t>
      </w:r>
      <w:ins w:id="92" w:author="Marcus Perlman" w:date="2017-02-01T09:09:00Z">
        <w:r w:rsidR="00C35102">
          <w:t xml:space="preserve">Examples are English words like "crack" or the recently adapted "ping". </w:t>
        </w:r>
      </w:ins>
      <w:r>
        <w:t xml:space="preserve">(Dingemanse and Akita 2016) </w:t>
      </w:r>
      <w:del w:id="93" w:author="Marcus Perlman" w:date="2017-02-01T11:54:00Z">
        <w:r w:rsidDel="00DA117C">
          <w:delText xml:space="preserve">show </w:delText>
        </w:r>
      </w:del>
      <w:ins w:id="94" w:author="Marcus Perlman" w:date="2017-02-01T11:54:00Z">
        <w:r w:rsidR="00DA117C">
          <w:t xml:space="preserve">found that the degree of expressiveness of an imitative word is inversely related to its degree of </w:t>
        </w:r>
        <w:proofErr w:type="spellStart"/>
        <w:r w:rsidR="00DA117C">
          <w:t>morphosyntactic</w:t>
        </w:r>
        <w:proofErr w:type="spellEnd"/>
        <w:r w:rsidR="00DA117C">
          <w:t xml:space="preserve"> integration.</w:t>
        </w:r>
      </w:ins>
      <w:del w:id="95" w:author="Marcus Perlman" w:date="2017-02-01T11:55:00Z">
        <w:r w:rsidDel="00DA117C">
          <w:delText>this on a variable instance-by-instance basis rather than a monotonic historical process towards integration.</w:delText>
        </w:r>
      </w:del>
    </w:p>
    <w:p w14:paraId="00CF0DEB" w14:textId="73DCC267" w:rsidR="00D4072C" w:rsidRDefault="00882DA3">
      <w:pPr>
        <w:pStyle w:val="BodyText"/>
        <w:rPr>
          <w:ins w:id="96" w:author="Marcus Perlman" w:date="2017-02-01T09:16:00Z"/>
        </w:rPr>
      </w:pPr>
      <w:ins w:id="97" w:author="Marcus Perlman" w:date="2017-02-01T12:26:00Z">
        <w:r>
          <w:t>People often use more wild vocal imitations</w:t>
        </w:r>
      </w:ins>
      <w:ins w:id="98" w:author="Marcus Perlman" w:date="2017-02-01T12:31:00Z">
        <w:r>
          <w:t xml:space="preserve"> and</w:t>
        </w:r>
      </w:ins>
      <w:ins w:id="99" w:author="Marcus Perlman" w:date="2017-02-01T12:26:00Z">
        <w:r>
          <w:t xml:space="preserve"> </w:t>
        </w:r>
      </w:ins>
      <w:ins w:id="100" w:author="Marcus Perlman" w:date="2017-02-01T12:27:00Z">
        <w:r>
          <w:t xml:space="preserve">other sound effects </w:t>
        </w:r>
      </w:ins>
      <w:ins w:id="101" w:author="Marcus Perlman" w:date="2017-02-01T12:31:00Z">
        <w:r>
          <w:t xml:space="preserve">during demonstrative </w:t>
        </w:r>
      </w:ins>
      <w:ins w:id="102" w:author="Marcus Perlman" w:date="2017-02-01T12:26:00Z">
        <w:r>
          <w:t xml:space="preserve">discourse, especially </w:t>
        </w:r>
      </w:ins>
      <w:ins w:id="103" w:author="Marcus Perlman" w:date="2017-02-01T12:32:00Z">
        <w:r>
          <w:t>when producing</w:t>
        </w:r>
      </w:ins>
      <w:ins w:id="104" w:author="Marcus Perlman" w:date="2017-02-01T12:26:00Z">
        <w:r>
          <w:t xml:space="preserve"> quotation</w:t>
        </w:r>
      </w:ins>
      <w:ins w:id="105" w:author="Marcus Perlman" w:date="2017-02-01T12:32:00Z">
        <w:r>
          <w:t>s</w:t>
        </w:r>
      </w:ins>
      <w:ins w:id="106" w:author="Marcus Perlman" w:date="2017-02-01T12:26:00Z">
        <w:r>
          <w:t xml:space="preserve"> (Blackwell, Perlman, &amp; Fox Tree 2015; Clark &amp; </w:t>
        </w:r>
        <w:proofErr w:type="spellStart"/>
        <w:r>
          <w:t>Gerrig</w:t>
        </w:r>
        <w:proofErr w:type="spellEnd"/>
        <w:r>
          <w:t xml:space="preserve"> 1990). </w:t>
        </w:r>
      </w:ins>
      <w:ins w:id="107" w:author="Marcus Perlman" w:date="2017-02-01T12:24:00Z">
        <w:r>
          <w:t xml:space="preserve">Vocal imitation might be especially </w:t>
        </w:r>
        <w:r>
          <w:lastRenderedPageBreak/>
          <w:t xml:space="preserve">prominent in some communities. For example, </w:t>
        </w:r>
      </w:ins>
      <w:ins w:id="108" w:author="Marcus Perlman" w:date="2017-02-01T12:25:00Z">
        <w:r>
          <w:t>a</w:t>
        </w:r>
      </w:ins>
      <w:ins w:id="109" w:author="Marcus Perlman" w:date="2017-02-01T09:23:00Z">
        <w:r w:rsidR="006D22AB">
          <w:t>n e</w:t>
        </w:r>
        <w:r w:rsidR="00D4072C">
          <w:t>thnographic</w:t>
        </w:r>
      </w:ins>
      <w:ins w:id="110" w:author="Marcus Perlman" w:date="2017-02-01T09:22:00Z">
        <w:r w:rsidR="006D22AB">
          <w:t xml:space="preserve"> study</w:t>
        </w:r>
      </w:ins>
      <w:ins w:id="111" w:author="Marcus Perlman" w:date="2017-02-01T11:25:00Z">
        <w:r w:rsidR="006D22AB">
          <w:t xml:space="preserve"> of</w:t>
        </w:r>
      </w:ins>
      <w:ins w:id="112" w:author="Marcus Perlman" w:date="2017-02-01T09:22:00Z">
        <w:r w:rsidR="006D22AB">
          <w:t xml:space="preserve"> </w:t>
        </w:r>
      </w:ins>
      <w:proofErr w:type="spellStart"/>
      <w:ins w:id="113" w:author="Marcus Perlman" w:date="2017-02-01T11:25:00Z">
        <w:r w:rsidR="006D22AB">
          <w:t>Mbendjele</w:t>
        </w:r>
        <w:proofErr w:type="spellEnd"/>
        <w:r w:rsidR="006D22AB">
          <w:t xml:space="preserve"> Pygmies living in the Congo</w:t>
        </w:r>
      </w:ins>
      <w:ins w:id="114" w:author="Marcus Perlman" w:date="2017-02-01T09:22:00Z">
        <w:r w:rsidR="00D4072C">
          <w:t xml:space="preserve"> </w:t>
        </w:r>
      </w:ins>
      <w:ins w:id="115" w:author="Marcus Perlman" w:date="2017-02-01T12:25:00Z">
        <w:r>
          <w:t xml:space="preserve">found </w:t>
        </w:r>
      </w:ins>
      <w:ins w:id="116" w:author="Marcus Perlman" w:date="2017-02-01T09:26:00Z">
        <w:r>
          <w:t xml:space="preserve">that </w:t>
        </w:r>
        <w:proofErr w:type="spellStart"/>
        <w:r w:rsidR="00D4072C">
          <w:t>Mbendjele</w:t>
        </w:r>
        <w:proofErr w:type="spellEnd"/>
        <w:r w:rsidR="00D4072C">
          <w:t xml:space="preserve"> sp</w:t>
        </w:r>
      </w:ins>
      <w:ins w:id="117" w:author="Marcus Perlman" w:date="2017-02-01T09:27:00Z">
        <w:r w:rsidR="00D4072C">
          <w:t>e</w:t>
        </w:r>
      </w:ins>
      <w:ins w:id="118" w:author="Marcus Perlman" w:date="2017-02-01T09:26:00Z">
        <w:r w:rsidR="00D4072C">
          <w:t>akers</w:t>
        </w:r>
      </w:ins>
      <w:ins w:id="119" w:author="Marcus Perlman" w:date="2017-02-01T09:23:00Z">
        <w:r>
          <w:t xml:space="preserve"> frequently use vocal imitation when narrating dramatic </w:t>
        </w:r>
      </w:ins>
      <w:ins w:id="120" w:author="Marcus Perlman" w:date="2017-02-01T12:28:00Z">
        <w:r>
          <w:t>events (Lewis 2009)</w:t>
        </w:r>
      </w:ins>
      <w:ins w:id="121" w:author="Marcus Perlman" w:date="2017-02-01T09:23:00Z">
        <w:r>
          <w:t>.</w:t>
        </w:r>
      </w:ins>
      <w:ins w:id="122" w:author="Marcus Perlman" w:date="2017-02-01T12:28:00Z">
        <w:r>
          <w:t xml:space="preserve"> For example, when </w:t>
        </w:r>
      </w:ins>
      <w:ins w:id="123" w:author="Marcus Perlman" w:date="2017-02-01T09:27:00Z">
        <w:r>
          <w:t>describing</w:t>
        </w:r>
        <w:r w:rsidR="00D4072C">
          <w:t xml:space="preserve"> an event such as an encounter with a dangerous animal in the jungle, they use vocal imitation to emphasize acoustic details of the event</w:t>
        </w:r>
      </w:ins>
      <w:ins w:id="124" w:author="Marcus Perlman" w:date="2017-02-01T09:28:00Z">
        <w:r w:rsidR="00D4072C">
          <w:t>, including the sound of the animal and also other inanimate details like the thrashing of trees.</w:t>
        </w:r>
      </w:ins>
    </w:p>
    <w:p w14:paraId="22559E4E" w14:textId="18B653EB" w:rsidR="002A4778" w:rsidRDefault="00826007">
      <w:pPr>
        <w:pStyle w:val="BodyText"/>
      </w:pPr>
      <w:ins w:id="125" w:author="Marcus Perlman" w:date="2017-02-01T11:32:00Z">
        <w:r>
          <w:t>However, n</w:t>
        </w:r>
        <w:r w:rsidR="00455FE5">
          <w:t>ot</w:t>
        </w:r>
      </w:ins>
      <w:ins w:id="126" w:author="Marcus Perlman" w:date="2017-02-01T09:16:00Z">
        <w:r w:rsidR="0091711C">
          <w:t xml:space="preserve"> </w:t>
        </w:r>
      </w:ins>
      <w:ins w:id="127" w:author="Marcus Perlman" w:date="2017-02-01T12:37:00Z">
        <w:r>
          <w:t>all researchers agree</w:t>
        </w:r>
      </w:ins>
      <w:ins w:id="128" w:author="Marcus Perlman" w:date="2017-02-01T09:16:00Z">
        <w:r w:rsidR="0091711C">
          <w:t xml:space="preserve"> that </w:t>
        </w:r>
      </w:ins>
      <w:ins w:id="129" w:author="Marcus Perlman" w:date="2017-02-01T09:17:00Z">
        <w:r w:rsidR="0091711C">
          <w:t>vocal imitation has any</w:t>
        </w:r>
      </w:ins>
      <w:ins w:id="130" w:author="Marcus Perlman" w:date="2017-02-01T12:37:00Z">
        <w:r>
          <w:t xml:space="preserve"> significant</w:t>
        </w:r>
      </w:ins>
      <w:ins w:id="131" w:author="Marcus Perlman" w:date="2017-02-01T09:17:00Z">
        <w:r w:rsidR="0091711C">
          <w:t xml:space="preserve"> role in language. For instance, Pinker and </w:t>
        </w:r>
        <w:proofErr w:type="spellStart"/>
        <w:r w:rsidR="0091711C">
          <w:t>Jackendoff</w:t>
        </w:r>
        <w:proofErr w:type="spellEnd"/>
        <w:r w:rsidR="0091711C">
          <w:t xml:space="preserve"> </w:t>
        </w:r>
      </w:ins>
      <w:ins w:id="132" w:author="Marcus Perlman" w:date="2017-02-01T09:19:00Z">
        <w:r w:rsidR="0091711C">
          <w:t xml:space="preserve">(2005) </w:t>
        </w:r>
      </w:ins>
      <w:ins w:id="133" w:author="Marcus Perlman" w:date="2017-02-01T12:38:00Z">
        <w:r>
          <w:t>suggest</w:t>
        </w:r>
      </w:ins>
      <w:ins w:id="134" w:author="Marcus Perlman" w:date="2017-02-01T09:17:00Z">
        <w:r w:rsidR="0091711C">
          <w:t>ed that, “Humans are not notably talented at vocal imitation</w:t>
        </w:r>
      </w:ins>
      <w:ins w:id="135" w:author="Marcus Perlman" w:date="2017-02-01T09:18:00Z">
        <w:r w:rsidR="0091711C">
          <w:t xml:space="preserve"> in general, only at imitating speech sounds (and perhaps melodies). For example, most humans lack the ability (found in some birds) to convincingly reproduce environmental sounds … Thus </w:t>
        </w:r>
      </w:ins>
      <w:ins w:id="136" w:author="Marcus Perlman" w:date="2017-02-01T09:19:00Z">
        <w:r w:rsidR="0091711C">
          <w:t>‘capacity for vocal imitation’ in humans might be better described as a capacity to learn to produce speech.”</w:t>
        </w:r>
      </w:ins>
      <w:ins w:id="137" w:author="Marcus Perlman" w:date="2017-02-01T09:18:00Z">
        <w:r w:rsidR="0091711C">
          <w:t xml:space="preserve"> </w:t>
        </w:r>
      </w:ins>
      <w:ins w:id="138" w:author="Marcus Perlman" w:date="2017-02-01T11:32:00Z">
        <w:r w:rsidR="00455FE5">
          <w:t xml:space="preserve">Nevertheless, experiments show that people </w:t>
        </w:r>
      </w:ins>
      <w:ins w:id="139" w:author="Marcus Perlman" w:date="2017-02-01T13:07:00Z">
        <w:r w:rsidR="00537072">
          <w:t>can</w:t>
        </w:r>
      </w:ins>
      <w:ins w:id="140" w:author="Marcus Perlman" w:date="2017-02-01T11:32:00Z">
        <w:r w:rsidR="00455FE5">
          <w:t xml:space="preserve"> </w:t>
        </w:r>
      </w:ins>
      <w:ins w:id="141" w:author="Marcus Perlman" w:date="2017-02-01T13:02:00Z">
        <w:r w:rsidR="004B742C">
          <w:t>actually</w:t>
        </w:r>
      </w:ins>
      <w:ins w:id="142" w:author="Marcus Perlman" w:date="2017-02-01T13:07:00Z">
        <w:r w:rsidR="00537072">
          <w:t xml:space="preserve"> be</w:t>
        </w:r>
      </w:ins>
      <w:ins w:id="143" w:author="Marcus Perlman" w:date="2017-02-01T13:02:00Z">
        <w:r w:rsidR="004B742C">
          <w:t xml:space="preserve"> </w:t>
        </w:r>
      </w:ins>
      <w:ins w:id="144" w:author="Marcus Perlman" w:date="2017-02-01T11:32:00Z">
        <w:r w:rsidR="00455FE5">
          <w:t>quite eff</w:t>
        </w:r>
        <w:r w:rsidR="00882DA3">
          <w:t>ective at using vocal imitation</w:t>
        </w:r>
      </w:ins>
      <w:ins w:id="145" w:author="Marcus Perlman" w:date="2017-02-01T12:39:00Z">
        <w:r w:rsidR="00537072">
          <w:t xml:space="preserve">. </w:t>
        </w:r>
      </w:ins>
      <w:ins w:id="146" w:author="Marcus Perlman" w:date="2017-02-01T12:53:00Z">
        <w:r w:rsidR="00A25E6F">
          <w:t xml:space="preserve">For example, </w:t>
        </w:r>
        <w:r w:rsidR="004B742C">
          <w:t xml:space="preserve">(Lemaitre &amp; </w:t>
        </w:r>
        <w:proofErr w:type="spellStart"/>
        <w:r w:rsidR="004B742C">
          <w:t>Rocchesso</w:t>
        </w:r>
        <w:proofErr w:type="spellEnd"/>
        <w:r w:rsidR="004B742C">
          <w:t xml:space="preserve"> 2014) </w:t>
        </w:r>
      </w:ins>
      <w:ins w:id="147" w:author="Marcus Perlman" w:date="2017-02-01T13:03:00Z">
        <w:r w:rsidR="00537072">
          <w:t>collected</w:t>
        </w:r>
      </w:ins>
      <w:ins w:id="148" w:author="Marcus Perlman" w:date="2017-02-01T12:53:00Z">
        <w:r w:rsidR="00A25E6F">
          <w:t xml:space="preserve"> </w:t>
        </w:r>
      </w:ins>
      <w:ins w:id="149" w:author="Marcus Perlman" w:date="2017-02-01T12:54:00Z">
        <w:r w:rsidR="004B742C">
          <w:t xml:space="preserve">imitations </w:t>
        </w:r>
      </w:ins>
      <w:ins w:id="150" w:author="Marcus Perlman" w:date="2017-02-01T12:55:00Z">
        <w:r w:rsidR="00537072">
          <w:t>and</w:t>
        </w:r>
        <w:r w:rsidR="004B742C">
          <w:t xml:space="preserve"> verbal</w:t>
        </w:r>
      </w:ins>
      <w:ins w:id="151" w:author="Marcus Perlman" w:date="2017-02-01T13:03:00Z">
        <w:r w:rsidR="004B742C">
          <w:t xml:space="preserve"> descriptions of</w:t>
        </w:r>
      </w:ins>
      <w:ins w:id="152" w:author="Marcus Perlman" w:date="2017-02-01T12:55:00Z">
        <w:r w:rsidR="004B742C">
          <w:t xml:space="preserve"> </w:t>
        </w:r>
      </w:ins>
      <w:ins w:id="153" w:author="Marcus Perlman" w:date="2017-02-01T12:54:00Z">
        <w:r w:rsidR="004B742C">
          <w:t xml:space="preserve">various mechanical and synthesized sounds. </w:t>
        </w:r>
      </w:ins>
      <w:ins w:id="154" w:author="Marcus Perlman" w:date="2017-02-01T12:55:00Z">
        <w:r w:rsidR="004B742C">
          <w:t xml:space="preserve">When participants </w:t>
        </w:r>
      </w:ins>
      <w:ins w:id="155" w:author="Marcus Perlman" w:date="2017-02-01T13:04:00Z">
        <w:r w:rsidR="00537072">
          <w:t xml:space="preserve">listened to these and </w:t>
        </w:r>
      </w:ins>
      <w:ins w:id="156" w:author="Marcus Perlman" w:date="2017-02-01T12:55:00Z">
        <w:r w:rsidR="004B742C">
          <w:t>were</w:t>
        </w:r>
      </w:ins>
      <w:ins w:id="157" w:author="Marcus Perlman" w:date="2017-02-01T12:54:00Z">
        <w:r w:rsidR="004B742C">
          <w:t xml:space="preserve"> asked to identify the </w:t>
        </w:r>
      </w:ins>
      <w:ins w:id="158" w:author="Marcus Perlman" w:date="2017-02-01T13:04:00Z">
        <w:r w:rsidR="00537072">
          <w:t>source</w:t>
        </w:r>
      </w:ins>
      <w:ins w:id="159" w:author="Marcus Perlman" w:date="2017-02-01T12:56:00Z">
        <w:r w:rsidR="004B742C">
          <w:t>, they were more accurate with</w:t>
        </w:r>
      </w:ins>
      <w:ins w:id="160" w:author="Marcus Perlman" w:date="2017-02-01T12:55:00Z">
        <w:r w:rsidR="004B742C">
          <w:t xml:space="preserve"> imitation</w:t>
        </w:r>
      </w:ins>
      <w:ins w:id="161" w:author="Marcus Perlman" w:date="2017-02-01T13:08:00Z">
        <w:r w:rsidR="00537072">
          <w:t xml:space="preserve"> than descriptions</w:t>
        </w:r>
      </w:ins>
      <w:ins w:id="162" w:author="Marcus Perlman" w:date="2017-02-01T13:05:00Z">
        <w:r w:rsidR="00537072">
          <w:t>. A subsequent study found that vocal imitations tend to focus on a few salient features of the sound</w:t>
        </w:r>
      </w:ins>
      <w:ins w:id="163" w:author="Marcus Perlman" w:date="2017-02-01T13:06:00Z">
        <w:r w:rsidR="00537072">
          <w:t xml:space="preserve"> rather than a high fidelity representation</w:t>
        </w:r>
      </w:ins>
      <w:ins w:id="164" w:author="Marcus Perlman" w:date="2017-02-01T13:08:00Z">
        <w:r w:rsidR="00537072">
          <w:t>, which aids identification of the source</w:t>
        </w:r>
      </w:ins>
      <w:ins w:id="165" w:author="Marcus Perlman" w:date="2017-02-01T13:06:00Z">
        <w:r w:rsidR="00537072">
          <w:t xml:space="preserve"> (Lemaitre et al. 2016).</w:t>
        </w:r>
      </w:ins>
      <w:del w:id="166" w:author="Marcus Perlman" w:date="2017-02-01T09:16:00Z">
        <w:r w:rsidR="00C97556" w:rsidDel="0091711C">
          <w:delText xml:space="preserve"> </w:delText>
        </w:r>
      </w:del>
      <w:moveFromRangeStart w:id="167" w:author="Marcus Perlman" w:date="2017-02-01T09:08:00Z" w:name="move347559442"/>
      <w:moveFrom w:id="168" w:author="Marcus Perlman" w:date="2017-02-01T09:08:00Z">
        <w:r w:rsidR="00C97556" w:rsidDel="00C35102">
          <w:t>(Rhodes 1994) observed that onomatopoeic words exist along a continuum from “wild” to “tame” in which wild words have a more imitative phonology whereas tame words take on more standard phonology of other English words. In English, words like "crack" or the recently adapted "ping".</w:t>
        </w:r>
      </w:moveFrom>
      <w:moveFromRangeEnd w:id="167"/>
    </w:p>
    <w:p w14:paraId="49A6D713" w14:textId="3B5A4272" w:rsidR="002A4778" w:rsidDel="00613A04" w:rsidRDefault="00295937">
      <w:pPr>
        <w:pStyle w:val="BodyText"/>
        <w:rPr>
          <w:del w:id="169" w:author="Marcus Perlman" w:date="2017-02-01T11:43:00Z"/>
        </w:rPr>
      </w:pPr>
      <w:ins w:id="170" w:author="Marcus Perlman" w:date="2017-02-01T13:20:00Z">
        <w:r>
          <w:t xml:space="preserve">Thus vocal imitation appears to play an important role in human communication, and it appears to </w:t>
        </w:r>
      </w:ins>
      <w:ins w:id="171" w:author="Marcus Perlman" w:date="2017-02-01T13:32:00Z">
        <w:r w:rsidR="00610186">
          <w:t xml:space="preserve">be </w:t>
        </w:r>
      </w:ins>
      <w:ins w:id="172" w:author="Marcus Perlman" w:date="2017-02-01T13:20:00Z">
        <w:r>
          <w:t>the basis for substantial inventories of sound-imitative vocabulary across languages</w:t>
        </w:r>
      </w:ins>
      <w:ins w:id="173" w:author="Marcus Perlman" w:date="2017-02-01T13:21:00Z">
        <w:r>
          <w:t>.</w:t>
        </w:r>
      </w:ins>
      <w:ins w:id="174" w:author="Marcus Perlman" w:date="2017-02-01T13:20:00Z">
        <w:r>
          <w:t xml:space="preserve"> </w:t>
        </w:r>
      </w:ins>
      <w:del w:id="175" w:author="Marcus Perlman" w:date="2017-02-01T09:12:00Z">
        <w:r w:rsidR="00C97556" w:rsidDel="0091711C">
          <w:delText xml:space="preserve">In addition to iconic words for sounds, many languages have a semantically broader system of ideophones. (Dingemanse, Schuerman, and Reinisch 2016) found that naïve listeners were better than chance at guessing the meanings of ideophones (sampled from five different languages) from five different semantic categories: color/visual, motion, shape, sound, and texture, but sound words were guessed more accurately than the rest. </w:delText>
        </w:r>
      </w:del>
      <w:del w:id="176" w:author="Marcus Perlman" w:date="2017-02-01T11:43:00Z">
        <w:r w:rsidR="00C97556" w:rsidDel="00613A04">
          <w:delText>Experiments suggest that iconic vocalizations for non-sound concepts can also become more word-like over repeated use (Perlman, Dale, and Lupyan 2015).</w:delText>
        </w:r>
      </w:del>
    </w:p>
    <w:p w14:paraId="2095D6D9" w14:textId="27351B04" w:rsidR="002A4778" w:rsidRDefault="00C97556">
      <w:pPr>
        <w:pStyle w:val="BodyText"/>
      </w:pPr>
      <w:r>
        <w:t xml:space="preserve">But the process by which onomatopoeic words may be born of nonverbal imitations has yet to be observed in a controlled lab environment. </w:t>
      </w:r>
      <w:del w:id="177" w:author="Marcus Perlman" w:date="2017-02-01T13:25:00Z">
        <w:r w:rsidDel="004A47CC">
          <w:delText xml:space="preserve">Do </w:delText>
        </w:r>
      </w:del>
      <w:ins w:id="178" w:author="Marcus Perlman" w:date="2017-02-01T13:25:00Z">
        <w:r w:rsidR="004A47CC">
          <w:t>Here we examine whether</w:t>
        </w:r>
        <w:r w:rsidR="004A47CC">
          <w:t xml:space="preserve"> </w:t>
        </w:r>
        <w:r w:rsidR="004A47CC">
          <w:t xml:space="preserve">simple </w:t>
        </w:r>
      </w:ins>
      <w:r>
        <w:t xml:space="preserve">repeated </w:t>
      </w:r>
      <w:del w:id="179" w:author="Marcus Perlman" w:date="2017-02-01T13:25:00Z">
        <w:r w:rsidDel="004A47CC">
          <w:delText xml:space="preserve">nonverbal </w:delText>
        </w:r>
      </w:del>
      <w:r>
        <w:t>imitations become more wordlike even without any instruction to do so</w:t>
      </w:r>
      <w:ins w:id="180" w:author="Marcus Perlman" w:date="2017-02-01T13:26:00Z">
        <w:r w:rsidR="004A47CC">
          <w:t>.</w:t>
        </w:r>
      </w:ins>
      <w:del w:id="181" w:author="Marcus Perlman" w:date="2017-02-01T13:26:00Z">
        <w:r w:rsidDel="004A47CC">
          <w:delText>?</w:delText>
        </w:r>
      </w:del>
      <w:r>
        <w:t xml:space="preserve"> Or alternatively does the limited fidelity of human vocal imitation restrict </w:t>
      </w:r>
      <w:del w:id="182" w:author="Marcus Perlman" w:date="2017-02-01T13:26:00Z">
        <w:r w:rsidDel="004A47CC">
          <w:delText>such stability</w:delText>
        </w:r>
      </w:del>
      <w:ins w:id="183" w:author="Marcus Perlman" w:date="2017-02-01T13:26:00Z">
        <w:r w:rsidR="004A47CC">
          <w:t>the formation of stable words</w:t>
        </w:r>
      </w:ins>
      <w:r>
        <w:t xml:space="preserve"> </w:t>
      </w:r>
      <w:del w:id="184" w:author="Marcus Perlman" w:date="2017-02-01T13:26:00Z">
        <w:r w:rsidDel="004A47CC">
          <w:delText xml:space="preserve">from forming </w:delText>
        </w:r>
      </w:del>
      <w:r>
        <w:t>in the absence of a reason to communicate. To test this, we recruited participants to engage in a large scale online version of the children's game of "Telephone" in which an acoustic message is passed from one person to the next. After obtaining these imitations, we then investigated how the imitations changed over generations</w:t>
      </w:r>
      <w:ins w:id="185" w:author="Marcus Perlman" w:date="2017-02-01T13:31:00Z">
        <w:r w:rsidR="00610186">
          <w:t xml:space="preserve"> to determine whether they became more </w:t>
        </w:r>
        <w:proofErr w:type="spellStart"/>
        <w:r w:rsidR="00610186">
          <w:t>wordlike</w:t>
        </w:r>
      </w:ins>
      <w:proofErr w:type="spellEnd"/>
      <w:r>
        <w:t>. We investigated the acoustic properties of the imitations as well as the orthographic properties of the imitations once transcribed into English words. Finally, we test how quickly these invented words are learned as category labels in a category learning experiment.</w:t>
      </w:r>
    </w:p>
    <w:p w14:paraId="2F600405" w14:textId="77777777" w:rsidR="002A4778" w:rsidRDefault="00C97556">
      <w:pPr>
        <w:pStyle w:val="Heading1"/>
      </w:pPr>
      <w:bookmarkStart w:id="186" w:name="methods"/>
      <w:bookmarkEnd w:id="186"/>
      <w:r>
        <w:t>Methods</w:t>
      </w:r>
    </w:p>
    <w:p w14:paraId="11870EB5" w14:textId="77777777" w:rsidR="002A4778" w:rsidRDefault="00C97556">
      <w:pPr>
        <w:pStyle w:val="FirstParagraph"/>
      </w:pPr>
      <w:commentRangeStart w:id="187"/>
      <w:r>
        <w:t xml:space="preserve">The design of the transmission chain experiment is shown in Fig. 1. We started with 16 seed sounds, four from each category of environmental sounds (seed selection procedures are described below). Participants imitated each environmental sound, starting unique transmission chains that were allowed to continue for a maximum of 8 generations. We removed all low quality recordings and recordings where the speaker violated the rules of the experiment, e.g., by recording something in English, </w:t>
      </w:r>
      <w:r>
        <w:lastRenderedPageBreak/>
        <w:t>resulting in a final sample of 365 imitations along 105 contiguous transmission chains. The remaining experiments (see Table 1) assessed the stability of these imitations in both acoustic and orthographic forms as well as measuring the extent to which imitations and transcriptions could be matched back to the original seed sounds.</w:t>
      </w:r>
      <w:commentRangeEnd w:id="187"/>
      <w:r w:rsidR="00A54B90">
        <w:rPr>
          <w:rStyle w:val="CommentReference"/>
        </w:rPr>
        <w:commentReference w:id="187"/>
      </w:r>
    </w:p>
    <w:p w14:paraId="054BF5E5" w14:textId="77777777" w:rsidR="002A4778" w:rsidRDefault="00C97556">
      <w:pPr>
        <w:pStyle w:val="FigurewithCaption"/>
      </w:pPr>
      <w:r>
        <w:rPr>
          <w:noProof/>
        </w:rPr>
        <w:drawing>
          <wp:inline distT="0" distB="0" distL="0" distR="0" wp14:anchorId="0464D50C" wp14:editId="2B4DD274">
            <wp:extent cx="5334000" cy="4267200"/>
            <wp:effectExtent l="0" t="0" r="0" b="0"/>
            <wp:docPr id="1" name="Picture" descr="The design of the transmission chain experiment. 16 seed sounds were used, 4 in each category of nonverbal environmental sounds. Each seed sound was imitated by 4 different participants, resulting in 4 branches off of each seed sound. Subsequent participants imitated the imitations and so on for a maximum of 8 generations."/>
            <wp:cNvGraphicFramePr/>
            <a:graphic xmlns:a="http://schemas.openxmlformats.org/drawingml/2006/main">
              <a:graphicData uri="http://schemas.openxmlformats.org/drawingml/2006/picture">
                <pic:pic xmlns:pic="http://schemas.openxmlformats.org/drawingml/2006/picture">
                  <pic:nvPicPr>
                    <pic:cNvPr id="0" name="Picture" descr="figs/fig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E251840" w14:textId="77777777" w:rsidR="002A4778" w:rsidRDefault="00C97556">
      <w:pPr>
        <w:pStyle w:val="ImageCaption"/>
      </w:pPr>
      <w:r>
        <w:t>The design of the transmission chain experiment. 16 seed sounds were used, 4 in each category of nonverbal environmental sounds. Each seed sound was imitated by 4 different participants, resulting in 4 branches off of each seed sound. Subsequent participants imitated the imitations and so on for a maximum of 8 generations.</w:t>
      </w:r>
    </w:p>
    <w:p w14:paraId="002022B9" w14:textId="77777777" w:rsidR="002A4778" w:rsidRDefault="00C97556">
      <w:pPr>
        <w:pStyle w:val="Heading2"/>
      </w:pPr>
      <w:bookmarkStart w:id="188" w:name="materials"/>
      <w:bookmarkEnd w:id="188"/>
      <w:r>
        <w:t>Materials</w:t>
      </w:r>
    </w:p>
    <w:p w14:paraId="6BE0D405" w14:textId="77777777" w:rsidR="002A4778" w:rsidRDefault="00C97556">
      <w:pPr>
        <w:pStyle w:val="FirstParagraph"/>
      </w:pPr>
      <w:r>
        <w:t>We initially selected a set of 36 sounds in 6 different categories of environmental sounds. Inanimate categories of sounds were selected because they were less likely to have lexicalized onomatopoeic forms already in English, and they were assumed to be less familiar and harder to imitate. We reduced this initial set to the final sample of 16 seeds using an odd-one-out norming procedure (</w:t>
      </w:r>
      <w:r>
        <w:rPr>
          <w:i/>
        </w:rPr>
        <w:t>N</w:t>
      </w:r>
      <w:r>
        <w:t xml:space="preserve"> = 105 participants) designed to remove any sounds that were outliers within each category. The results of this norming procedure and selection criteria are provided in the </w:t>
      </w:r>
      <w:commentRangeStart w:id="189"/>
      <w:r>
        <w:t>Supplemental Materials.</w:t>
      </w:r>
      <w:commentRangeEnd w:id="189"/>
      <w:r w:rsidR="00A54B90">
        <w:rPr>
          <w:rStyle w:val="CommentReference"/>
        </w:rPr>
        <w:commentReference w:id="189"/>
      </w:r>
    </w:p>
    <w:p w14:paraId="2B32A23B" w14:textId="77777777" w:rsidR="002A4778" w:rsidRDefault="00C97556">
      <w:pPr>
        <w:pStyle w:val="Heading2"/>
      </w:pPr>
      <w:bookmarkStart w:id="190" w:name="participants"/>
      <w:bookmarkEnd w:id="190"/>
      <w:r>
        <w:lastRenderedPageBreak/>
        <w:t>Participants</w:t>
      </w:r>
    </w:p>
    <w:p w14:paraId="50866E33" w14:textId="77777777" w:rsidR="002A4778" w:rsidRDefault="00C97556">
      <w:pPr>
        <w:pStyle w:val="FirstParagraph"/>
      </w:pPr>
      <w:r>
        <w:t>In Experiments 1-4, participants were recruited via Amazon Mechanical Turk and paid to participate. Participants in Experiment 5 were University of Wisconsin-Madison undergraduates who received course credit in exchange for participation.</w:t>
      </w:r>
    </w:p>
    <w:p w14:paraId="503E8048" w14:textId="77777777" w:rsidR="002A4778" w:rsidRDefault="00C97556">
      <w:pPr>
        <w:pStyle w:val="Heading2"/>
      </w:pPr>
      <w:bookmarkStart w:id="191" w:name="procedures"/>
      <w:bookmarkEnd w:id="191"/>
      <w:r>
        <w:t>Procedures</w:t>
      </w:r>
    </w:p>
    <w:p w14:paraId="08CC1743" w14:textId="77777777" w:rsidR="002A4778" w:rsidRDefault="00C97556">
      <w:pPr>
        <w:pStyle w:val="FirstParagraph"/>
      </w:pPr>
      <w:r>
        <w:t>The procedures for each experiment listed in Table 1 are described below.</w:t>
      </w:r>
    </w:p>
    <w:p w14:paraId="18A5154C" w14:textId="77777777" w:rsidR="002A4778" w:rsidRDefault="00C97556">
      <w:pPr>
        <w:pStyle w:val="Heading3"/>
      </w:pPr>
      <w:bookmarkStart w:id="192" w:name="collecting-vocal-imitations"/>
      <w:bookmarkEnd w:id="192"/>
      <w:r>
        <w:t>Collecting vocal imitations</w:t>
      </w:r>
    </w:p>
    <w:p w14:paraId="102EC1AE" w14:textId="77777777" w:rsidR="002A4778" w:rsidRDefault="00C97556">
      <w:pPr>
        <w:pStyle w:val="FirstParagraph"/>
      </w:pPr>
      <w:r>
        <w:t>Participants were paid to participate in an online version of the children's game of "Telephone". The instructions stated that they would be imitating nonverbal sounds and that they should try to reproduce the message as accurately as possible. Participants in this online study listened to 4 messages and recorded 4 imitations from their homes or offices using their personal recording equipment (usually a built-in microphone). Participants received one message from each of the four categories of sounds drawn at random such that participants were unlikely to hear the same person more than once.</w:t>
      </w:r>
    </w:p>
    <w:p w14:paraId="6CC8E51C" w14:textId="77777777" w:rsidR="002A4778" w:rsidRDefault="00C97556">
      <w:pPr>
        <w:pStyle w:val="BodyText"/>
      </w:pPr>
      <w:r>
        <w:t xml:space="preserve">Imitations were monitored as they were received by an experimenter. The purpose of </w:t>
      </w:r>
      <w:del w:id="193" w:author="Marcus Perlman" w:date="2017-02-01T09:59:00Z">
        <w:r w:rsidDel="00745295">
          <w:delText xml:space="preserve">this </w:delText>
        </w:r>
      </w:del>
      <w:r>
        <w:t>monitoring was to catch any gross errors in recording before they were passed on to the next generation of imitators. For example, most sounds required trimming the recording more closely to the vocalization--removing mouse clicks and other ambient sounds--before it was suitable for the next generation. Sounds were also prevented from being reproduced if the imitator violated the rules of the experiment, e.g., by saying something in English.</w:t>
      </w:r>
    </w:p>
    <w:p w14:paraId="720A4626" w14:textId="77777777" w:rsidR="002A4778" w:rsidRDefault="00C97556">
      <w:pPr>
        <w:pStyle w:val="Heading3"/>
      </w:pPr>
      <w:bookmarkStart w:id="194" w:name="matching-imitations-to-seeds"/>
      <w:bookmarkEnd w:id="194"/>
      <w:r>
        <w:t>Matching imitations to seeds</w:t>
      </w:r>
    </w:p>
    <w:p w14:paraId="0F321E10" w14:textId="4BB7CEE5" w:rsidR="002A4778" w:rsidRDefault="00C97556">
      <w:pPr>
        <w:pStyle w:val="FirstParagraph"/>
      </w:pPr>
      <w:commentRangeStart w:id="195"/>
      <w:del w:id="196" w:author="Marcus Perlman" w:date="2017-02-01T10:01:00Z">
        <w:r w:rsidDel="00745295">
          <w:delText xml:space="preserve">Participants listened to imitations and guessed which of four possible sounds the imitation most closely resembled. </w:delText>
        </w:r>
      </w:del>
      <w:r>
        <w:t xml:space="preserve">Each </w:t>
      </w:r>
      <w:commentRangeEnd w:id="195"/>
      <w:r w:rsidR="00745295">
        <w:rPr>
          <w:rStyle w:val="CommentReference"/>
        </w:rPr>
        <w:commentReference w:id="195"/>
      </w:r>
      <w:r>
        <w:t xml:space="preserve">participant was assigned (between-subject) 4 different seed sounds as choices in a 4AFC task. On each trial, they listened to an imitation, and decided which of the 4 seed sounds they thought the imitation most closely resembled. They did not receive any feedback on their performance. We tested three types of matching questions </w:t>
      </w:r>
      <w:del w:id="197" w:author="Marcus Perlman" w:date="2017-02-01T10:03:00Z">
        <w:r w:rsidDel="00CD1A1D">
          <w:delText>all concerning</w:delText>
        </w:r>
      </w:del>
      <w:ins w:id="198" w:author="Marcus Perlman" w:date="2017-02-01T10:03:00Z">
        <w:r w:rsidR="00CD1A1D">
          <w:t>that differed according to</w:t>
        </w:r>
      </w:ins>
      <w:r>
        <w:t xml:space="preserve"> the relationship between the imitation and the four seed sounds serving as the options in the 4AFC task (Fig. 2).</w:t>
      </w:r>
    </w:p>
    <w:p w14:paraId="10B801D7" w14:textId="77777777" w:rsidR="002A4778" w:rsidRDefault="00C97556">
      <w:pPr>
        <w:pStyle w:val="FigurewithCaption"/>
      </w:pPr>
      <w:r>
        <w:rPr>
          <w:noProof/>
        </w:rPr>
        <w:lastRenderedPageBreak/>
        <w:drawing>
          <wp:inline distT="0" distB="0" distL="0" distR="0" wp14:anchorId="638F733D" wp14:editId="1144C437">
            <wp:extent cx="5334000" cy="2667000"/>
            <wp:effectExtent l="0" t="0" r="0" b="0"/>
            <wp:docPr id="2" name="Picture" descr="Three types of matching questions depicted in relation to the original set of 16 seed sounds. For each question, participants listened to a sample imitation (orange circle) and had to guess which of 4 sound choices (green circles) they thought the person was trying to imitate. (Top) True seed questions contained the actual seed that generated the imitation in the choices, and the distrator seeds were sampled from different categories. (Middle) Category match questions also used distractor sounds from different categories but the correct seed was not the actual seed, but a different sound within the same category. (Bottom)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figs/fig2-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7E2B4727" w14:textId="77777777" w:rsidR="002A4778" w:rsidRDefault="00C97556">
      <w:pPr>
        <w:pStyle w:val="ImageCaption"/>
      </w:pPr>
      <w:r>
        <w:t>Three types of matching questions depicted in relation to the original set of 16 seed sounds. For each question, participants listened to a sample imitation (orange circle) and had to guess which of 4 sound choices (green circles) they thought the person was trying to imitate. (Top) True seed questions contained the actual seed that generated the imitation in the choices, and the distrator seeds were sampled from different categories. (Middle) Category match questions also used distractor sounds from different categories but the correct seed was not the actual seed, but a different sound within the same category. (Bottom) Specific match questions pitted the actual seed against the other seeds within the same category.</w:t>
      </w:r>
    </w:p>
    <w:p w14:paraId="5D55B042" w14:textId="77777777" w:rsidR="002A4778" w:rsidRDefault="00C97556">
      <w:pPr>
        <w:pStyle w:val="Heading3"/>
      </w:pPr>
      <w:bookmarkStart w:id="199" w:name="collecting-transcriptions-of-imitations"/>
      <w:bookmarkEnd w:id="199"/>
      <w:r>
        <w:t>Collecting transcriptions of imitations</w:t>
      </w:r>
    </w:p>
    <w:p w14:paraId="3B57AF04" w14:textId="69D361F9" w:rsidR="002A4778" w:rsidRDefault="00C97556">
      <w:pPr>
        <w:pStyle w:val="FirstParagraph"/>
      </w:pPr>
      <w:r>
        <w:t>Participants transcribed between 9 and 20 imitations each. They were instructed to write down what they heard as a word so that</w:t>
      </w:r>
      <w:commentRangeStart w:id="200"/>
      <w:r>
        <w:t xml:space="preserve"> </w:t>
      </w:r>
      <w:del w:id="201" w:author="Marcus Perlman" w:date="2017-02-01T10:07:00Z">
        <w:r w:rsidDel="00186432">
          <w:delText xml:space="preserve">someone, reading the word they wrote, </w:delText>
        </w:r>
      </w:del>
      <w:ins w:id="202" w:author="Marcus Perlman" w:date="2017-02-01T10:07:00Z">
        <w:r w:rsidR="00186432">
          <w:t xml:space="preserve">the written word </w:t>
        </w:r>
      </w:ins>
      <w:r>
        <w:t>would sound as much like the message as possible</w:t>
      </w:r>
      <w:commentRangeEnd w:id="200"/>
      <w:r w:rsidR="00186432">
        <w:rPr>
          <w:rStyle w:val="CommentReference"/>
        </w:rPr>
        <w:commentReference w:id="200"/>
      </w:r>
      <w:r>
        <w:t xml:space="preserve">. </w:t>
      </w:r>
      <w:commentRangeStart w:id="203"/>
      <w:del w:id="204" w:author="Marcus Perlman" w:date="2017-02-01T10:11:00Z">
        <w:r w:rsidDel="00F83E77">
          <w:delText xml:space="preserve">We did not get all imitations transcribed, rather </w:delText>
        </w:r>
      </w:del>
      <w:ins w:id="205" w:author="Marcus Perlman" w:date="2017-02-01T10:11:00Z">
        <w:r w:rsidR="00F83E77">
          <w:t>W</w:t>
        </w:r>
      </w:ins>
      <w:del w:id="206" w:author="Marcus Perlman" w:date="2017-02-01T10:11:00Z">
        <w:r w:rsidDel="00F83E77">
          <w:delText>w</w:delText>
        </w:r>
      </w:del>
      <w:r>
        <w:t>e selected</w:t>
      </w:r>
      <w:ins w:id="207" w:author="Marcus Perlman" w:date="2017-02-01T10:11:00Z">
        <w:r w:rsidR="00F83E77">
          <w:t xml:space="preserve"> </w:t>
        </w:r>
      </w:ins>
      <w:ins w:id="208" w:author="Marcus Perlman" w:date="2017-02-01T10:09:00Z">
        <w:r w:rsidR="00F83E77">
          <w:t>only</w:t>
        </w:r>
      </w:ins>
      <w:r>
        <w:t xml:space="preserve"> the first and final three imitations in each transmission chain to be transcribed. </w:t>
      </w:r>
      <w:commentRangeEnd w:id="203"/>
      <w:r w:rsidR="00F83E77">
        <w:rPr>
          <w:rStyle w:val="CommentReference"/>
        </w:rPr>
        <w:commentReference w:id="203"/>
      </w:r>
      <w:r>
        <w:t>Only the transcriptions from participants who passed a catch question were included. All transcriptions containing actual English words were excluded from analysis.</w:t>
      </w:r>
    </w:p>
    <w:p w14:paraId="2DE1FA88" w14:textId="77777777" w:rsidR="002A4778" w:rsidRDefault="00C97556">
      <w:pPr>
        <w:pStyle w:val="Heading3"/>
      </w:pPr>
      <w:bookmarkStart w:id="209" w:name="matching-transcriptions-to-seeds"/>
      <w:bookmarkEnd w:id="209"/>
      <w:r>
        <w:t>Matching transcriptions to seeds</w:t>
      </w:r>
    </w:p>
    <w:p w14:paraId="5154F139" w14:textId="4264FC8F" w:rsidR="002A4778" w:rsidRDefault="00C97556">
      <w:pPr>
        <w:pStyle w:val="FirstParagraph"/>
      </w:pPr>
      <w:r>
        <w:t xml:space="preserve">Participants completed a modified version of the 4AFC described in </w:t>
      </w:r>
      <w:r>
        <w:rPr>
          <w:b/>
        </w:rPr>
        <w:t>Matching imitations to seeds</w:t>
      </w:r>
      <w:r>
        <w:t>, above. Instead of listening to imitations, participants now read a transcription of an imitation</w:t>
      </w:r>
      <w:ins w:id="210" w:author="Marcus Perlman" w:date="2017-02-01T10:20:00Z">
        <w:r w:rsidR="002F5D43">
          <w:t xml:space="preserve">, </w:t>
        </w:r>
        <w:commentRangeStart w:id="211"/>
        <w:r w:rsidR="002F5D43">
          <w:t xml:space="preserve">which </w:t>
        </w:r>
      </w:ins>
      <w:ins w:id="212" w:author="Marcus Perlman" w:date="2017-02-01T10:21:00Z">
        <w:r w:rsidR="002F5D43">
          <w:t xml:space="preserve">they </w:t>
        </w:r>
      </w:ins>
      <w:ins w:id="213" w:author="Marcus Perlman" w:date="2017-02-01T10:20:00Z">
        <w:r w:rsidR="002F5D43">
          <w:t xml:space="preserve">were told was </w:t>
        </w:r>
      </w:ins>
      <w:del w:id="214" w:author="Marcus Perlman" w:date="2017-02-01T10:20:00Z">
        <w:r w:rsidDel="002F5D43">
          <w:delText>--</w:delText>
        </w:r>
      </w:del>
      <w:r>
        <w:t>an invented word</w:t>
      </w:r>
      <w:commentRangeEnd w:id="211"/>
      <w:r w:rsidR="002F5D43">
        <w:rPr>
          <w:rStyle w:val="CommentReference"/>
        </w:rPr>
        <w:commentReference w:id="211"/>
      </w:r>
      <w:r>
        <w:t xml:space="preserve">. They were instructed that the word was invented to describe one of four </w:t>
      </w:r>
      <w:ins w:id="215" w:author="Marcus Perlman" w:date="2017-02-01T10:21:00Z">
        <w:r w:rsidR="002F5D43">
          <w:t xml:space="preserve">presented </w:t>
        </w:r>
      </w:ins>
      <w:r>
        <w:t>sounds</w:t>
      </w:r>
      <w:del w:id="216" w:author="Marcus Perlman" w:date="2017-02-01T10:21:00Z">
        <w:r w:rsidDel="002F5D43">
          <w:delText xml:space="preserve"> presented to each participant</w:delText>
        </w:r>
      </w:del>
      <w:r>
        <w:t>, and they had to guess which one. We contained the size of the experiment by only using the 4 most frequent transcriptions for each imitation.</w:t>
      </w:r>
    </w:p>
    <w:p w14:paraId="42B6EBED" w14:textId="77777777" w:rsidR="002A4778" w:rsidRDefault="00C97556">
      <w:pPr>
        <w:pStyle w:val="Heading3"/>
      </w:pPr>
      <w:bookmarkStart w:id="217" w:name="using-transcriptions-as-category-labels"/>
      <w:bookmarkEnd w:id="217"/>
      <w:r>
        <w:lastRenderedPageBreak/>
        <w:t>Using transcriptions as category labels</w:t>
      </w:r>
    </w:p>
    <w:p w14:paraId="7E85C33A" w14:textId="77777777" w:rsidR="002A4778" w:rsidRDefault="00C97556">
      <w:pPr>
        <w:pStyle w:val="FirstParagraph"/>
      </w:pPr>
      <w:r>
        <w:t>Participants learned, through trial-and-error, the names for four different categories of sounds. On each trial participants listened to one of the 16 environmental sounds used as seeds and then read a novel word--a transcription of one of the imitations. Participants responded by pressing a green button if the label was the correct label and a red button otherwise. The experiment was divided into blocks so that participants had repeated exposure to each sound and the labels multiple times within a block. At the transition to a new block, participants received four new sounds that they had not heard before, and had to associate these sounds with the same novel labels from the previous blocks.</w:t>
      </w:r>
    </w:p>
    <w:p w14:paraId="6C9F89FE" w14:textId="1F16F5E2" w:rsidR="002A4778" w:rsidRDefault="00C97556">
      <w:pPr>
        <w:pStyle w:val="BodyText"/>
      </w:pPr>
      <w:r>
        <w:t xml:space="preserve">To determine which transcriptions to test in the experiment, we first selected only those transcriptions which had above chance matching performance when matching back to the original seeds. Then we excluded transcriptions that had less than 2 unique characters, and transcriptions that were over 10 characters long. From this set of eligible transcriptions, we sampled from both first and last generation imitations to reach a final set that </w:t>
      </w:r>
      <w:del w:id="218" w:author="Marcus Perlman" w:date="2017-02-01T10:24:00Z">
        <w:r w:rsidDel="003942AB">
          <w:delText xml:space="preserve">was </w:delText>
        </w:r>
      </w:del>
      <w:r>
        <w:t xml:space="preserve">controlled for </w:t>
      </w:r>
      <w:del w:id="219" w:author="Marcus Perlman" w:date="2017-02-01T10:24:00Z">
        <w:r w:rsidDel="003942AB">
          <w:delText xml:space="preserve">in terms of </w:delText>
        </w:r>
      </w:del>
      <w:r>
        <w:t>overall matching accuracy.</w:t>
      </w:r>
    </w:p>
    <w:p w14:paraId="3F7DD447" w14:textId="77777777" w:rsidR="002A4778" w:rsidRDefault="00C97556">
      <w:pPr>
        <w:pStyle w:val="Heading1"/>
      </w:pPr>
      <w:bookmarkStart w:id="220" w:name="results"/>
      <w:bookmarkEnd w:id="220"/>
      <w:r>
        <w:t>Results</w:t>
      </w:r>
    </w:p>
    <w:p w14:paraId="59457D23" w14:textId="77777777" w:rsidR="002A4778" w:rsidRDefault="00C97556">
      <w:pPr>
        <w:pStyle w:val="Heading2"/>
      </w:pPr>
      <w:bookmarkStart w:id="221" w:name="changes-in-acoustic-similarity"/>
      <w:bookmarkEnd w:id="221"/>
      <w:r>
        <w:t>Changes in acoustic similarity</w:t>
      </w:r>
    </w:p>
    <w:p w14:paraId="59DE7D48" w14:textId="77777777" w:rsidR="002A4778" w:rsidRDefault="00C97556">
      <w:pPr>
        <w:pStyle w:val="FirstParagraph"/>
      </w:pPr>
      <w:r>
        <w:t>We found that imitations from later generations were more similar to one another than imitations from earlier generations (Fig. 2). Given large differences in recording quality resulting from conducting the experiment online, previously published techniques for calculating acoustic distance were inadequate (cf. Lemaitre et al. 2016). Instead, we obtained subjective measures of acoustic similarity using a controlled, randomized norming procedure completed by research assistants. Five RAs listened to pairs of imitations while blind to generation and rated their similarity on a 7-point scale. We found that imitations from later generations w</w:t>
      </w:r>
      <w:del w:id="222" w:author="Marcus Perlman" w:date="2017-02-01T10:25:00Z">
        <w:r w:rsidDel="00375AEA">
          <w:delText>h</w:delText>
        </w:r>
      </w:del>
      <w:r>
        <w:t xml:space="preserve">ere rated as being more similar to one another than imitations from earlier generations, </w:t>
      </w:r>
      <w:r>
        <w:rPr>
          <w:i/>
        </w:rPr>
        <w:t>b</w:t>
      </w:r>
      <w:r>
        <w:t xml:space="preserve"> = 0.10 (0.03), </w:t>
      </w:r>
      <w:r>
        <w:rPr>
          <w:i/>
        </w:rPr>
        <w:t>t</w:t>
      </w:r>
      <w:r>
        <w:t xml:space="preserve"> = 3.51.</w:t>
      </w:r>
    </w:p>
    <w:p w14:paraId="47791DA1" w14:textId="77777777" w:rsidR="002A4778" w:rsidRDefault="00C97556">
      <w:pPr>
        <w:pStyle w:val="FigurewithCaption"/>
      </w:pPr>
      <w:r>
        <w:rPr>
          <w:noProof/>
        </w:rPr>
        <w:lastRenderedPageBreak/>
        <w:drawing>
          <wp:inline distT="0" distB="0" distL="0" distR="0" wp14:anchorId="16283412" wp14:editId="1F6251F6">
            <wp:extent cx="5334000" cy="4267200"/>
            <wp:effectExtent l="0" t="0" r="0" b="0"/>
            <wp:docPr id="3" name="Picture" descr="Increase in acoustic similarity over generations."/>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C72879A" w14:textId="77777777" w:rsidR="002A4778" w:rsidRDefault="00C97556">
      <w:pPr>
        <w:pStyle w:val="ImageCaption"/>
      </w:pPr>
      <w:r>
        <w:t>Increase in acoustic similarity over generations.</w:t>
      </w:r>
    </w:p>
    <w:p w14:paraId="20C8D7D1" w14:textId="77777777" w:rsidR="002A4778" w:rsidRDefault="00C97556">
      <w:pPr>
        <w:pStyle w:val="Heading2"/>
      </w:pPr>
      <w:bookmarkStart w:id="223" w:name="matching-imitations-to-seeds-1"/>
      <w:bookmarkEnd w:id="223"/>
      <w:r>
        <w:t>Matching imitations to seeds</w:t>
      </w:r>
    </w:p>
    <w:p w14:paraId="540C4198" w14:textId="1CE01A7C" w:rsidR="002A4778" w:rsidRDefault="00C97556">
      <w:pPr>
        <w:pStyle w:val="FirstParagraph"/>
      </w:pPr>
      <w:r>
        <w:t xml:space="preserve">Matching accuracy for all question types (see Fig. 2) was above chance for first generation imitations, </w:t>
      </w:r>
      <w:r>
        <w:rPr>
          <w:i/>
        </w:rPr>
        <w:t>b</w:t>
      </w:r>
      <w:r>
        <w:t xml:space="preserve"> = 1.65 (0.14) log-odds, odds = 0.50, </w:t>
      </w:r>
      <w:r>
        <w:rPr>
          <w:i/>
        </w:rPr>
        <w:t>z</w:t>
      </w:r>
      <w:r>
        <w:t xml:space="preserve"> = 11.58, </w:t>
      </w:r>
      <w:r>
        <w:rPr>
          <w:i/>
        </w:rPr>
        <w:t>p</w:t>
      </w:r>
      <w:r>
        <w:t xml:space="preserve"> = 0.00, and decreased over generations, </w:t>
      </w:r>
      <w:r>
        <w:rPr>
          <w:i/>
        </w:rPr>
        <w:t>b</w:t>
      </w:r>
      <w:r>
        <w:t xml:space="preserve"> = -0.16 (0.04) log-odds, </w:t>
      </w:r>
      <w:r>
        <w:rPr>
          <w:i/>
        </w:rPr>
        <w:t>z</w:t>
      </w:r>
      <w:r>
        <w:t xml:space="preserve"> = -3.72, </w:t>
      </w:r>
      <w:r>
        <w:rPr>
          <w:i/>
        </w:rPr>
        <w:t>p</w:t>
      </w:r>
      <w:r>
        <w:t xml:space="preserve"> = 0.00. We tested whether this increase in question difficulty was constant across the three types of questions or if some question types became more difficult at later generations. In particular we hypothesized that if the imitations were becoming more like category labels as they were repeated, then performance on questions where category information enabled a correct response w</w:t>
      </w:r>
      <w:ins w:id="224" w:author="Marcus Perlman" w:date="2017-02-01T10:27:00Z">
        <w:r w:rsidR="003C46AD">
          <w:t>ould</w:t>
        </w:r>
      </w:ins>
      <w:del w:id="225" w:author="Marcus Perlman" w:date="2017-02-01T10:27:00Z">
        <w:r w:rsidDel="003C46AD">
          <w:delText>ill</w:delText>
        </w:r>
      </w:del>
      <w:r>
        <w:t xml:space="preserve"> be more resilient to generational decay.</w:t>
      </w:r>
    </w:p>
    <w:p w14:paraId="753D47CC" w14:textId="77777777" w:rsidR="002A4778" w:rsidRDefault="00C97556">
      <w:pPr>
        <w:pStyle w:val="BodyText"/>
      </w:pPr>
      <w:r>
        <w:t xml:space="preserve">The results are shown in Fig. 4. The first evidence in support of our hypothesis comes in comparing performance on questions requiring a category match to performance on questions where guessing correctly required distinguishing the true seed from other sounds within the same category. Performance decreased over generations more rapidly for these specific match questions than for category match questions, </w:t>
      </w:r>
      <w:r>
        <w:rPr>
          <w:i/>
        </w:rPr>
        <w:t>b</w:t>
      </w:r>
      <w:r>
        <w:t xml:space="preserve"> = -0.05 (0.02) log-odds, </w:t>
      </w:r>
      <w:r>
        <w:rPr>
          <w:i/>
        </w:rPr>
        <w:t>z</w:t>
      </w:r>
      <w:r>
        <w:t xml:space="preserve"> = -2.53, </w:t>
      </w:r>
      <w:r>
        <w:rPr>
          <w:i/>
        </w:rPr>
        <w:t>p</w:t>
      </w:r>
      <w:r>
        <w:t xml:space="preserve"> = 0.01, suggesting that category information was more resistent to loss through transmission.</w:t>
      </w:r>
    </w:p>
    <w:p w14:paraId="4AF8464F" w14:textId="2325CC62" w:rsidR="002A4778" w:rsidRDefault="00C97556">
      <w:pPr>
        <w:pStyle w:val="BodyText"/>
      </w:pPr>
      <w:del w:id="226" w:author="Marcus Perlman" w:date="2017-02-01T10:29:00Z">
        <w:r w:rsidDel="003C46AD">
          <w:lastRenderedPageBreak/>
          <w:delText>A simpler</w:delText>
        </w:r>
      </w:del>
      <w:ins w:id="227" w:author="Marcus Perlman" w:date="2017-02-01T10:29:00Z">
        <w:r w:rsidR="003C46AD">
          <w:t>One</w:t>
        </w:r>
      </w:ins>
      <w:r>
        <w:t xml:space="preserve"> explanation for this result is that the specific match questions are simply harder than the category match questions. However, performance also decreased more rapidly for the easiest type of question where the correct answer was the actual seed generating the imitation. The advantage for having the true seed among the options decreased over generations, </w:t>
      </w:r>
      <w:r>
        <w:rPr>
          <w:i/>
        </w:rPr>
        <w:t>b</w:t>
      </w:r>
      <w:r>
        <w:t xml:space="preserve"> = -0.07 (0.02) log-odds, </w:t>
      </w:r>
      <w:r>
        <w:rPr>
          <w:i/>
        </w:rPr>
        <w:t>z</w:t>
      </w:r>
      <w:r>
        <w:t xml:space="preserve"> = -2.83, </w:t>
      </w:r>
      <w:r>
        <w:rPr>
          <w:i/>
        </w:rPr>
        <w:t>p</w:t>
      </w:r>
      <w:r>
        <w:t xml:space="preserve"> = 0.00. These results indicate that later generation imitations were more likely to be recognized as identifiers of a particular category than they were of particular exemplars within each category.</w:t>
      </w:r>
    </w:p>
    <w:p w14:paraId="31AE1F70" w14:textId="77777777" w:rsidR="002A4778" w:rsidRDefault="00C97556">
      <w:pPr>
        <w:pStyle w:val="FigurewithCaption"/>
      </w:pPr>
      <w:r>
        <w:rPr>
          <w:noProof/>
        </w:rPr>
        <w:drawing>
          <wp:inline distT="0" distB="0" distL="0" distR="0" wp14:anchorId="19EEFF6B" wp14:editId="00C9766E">
            <wp:extent cx="5334000" cy="4267200"/>
            <wp:effectExtent l="0" t="0" r="0" b="0"/>
            <wp:docPr id="4" name="Picture" descr="Accuracy in matching imitations back to seed sounds. Lines denote different question types concerning the relationship between the imitation and the options in the question (see Fig. 2). The advantage of having a True seed among the options (True seed versus Category match) decreased over generations, and the advantage of having distractors from different categories (Category match versus Specific match) increased over generations. These results suggest that category information was more resilient to generational decay than specific information about the particular exemplar being imitated."/>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FF8E440" w14:textId="77777777" w:rsidR="002A4778" w:rsidRDefault="00C97556">
      <w:pPr>
        <w:pStyle w:val="ImageCaption"/>
      </w:pPr>
      <w:r>
        <w:t>Accuracy in matching imitations back to seed sounds. Lines denote different question types concerning the relationship between the imitation and the options in the question (see Fig. 2). The advantage of having a True seed among the options (True seed versus Category match) decreased over generations, and the advantage of having distractors from different categories (Category match versus Specific match) increased over generations. These results suggest that category information was more resilient to generational decay than specific information about the particular exemplar being imitated.</w:t>
      </w:r>
    </w:p>
    <w:p w14:paraId="0A595FEB" w14:textId="77777777" w:rsidR="002A4778" w:rsidRDefault="00C97556">
      <w:pPr>
        <w:pStyle w:val="Heading2"/>
      </w:pPr>
      <w:bookmarkStart w:id="228" w:name="changes-in-orthographic-agreement"/>
      <w:bookmarkEnd w:id="228"/>
      <w:r>
        <w:t>Changes in orthographic agreement</w:t>
      </w:r>
    </w:p>
    <w:p w14:paraId="21C166CE" w14:textId="77777777" w:rsidR="002A4778" w:rsidRDefault="00C97556">
      <w:pPr>
        <w:pStyle w:val="FirstParagraph"/>
      </w:pPr>
      <w:r>
        <w:t xml:space="preserve">We next investigated how agreement among orthographic forms of the imitations changed over generations. A total of 106 imitations were transcribed, with </w:t>
      </w:r>
      <w:r>
        <w:lastRenderedPageBreak/>
        <w:t xml:space="preserve">approximately 21 transcriptions per imitation. Analyzing changes in orthographic agreement over generations paralleled what was observed in the analysis of acoustic similarity: Transcriptions from later generation imitations were more similar to one another in terms of orthographic distance than transcriptions from earlier generations, </w:t>
      </w:r>
      <w:r>
        <w:rPr>
          <w:i/>
        </w:rPr>
        <w:t>b</w:t>
      </w:r>
      <w:r>
        <w:t xml:space="preserve"> = -0.12 (0.03), </w:t>
      </w:r>
      <w:r>
        <w:rPr>
          <w:i/>
        </w:rPr>
        <w:t>t</w:t>
      </w:r>
      <w:r>
        <w:t xml:space="preserve"> = -3.62 (Fig. 5). This result supports our hypothesis that the imitations were becoming more stable in both acoustic and orthographic forms.</w:t>
      </w:r>
    </w:p>
    <w:p w14:paraId="1391BBAA" w14:textId="77777777" w:rsidR="002A4778" w:rsidRDefault="00C97556">
      <w:pPr>
        <w:pStyle w:val="FigurewithCaption"/>
      </w:pPr>
      <w:r>
        <w:rPr>
          <w:noProof/>
        </w:rPr>
        <w:drawing>
          <wp:inline distT="0" distB="0" distL="0" distR="0" wp14:anchorId="4BD1032C" wp14:editId="2C738514">
            <wp:extent cx="5334000" cy="4267200"/>
            <wp:effectExtent l="0" t="0" r="0" b="0"/>
            <wp:docPr id="5" name="Picture" descr="Average orthographic distance among transcriptions of imitations taken from first and last generations."/>
            <wp:cNvGraphicFramePr/>
            <a:graphic xmlns:a="http://schemas.openxmlformats.org/drawingml/2006/main">
              <a:graphicData uri="http://schemas.openxmlformats.org/drawingml/2006/picture">
                <pic:pic xmlns:pic="http://schemas.openxmlformats.org/drawingml/2006/picture">
                  <pic:nvPicPr>
                    <pic:cNvPr id="0" name="Picture" descr="figs/fig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8D91F87" w14:textId="77777777" w:rsidR="002A4778" w:rsidRDefault="00C97556">
      <w:pPr>
        <w:pStyle w:val="ImageCaption"/>
      </w:pPr>
      <w:r>
        <w:t>Average orthographic distance among transcriptions of imitations taken from first and last generations.</w:t>
      </w:r>
    </w:p>
    <w:p w14:paraId="1C9B75C8" w14:textId="77777777" w:rsidR="002A4778" w:rsidRDefault="00C97556">
      <w:pPr>
        <w:pStyle w:val="Heading2"/>
      </w:pPr>
      <w:bookmarkStart w:id="229" w:name="matching-transcriptions-to-seeds-1"/>
      <w:bookmarkEnd w:id="229"/>
      <w:r>
        <w:t>Matching transcriptions to seeds</w:t>
      </w:r>
    </w:p>
    <w:p w14:paraId="1302372D" w14:textId="77777777" w:rsidR="002A4778" w:rsidRDefault="00C97556">
      <w:pPr>
        <w:pStyle w:val="FirstParagraph"/>
      </w:pPr>
      <w:r>
        <w:t xml:space="preserve">To investigate whether the invented words retained any resemblance to the original seed sounds, we selected the top 4 most frequent transcriptions for each imitation and presented them in a modified version of the matching game. Participants were able to guess the correct meaning of the transcribed word above chance even after between 5 and 8 generations of repetition, </w:t>
      </w:r>
      <w:r>
        <w:rPr>
          <w:i/>
        </w:rPr>
        <w:t>b</w:t>
      </w:r>
      <w:r>
        <w:t xml:space="preserve"> = 0.83 (0.13) log-odds, odds = -0.18, </w:t>
      </w:r>
      <w:r>
        <w:rPr>
          <w:i/>
        </w:rPr>
        <w:t>z</w:t>
      </w:r>
      <w:r>
        <w:t xml:space="preserve"> = 6.46, </w:t>
      </w:r>
      <w:r>
        <w:rPr>
          <w:i/>
        </w:rPr>
        <w:t>p</w:t>
      </w:r>
      <w:r>
        <w:t xml:space="preserve"> = 0.00 (Fig. 6). This was true both for true seed questions, </w:t>
      </w:r>
      <w:r>
        <w:rPr>
          <w:i/>
        </w:rPr>
        <w:t>b</w:t>
      </w:r>
      <w:r>
        <w:t xml:space="preserve"> = 0.75 (0.15) log-odds, odds = -0.28, </w:t>
      </w:r>
      <w:r>
        <w:rPr>
          <w:i/>
        </w:rPr>
        <w:t>z</w:t>
      </w:r>
      <w:r>
        <w:t xml:space="preserve"> = 4.87, </w:t>
      </w:r>
      <w:r>
        <w:rPr>
          <w:i/>
        </w:rPr>
        <w:t>p</w:t>
      </w:r>
      <w:r>
        <w:t xml:space="preserve"> = 0.00, and for category match questions, </w:t>
      </w:r>
      <w:r>
        <w:rPr>
          <w:i/>
        </w:rPr>
        <w:t>b</w:t>
      </w:r>
      <w:r>
        <w:t xml:space="preserve"> = 1.02 (0.16) log-odds, odds = 0.02, </w:t>
      </w:r>
      <w:r>
        <w:rPr>
          <w:i/>
        </w:rPr>
        <w:t>z</w:t>
      </w:r>
      <w:r>
        <w:t xml:space="preserve"> = 6.39, </w:t>
      </w:r>
      <w:r>
        <w:rPr>
          <w:i/>
        </w:rPr>
        <w:t>p</w:t>
      </w:r>
      <w:r>
        <w:t xml:space="preserve"> = 0.00. The effect of generation did not vary across these question types, </w:t>
      </w:r>
      <w:r>
        <w:rPr>
          <w:i/>
        </w:rPr>
        <w:t>b</w:t>
      </w:r>
      <w:r>
        <w:t xml:space="preserve"> = 0.05 (0.10) log-odds, </w:t>
      </w:r>
      <w:r>
        <w:rPr>
          <w:i/>
        </w:rPr>
        <w:t>z</w:t>
      </w:r>
      <w:r>
        <w:t xml:space="preserve"> = 0.47, </w:t>
      </w:r>
      <w:r>
        <w:rPr>
          <w:i/>
        </w:rPr>
        <w:t>p</w:t>
      </w:r>
      <w:r>
        <w:t xml:space="preserve"> = 0.64.</w:t>
      </w:r>
    </w:p>
    <w:p w14:paraId="570B71B1" w14:textId="77777777" w:rsidR="002A4778" w:rsidRDefault="00C97556">
      <w:pPr>
        <w:pStyle w:val="FigurewithCaption"/>
      </w:pPr>
      <w:r>
        <w:rPr>
          <w:noProof/>
        </w:rPr>
        <w:lastRenderedPageBreak/>
        <w:drawing>
          <wp:inline distT="0" distB="0" distL="0" distR="0" wp14:anchorId="66C52A41" wp14:editId="34F2DF39">
            <wp:extent cx="5334000" cy="4267200"/>
            <wp:effectExtent l="0" t="0" r="0" b="0"/>
            <wp:docPr id="6" name="Picture" descr="Matching accuracy for transcriptions of imitations taken from first and last generations. True seed questions contained transcriptions of the actual seed generating the transcribed word. Category match questions contained transcriptions of imitations of other seeds from the same category."/>
            <wp:cNvGraphicFramePr/>
            <a:graphic xmlns:a="http://schemas.openxmlformats.org/drawingml/2006/main">
              <a:graphicData uri="http://schemas.openxmlformats.org/drawingml/2006/picture">
                <pic:pic xmlns:pic="http://schemas.openxmlformats.org/drawingml/2006/picture">
                  <pic:nvPicPr>
                    <pic:cNvPr id="0" name="Picture" descr="figs/fig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D1583EA" w14:textId="77777777" w:rsidR="002A4778" w:rsidRDefault="00C97556">
      <w:pPr>
        <w:pStyle w:val="ImageCaption"/>
      </w:pPr>
      <w:r>
        <w:t>Matching accuracy for transcriptions of imitations taken from first and last generations. True seed questions contained transcriptions of the actual seed generating the transcribed word. Category match questions contained transcriptions of imitations of other seeds from the same category.</w:t>
      </w:r>
    </w:p>
    <w:p w14:paraId="6D72A86F" w14:textId="77777777" w:rsidR="002A4778" w:rsidRDefault="00C97556">
      <w:pPr>
        <w:pStyle w:val="Heading2"/>
      </w:pPr>
      <w:bookmarkStart w:id="230" w:name="using-transcriptions-as-novel-category-l"/>
      <w:bookmarkEnd w:id="230"/>
      <w:r>
        <w:t>Using transcriptions as novel category labels</w:t>
      </w:r>
    </w:p>
    <w:p w14:paraId="62B4910D" w14:textId="0A47CBE0" w:rsidR="002A4778" w:rsidRDefault="00C97556">
      <w:pPr>
        <w:pStyle w:val="FirstParagraph"/>
      </w:pPr>
      <w:r>
        <w:t xml:space="preserve">Last, we examined whether there was a learning advantage to the more wordlike imitations emerging through iterated repetition compared to direct imitations of the source of the sound. </w:t>
      </w:r>
      <w:del w:id="231" w:author="Marcus Perlman" w:date="2017-02-01T10:38:00Z">
        <w:r w:rsidDel="00C355E5">
          <w:delText xml:space="preserve">The </w:delText>
        </w:r>
      </w:del>
      <w:ins w:id="232" w:author="Marcus Perlman" w:date="2017-02-01T10:38:00Z">
        <w:r w:rsidR="00C355E5">
          <w:t xml:space="preserve">An </w:t>
        </w:r>
      </w:ins>
      <w:r>
        <w:t>advantage of word cues as opposed to environmental cues to a particular category is that words activate more categorical representations useful in generalizing across idiosyncratic differences between category members (Edmiston and Lupyan 2015). Therefore, we hypothesized that transcriptions of the more wordlike forms emerging through repeated imitation should be easier to generalize to new category members than transcriptions from direct imitations.</w:t>
      </w:r>
    </w:p>
    <w:p w14:paraId="442D7AC3" w14:textId="77777777" w:rsidR="002A4778" w:rsidRDefault="00C97556">
      <w:pPr>
        <w:pStyle w:val="BodyText"/>
      </w:pPr>
      <w:r>
        <w:t xml:space="preserve">When participants had to generalize the meaning of the novel label to new category members (new sounds), they were faster when the label came from transcriptions of later generation imitations than from transcriptions of first generation imitations, </w:t>
      </w:r>
      <w:r>
        <w:rPr>
          <w:i/>
        </w:rPr>
        <w:t>b</w:t>
      </w:r>
      <w:r>
        <w:t xml:space="preserve"> = -114.13 (52.06), </w:t>
      </w:r>
      <w:r>
        <w:rPr>
          <w:i/>
        </w:rPr>
        <w:t>t</w:t>
      </w:r>
      <w:r>
        <w:t xml:space="preserve"> = -2.19. The effect can be further localizing within each block. Comparing RTs on the trials leading up to a block transition and the trials immediately after the block transition revealed a reliable interaction between block </w:t>
      </w:r>
      <w:r>
        <w:lastRenderedPageBreak/>
        <w:t xml:space="preserve">transition and the generation of the transcribed label, </w:t>
      </w:r>
      <w:r>
        <w:rPr>
          <w:i/>
        </w:rPr>
        <w:t>b</w:t>
      </w:r>
      <w:r>
        <w:t xml:space="preserve"> = -146.75 (65.47), </w:t>
      </w:r>
      <w:r>
        <w:rPr>
          <w:i/>
        </w:rPr>
        <w:t>t</w:t>
      </w:r>
      <w:r>
        <w:t xml:space="preserve"> = -2.24. This suggests that in addition to becoming more stable both in terms of acoustic and orthographic properties, imitations that have been more repeated may also be easier to learn as category labels.</w:t>
      </w:r>
    </w:p>
    <w:p w14:paraId="1FCB58EB" w14:textId="77777777" w:rsidR="002A4778" w:rsidRDefault="00C97556">
      <w:pPr>
        <w:pStyle w:val="FigurewithCaption"/>
      </w:pPr>
      <w:r>
        <w:rPr>
          <w:noProof/>
        </w:rPr>
        <w:drawing>
          <wp:inline distT="0" distB="0" distL="0" distR="0" wp14:anchorId="646A5EDA" wp14:editId="5FC5C688">
            <wp:extent cx="5334000" cy="4267200"/>
            <wp:effectExtent l="0" t="0" r="0" b="0"/>
            <wp:docPr id="7" name="Picture" descr="Response times across blocks in the category learning experiment. Each new block introduced four new sounds into the categories participants were learning the names of. Participants who learned labels that were actually transcriptions from the end of the transmission chain branches were faster to generalize these labels to new category members than participants who learned labels transcribed directly from imitations of the source sounds."/>
            <wp:cNvGraphicFramePr/>
            <a:graphic xmlns:a="http://schemas.openxmlformats.org/drawingml/2006/main">
              <a:graphicData uri="http://schemas.openxmlformats.org/drawingml/2006/picture">
                <pic:pic xmlns:pic="http://schemas.openxmlformats.org/drawingml/2006/picture">
                  <pic:nvPicPr>
                    <pic:cNvPr id="0" name="Picture" descr="figs/fig7-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71EED30" w14:textId="6199975F" w:rsidR="002A4778" w:rsidRDefault="00C97556">
      <w:pPr>
        <w:pStyle w:val="ImageCaption"/>
      </w:pPr>
      <w:commentRangeStart w:id="233"/>
      <w:r>
        <w:t xml:space="preserve">Response times across blocks in the category learning experiment. </w:t>
      </w:r>
      <w:ins w:id="234" w:author="Marcus Perlman" w:date="2017-02-01T10:44:00Z">
        <w:r w:rsidR="000D1016">
          <w:t xml:space="preserve">Participants learned the labels for sounds in </w:t>
        </w:r>
      </w:ins>
      <w:ins w:id="235" w:author="Marcus Perlman" w:date="2017-02-01T10:45:00Z">
        <w:r w:rsidR="000D1016">
          <w:t>e</w:t>
        </w:r>
      </w:ins>
      <w:ins w:id="236" w:author="Marcus Perlman" w:date="2017-02-01T10:47:00Z">
        <w:r w:rsidR="000D1016">
          <w:t>a</w:t>
        </w:r>
      </w:ins>
      <w:ins w:id="237" w:author="Marcus Perlman" w:date="2017-02-01T10:45:00Z">
        <w:r w:rsidR="000D1016">
          <w:t>ch</w:t>
        </w:r>
      </w:ins>
      <w:ins w:id="238" w:author="Marcus Perlman" w:date="2017-02-01T10:44:00Z">
        <w:r w:rsidR="000D1016">
          <w:t xml:space="preserve"> category. E</w:t>
        </w:r>
      </w:ins>
      <w:del w:id="239" w:author="Marcus Perlman" w:date="2017-02-01T10:44:00Z">
        <w:r w:rsidDel="000D1016">
          <w:delText>E</w:delText>
        </w:r>
      </w:del>
      <w:r>
        <w:t>ach new block introduced four new sounds into the categories</w:t>
      </w:r>
      <w:del w:id="240" w:author="Marcus Perlman" w:date="2017-02-01T10:45:00Z">
        <w:r w:rsidDel="000D1016">
          <w:delText xml:space="preserve"> participants </w:delText>
        </w:r>
      </w:del>
      <w:del w:id="241" w:author="Marcus Perlman" w:date="2017-02-01T10:43:00Z">
        <w:r w:rsidDel="000D1016">
          <w:delText>were learning the names of</w:delText>
        </w:r>
      </w:del>
      <w:r>
        <w:t xml:space="preserve">. Participants who learned labels that were </w:t>
      </w:r>
      <w:del w:id="242" w:author="Marcus Perlman" w:date="2017-02-01T10:41:00Z">
        <w:r w:rsidDel="00E71E4C">
          <w:delText xml:space="preserve">actually </w:delText>
        </w:r>
      </w:del>
      <w:r>
        <w:t xml:space="preserve">transcriptions from </w:t>
      </w:r>
      <w:del w:id="243" w:author="Marcus Perlman" w:date="2017-02-01T10:42:00Z">
        <w:r w:rsidDel="00E71E4C">
          <w:delText>the end of the</w:delText>
        </w:r>
      </w:del>
      <w:ins w:id="244" w:author="Marcus Perlman" w:date="2017-02-01T10:42:00Z">
        <w:r w:rsidR="000D1016">
          <w:t>later generation imitation</w:t>
        </w:r>
        <w:r w:rsidR="00E71E4C">
          <w:t xml:space="preserve"> in the</w:t>
        </w:r>
      </w:ins>
      <w:r>
        <w:t xml:space="preserve"> transmission chain </w:t>
      </w:r>
      <w:del w:id="245" w:author="Marcus Perlman" w:date="2017-02-01T10:42:00Z">
        <w:r w:rsidDel="00E71E4C">
          <w:delText xml:space="preserve">branches </w:delText>
        </w:r>
      </w:del>
      <w:r>
        <w:t>were faster to generalize these labels to new category members than participants who learned labels transcribed directly from imitations of the source sounds</w:t>
      </w:r>
      <w:commentRangeEnd w:id="233"/>
      <w:r w:rsidR="000D1016">
        <w:rPr>
          <w:rStyle w:val="CommentReference"/>
          <w:i w:val="0"/>
        </w:rPr>
        <w:commentReference w:id="233"/>
      </w:r>
      <w:r>
        <w:t>.</w:t>
      </w:r>
    </w:p>
    <w:p w14:paraId="587E1EA8" w14:textId="77777777" w:rsidR="002A4778" w:rsidRDefault="00C97556">
      <w:pPr>
        <w:pStyle w:val="FigurewithCaption"/>
      </w:pPr>
      <w:r>
        <w:rPr>
          <w:noProof/>
        </w:rPr>
        <w:lastRenderedPageBreak/>
        <w:drawing>
          <wp:inline distT="0" distB="0" distL="0" distR="0" wp14:anchorId="415E3A7B" wp14:editId="56F649D0">
            <wp:extent cx="5334000" cy="4267200"/>
            <wp:effectExtent l="0" t="0" r="0" b="0"/>
            <wp:docPr id="8" name="Picture" descr="Cost to generalizing to new category members at block transition."/>
            <wp:cNvGraphicFramePr/>
            <a:graphic xmlns:a="http://schemas.openxmlformats.org/drawingml/2006/main">
              <a:graphicData uri="http://schemas.openxmlformats.org/drawingml/2006/picture">
                <pic:pic xmlns:pic="http://schemas.openxmlformats.org/drawingml/2006/picture">
                  <pic:nvPicPr>
                    <pic:cNvPr id="0" name="Picture" descr="figs/fig8-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96AF329" w14:textId="77777777" w:rsidR="002A4778" w:rsidRDefault="00C97556">
      <w:pPr>
        <w:pStyle w:val="ImageCaption"/>
      </w:pPr>
      <w:r>
        <w:t>Cost to generalizing to new category members at block transition.</w:t>
      </w:r>
    </w:p>
    <w:p w14:paraId="16FF6DD3" w14:textId="77777777" w:rsidR="002A4778" w:rsidRDefault="00C97556">
      <w:pPr>
        <w:pStyle w:val="Heading1"/>
      </w:pPr>
      <w:bookmarkStart w:id="246" w:name="discussion"/>
      <w:bookmarkEnd w:id="246"/>
      <w:r>
        <w:t>Discussion</w:t>
      </w:r>
    </w:p>
    <w:p w14:paraId="6024E9ED" w14:textId="77777777" w:rsidR="002A4778" w:rsidRDefault="00C97556">
      <w:pPr>
        <w:pStyle w:val="FirstParagraph"/>
        <w:rPr>
          <w:ins w:id="247" w:author="Marcus Perlman" w:date="2017-02-01T10:33:00Z"/>
        </w:rPr>
      </w:pPr>
      <w:r>
        <w:t>We show that repeated imitation of an originally imitative vocalization works to integrate it into the ambient language. Consequently, it becomes more abstract in its resemblance to its initial s</w:t>
      </w:r>
      <w:bookmarkStart w:id="248" w:name="_GoBack"/>
      <w:bookmarkEnd w:id="248"/>
      <w:r>
        <w:t>ource sound, but maintains some resemblance to the more abstract category of sounds. The vocalizations become more learnable as linguistic labels for categories.</w:t>
      </w:r>
    </w:p>
    <w:p w14:paraId="61F3A46C" w14:textId="77777777" w:rsidR="00FA547B" w:rsidRDefault="00FA547B">
      <w:pPr>
        <w:pStyle w:val="BodyText"/>
        <w:rPr>
          <w:ins w:id="249" w:author="Marcus Perlman" w:date="2017-02-01T10:34:00Z"/>
        </w:rPr>
        <w:pPrChange w:id="250" w:author="Marcus Perlman" w:date="2017-02-01T10:33:00Z">
          <w:pPr>
            <w:pStyle w:val="FirstParagraph"/>
          </w:pPr>
        </w:pPrChange>
      </w:pPr>
      <w:ins w:id="251" w:author="Marcus Perlman" w:date="2017-02-01T10:34:00Z">
        <w:r>
          <w:t>Need to summarize the specific findings?</w:t>
        </w:r>
      </w:ins>
    </w:p>
    <w:p w14:paraId="783A89D1" w14:textId="0E89DBFB" w:rsidR="00FA547B" w:rsidRPr="00FA547B" w:rsidDel="00613A04" w:rsidRDefault="00FA547B">
      <w:pPr>
        <w:pStyle w:val="BodyText"/>
        <w:rPr>
          <w:del w:id="252" w:author="Marcus Perlman" w:date="2017-02-01T11:44:00Z"/>
        </w:rPr>
        <w:pPrChange w:id="253" w:author="Marcus Perlman" w:date="2017-02-01T10:33:00Z">
          <w:pPr>
            <w:pStyle w:val="FirstParagraph"/>
          </w:pPr>
        </w:pPrChange>
      </w:pPr>
      <w:commentRangeStart w:id="254"/>
      <w:ins w:id="255" w:author="Marcus Perlman" w:date="2017-02-01T10:33:00Z">
        <w:r>
          <w:t xml:space="preserve">One result that did not </w:t>
        </w:r>
      </w:ins>
      <w:ins w:id="256" w:author="Marcus Perlman" w:date="2017-02-01T10:34:00Z">
        <w:r>
          <w:t xml:space="preserve">fit squarely with imitations becoming more word-like is that </w:t>
        </w:r>
      </w:ins>
      <w:ins w:id="257" w:author="Marcus Perlman" w:date="2017-02-01T10:36:00Z">
        <w:r>
          <w:t xml:space="preserve">with transcriptions, </w:t>
        </w:r>
      </w:ins>
      <w:ins w:id="258" w:author="Marcus Perlman" w:date="2017-02-01T10:34:00Z">
        <w:r>
          <w:t xml:space="preserve">there was no difference </w:t>
        </w:r>
      </w:ins>
      <w:ins w:id="259" w:author="Marcus Perlman" w:date="2017-02-01T10:36:00Z">
        <w:r>
          <w:t xml:space="preserve">over generations </w:t>
        </w:r>
      </w:ins>
      <w:ins w:id="260" w:author="Marcus Perlman" w:date="2017-02-01T10:34:00Z">
        <w:r>
          <w:t>between question types.</w:t>
        </w:r>
      </w:ins>
      <w:commentRangeEnd w:id="254"/>
      <w:ins w:id="261" w:author="Marcus Perlman" w:date="2017-02-01T10:35:00Z">
        <w:r>
          <w:rPr>
            <w:rStyle w:val="CommentReference"/>
          </w:rPr>
          <w:commentReference w:id="254"/>
        </w:r>
      </w:ins>
    </w:p>
    <w:p w14:paraId="032F24BC" w14:textId="4052D70B" w:rsidR="002A4778" w:rsidRDefault="00C97556">
      <w:pPr>
        <w:pStyle w:val="BodyText"/>
      </w:pPr>
      <w:del w:id="263" w:author="Marcus Perlman" w:date="2017-02-01T11:44:00Z">
        <w:r w:rsidDel="00613A04">
          <w:delText xml:space="preserve">Repeated drawings from memory (without delay) result in drawings that become more conventional, moving towards cultural attractors such as letters (Tamariz and Kirby 2014). </w:delText>
        </w:r>
      </w:del>
      <w:del w:id="264" w:author="Marcus Perlman" w:date="2017-02-01T10:48:00Z">
        <w:r w:rsidDel="00C76597">
          <w:delText>Also Bartlett.</w:delText>
        </w:r>
      </w:del>
    </w:p>
    <w:p w14:paraId="42A0E889" w14:textId="77777777" w:rsidR="002A4778" w:rsidRDefault="00C97556">
      <w:pPr>
        <w:pStyle w:val="BodyText"/>
      </w:pPr>
      <w:proofErr w:type="gramStart"/>
      <w:r>
        <w:t>completing</w:t>
      </w:r>
      <w:proofErr w:type="gramEnd"/>
      <w:r>
        <w:t xml:space="preserve"> the transition from nonverbal imitation to a fully lexicalized word form and demonstrating the impact of this transition on communication</w:t>
      </w:r>
    </w:p>
    <w:p w14:paraId="32059801" w14:textId="48C219C0" w:rsidR="0091711C" w:rsidRDefault="000176B5" w:rsidP="0091711C">
      <w:pPr>
        <w:pStyle w:val="BodyText"/>
        <w:rPr>
          <w:ins w:id="265" w:author="Marcus Perlman" w:date="2017-02-01T09:12:00Z"/>
        </w:rPr>
      </w:pPr>
      <w:ins w:id="266" w:author="Marcus Perlman" w:date="2017-02-01T11:40:00Z">
        <w:r>
          <w:t xml:space="preserve">Our study focused on the formation of onomatopoeia -- sound-imitative words – but studies suggest that many words outside of the domain of sound have an imitative or </w:t>
        </w:r>
        <w:r>
          <w:rPr>
            <w:i/>
          </w:rPr>
          <w:t xml:space="preserve">iconic </w:t>
        </w:r>
        <w:r>
          <w:t xml:space="preserve">element. For example, many languages of the world have large inventories </w:t>
        </w:r>
        <w:r>
          <w:lastRenderedPageBreak/>
          <w:t xml:space="preserve">of ideophones. </w:t>
        </w:r>
      </w:ins>
      <w:ins w:id="267" w:author="Marcus Perlman" w:date="2017-02-01T09:12:00Z">
        <w:r w:rsidR="0091711C">
          <w:t xml:space="preserve">In addition to iconic words for sounds, many languages have a semantically broader system of ideophones. </w:t>
        </w:r>
      </w:ins>
      <w:ins w:id="268" w:author="Marcus Perlman" w:date="2017-02-01T11:41:00Z">
        <w:r>
          <w:t xml:space="preserve">These </w:t>
        </w:r>
        <w:r>
          <w:rPr>
            <w:rFonts w:ascii="Times New Roman" w:hAnsi="Times New Roman"/>
          </w:rPr>
          <w:t>words comprise a distinctively iconic, grammatical class of words</w:t>
        </w:r>
        <w:r w:rsidRPr="00E33037">
          <w:rPr>
            <w:rFonts w:ascii="Times New Roman" w:hAnsi="Times New Roman"/>
          </w:rPr>
          <w:t xml:space="preserve"> that </w:t>
        </w:r>
        <w:r>
          <w:rPr>
            <w:rFonts w:ascii="Times New Roman" w:hAnsi="Times New Roman"/>
          </w:rPr>
          <w:t xml:space="preserve">are </w:t>
        </w:r>
        <w:r w:rsidRPr="00E33037">
          <w:rPr>
            <w:rFonts w:ascii="Times New Roman" w:hAnsi="Times New Roman"/>
          </w:rPr>
          <w:t>used to express a variety of sensory-rich meanings (Dingemanse, 2012</w:t>
        </w:r>
        <w:r>
          <w:rPr>
            <w:rFonts w:ascii="Times New Roman" w:hAnsi="Times New Roman"/>
          </w:rPr>
          <w:t xml:space="preserve">; </w:t>
        </w:r>
        <w:proofErr w:type="spellStart"/>
        <w:r>
          <w:rPr>
            <w:rFonts w:ascii="Times New Roman" w:hAnsi="Times New Roman"/>
          </w:rPr>
          <w:t>Voeltz</w:t>
        </w:r>
        <w:proofErr w:type="spellEnd"/>
        <w:r>
          <w:rPr>
            <w:rFonts w:ascii="Times New Roman" w:hAnsi="Times New Roman"/>
          </w:rPr>
          <w:t xml:space="preserve"> &amp; </w:t>
        </w:r>
        <w:proofErr w:type="spellStart"/>
        <w:r>
          <w:rPr>
            <w:rFonts w:ascii="Times New Roman" w:hAnsi="Times New Roman"/>
          </w:rPr>
          <w:t>Kilian-Hatz</w:t>
        </w:r>
        <w:proofErr w:type="spellEnd"/>
        <w:r>
          <w:rPr>
            <w:rFonts w:ascii="Times New Roman" w:hAnsi="Times New Roman"/>
          </w:rPr>
          <w:t>, 2001</w:t>
        </w:r>
        <w:r w:rsidRPr="00E33037">
          <w:rPr>
            <w:rFonts w:ascii="Times New Roman" w:hAnsi="Times New Roman"/>
          </w:rPr>
          <w:t xml:space="preserve">). </w:t>
        </w:r>
      </w:ins>
      <w:ins w:id="269" w:author="Marcus Perlman" w:date="2017-02-01T09:12:00Z">
        <w:r w:rsidR="0091711C">
          <w:t xml:space="preserve">(Dingemanse, </w:t>
        </w:r>
        <w:proofErr w:type="spellStart"/>
        <w:r w:rsidR="0091711C">
          <w:t>Schuerman</w:t>
        </w:r>
        <w:proofErr w:type="spellEnd"/>
        <w:r w:rsidR="0091711C">
          <w:t xml:space="preserve">, and </w:t>
        </w:r>
        <w:proofErr w:type="spellStart"/>
        <w:r w:rsidR="0091711C">
          <w:t>Reinisch</w:t>
        </w:r>
        <w:proofErr w:type="spellEnd"/>
        <w:r w:rsidR="0091711C">
          <w:t xml:space="preserve"> 2016) found that naïve listeners were better than chance at guessing the meanings of ideophones (sampled from five different languages) from five different semantic categories: color/visual, motion, shape, sound, and texture, but sound words were guessed more accurately than the rest. </w:t>
        </w:r>
      </w:ins>
    </w:p>
    <w:p w14:paraId="121164C0" w14:textId="77777777" w:rsidR="00613A04" w:rsidRDefault="00613A04" w:rsidP="00613A04">
      <w:pPr>
        <w:pStyle w:val="BodyText"/>
        <w:rPr>
          <w:ins w:id="270" w:author="Marcus Perlman" w:date="2017-02-01T11:43:00Z"/>
        </w:rPr>
      </w:pPr>
      <w:ins w:id="271" w:author="Marcus Perlman" w:date="2017-02-01T11:43:00Z">
        <w:r>
          <w:t>Experiments suggest that iconic vocalizations for non-sound concepts can also become more word-like over repeated use (Perlman, Dale, and Lupyan 2015).</w:t>
        </w:r>
      </w:ins>
    </w:p>
    <w:p w14:paraId="1BA52CBE" w14:textId="2D57F368" w:rsidR="002A4778" w:rsidRPr="000176B5" w:rsidRDefault="00C97556">
      <w:pPr>
        <w:pStyle w:val="BodyText"/>
      </w:pPr>
      <w:r>
        <w:t>More broadly, imitative words are hypothesized to play an important role in the evolution of language (Brown, Black, and Horowitz 1955; Imai and Kita 2014; Perlman, Dale, and Lupyan 2015).</w:t>
      </w:r>
      <w:ins w:id="272" w:author="Marcus Perlman" w:date="2017-02-01T11:37:00Z">
        <w:r w:rsidR="000176B5">
          <w:t xml:space="preserve"> </w:t>
        </w:r>
      </w:ins>
    </w:p>
    <w:p w14:paraId="2AB2285A" w14:textId="77777777" w:rsidR="002A4778" w:rsidRDefault="00C97556">
      <w:pPr>
        <w:pStyle w:val="Heading1"/>
      </w:pPr>
      <w:bookmarkStart w:id="273" w:name="references"/>
      <w:bookmarkEnd w:id="273"/>
      <w:r>
        <w:t>References</w:t>
      </w:r>
    </w:p>
    <w:p w14:paraId="25BE1D8A" w14:textId="3C3C9C61" w:rsidR="00537072" w:rsidRPr="00537072" w:rsidRDefault="00537072">
      <w:pPr>
        <w:pStyle w:val="Bibliography"/>
        <w:rPr>
          <w:ins w:id="274" w:author="Marcus Perlman" w:date="2017-02-01T13:10:00Z"/>
        </w:rPr>
      </w:pPr>
      <w:ins w:id="275" w:author="Marcus Perlman" w:date="2017-02-01T13:10:00Z">
        <w:r>
          <w:t xml:space="preserve">Blackwell, Natalia L., Perlman, Marcus, and Fox Tree, Jean E. 2015. </w:t>
        </w:r>
        <w:proofErr w:type="gramStart"/>
        <w:r>
          <w:t>Quotation as a multimodal construction.</w:t>
        </w:r>
        <w:proofErr w:type="gramEnd"/>
        <w:r>
          <w:t xml:space="preserve"> </w:t>
        </w:r>
        <w:proofErr w:type="gramStart"/>
        <w:r>
          <w:rPr>
            <w:i/>
          </w:rPr>
          <w:t xml:space="preserve">Journal of Pragmatics, 81, </w:t>
        </w:r>
      </w:ins>
      <w:ins w:id="276" w:author="Marcus Perlman" w:date="2017-02-01T13:11:00Z">
        <w:r>
          <w:t>1-7.</w:t>
        </w:r>
      </w:ins>
      <w:proofErr w:type="gramEnd"/>
    </w:p>
    <w:p w14:paraId="0FC2C86F" w14:textId="097FEF55" w:rsidR="002A4778" w:rsidRDefault="00C97556">
      <w:pPr>
        <w:pStyle w:val="Bibliography"/>
      </w:pPr>
      <w:r>
        <w:t xml:space="preserve">Brown, R W, </w:t>
      </w:r>
      <w:proofErr w:type="gramStart"/>
      <w:r>
        <w:t>A</w:t>
      </w:r>
      <w:proofErr w:type="gramEnd"/>
      <w:r>
        <w:t xml:space="preserve"> H Black, and A E Horowitz. 1955. “Phonetic symbolism in natural languages.” </w:t>
      </w:r>
      <w:r>
        <w:rPr>
          <w:i/>
        </w:rPr>
        <w:t>Journal of Abnormal Psychology</w:t>
      </w:r>
      <w:r>
        <w:t xml:space="preserve"> 50 (3): 388–93. </w:t>
      </w:r>
      <w:hyperlink r:id="rId17">
        <w:r>
          <w:rPr>
            <w:rStyle w:val="Hyperlink"/>
          </w:rPr>
          <w:t>http://eutils.ncbi.nlm.nih.gov/entrez/eutils/elink.fcgi?dbfrom=pubmed&amp;id=14381156&amp;retmode=ref&amp;cmd=prlinks</w:t>
        </w:r>
      </w:hyperlink>
      <w:r>
        <w:t>.</w:t>
      </w:r>
    </w:p>
    <w:p w14:paraId="527C652F" w14:textId="77777777" w:rsidR="00537072" w:rsidRDefault="00537072">
      <w:pPr>
        <w:pStyle w:val="Bibliography"/>
        <w:rPr>
          <w:ins w:id="277" w:author="Marcus Perlman" w:date="2017-02-01T13:11:00Z"/>
        </w:rPr>
      </w:pPr>
      <w:ins w:id="278" w:author="Marcus Perlman" w:date="2017-02-01T13:11:00Z">
        <w:r>
          <w:t xml:space="preserve">Clark, Herbert H. and </w:t>
        </w:r>
        <w:proofErr w:type="spellStart"/>
        <w:r>
          <w:t>Gerrig</w:t>
        </w:r>
        <w:proofErr w:type="spellEnd"/>
        <w:r>
          <w:t xml:space="preserve">, Richard J. 1990. </w:t>
        </w:r>
        <w:proofErr w:type="gramStart"/>
        <w:r>
          <w:t>Quotations as demonstrations.</w:t>
        </w:r>
        <w:proofErr w:type="gramEnd"/>
        <w:r>
          <w:t xml:space="preserve"> </w:t>
        </w:r>
        <w:proofErr w:type="gramStart"/>
        <w:r>
          <w:rPr>
            <w:i/>
          </w:rPr>
          <w:t xml:space="preserve">Language, 66, </w:t>
        </w:r>
        <w:r>
          <w:t>764-805.</w:t>
        </w:r>
        <w:proofErr w:type="gramEnd"/>
      </w:ins>
    </w:p>
    <w:p w14:paraId="3E900598" w14:textId="0942A2BB" w:rsidR="002A4778" w:rsidRDefault="00C97556">
      <w:pPr>
        <w:pStyle w:val="Bibliography"/>
      </w:pPr>
      <w:r>
        <w:t xml:space="preserve">Dingemanse, Mark. 2012. “Advances in the Cross-Linguistic Study of Ideophones.” </w:t>
      </w:r>
      <w:r>
        <w:rPr>
          <w:i/>
        </w:rPr>
        <w:t>Language and Linguistics Compass</w:t>
      </w:r>
      <w:r>
        <w:t xml:space="preserve"> 6 (10): 654–72. doi:</w:t>
      </w:r>
      <w:hyperlink r:id="rId18">
        <w:r>
          <w:rPr>
            <w:rStyle w:val="Hyperlink"/>
          </w:rPr>
          <w:t>10.1002/lnc3.361</w:t>
        </w:r>
      </w:hyperlink>
      <w:r>
        <w:t>.</w:t>
      </w:r>
    </w:p>
    <w:p w14:paraId="363365B2" w14:textId="77777777" w:rsidR="002A4778" w:rsidRDefault="00C97556">
      <w:pPr>
        <w:pStyle w:val="Bibliography"/>
      </w:pPr>
      <w:r>
        <w:t xml:space="preserve">Dingemanse, Mark, and Kimi Akita. 2016. “An inverse relation between expressiveness and grammatical integration: On the morphosyntactic typology of ideophones, with special reference to Japanese.” </w:t>
      </w:r>
      <w:r>
        <w:rPr>
          <w:i/>
        </w:rPr>
        <w:t>Journal of Linguistics</w:t>
      </w:r>
      <w:r>
        <w:t>, October. University of Wisconsin-Madison Libraries, 1–32. doi:</w:t>
      </w:r>
      <w:hyperlink r:id="rId19">
        <w:r>
          <w:rPr>
            <w:rStyle w:val="Hyperlink"/>
          </w:rPr>
          <w:t>10.1017/S002222671600030X</w:t>
        </w:r>
      </w:hyperlink>
      <w:r>
        <w:t>.</w:t>
      </w:r>
    </w:p>
    <w:p w14:paraId="6CD13075" w14:textId="77777777" w:rsidR="002A4778" w:rsidRDefault="00C97556">
      <w:pPr>
        <w:pStyle w:val="Bibliography"/>
      </w:pPr>
      <w:r>
        <w:t xml:space="preserve">Dingemanse, Mark, W Schuerman, and E Reinisch. 2016. “What sound symbolism can and cannot do: testing the iconicity of ideophones from five languages.” </w:t>
      </w:r>
      <w:r>
        <w:rPr>
          <w:i/>
        </w:rPr>
        <w:t>Science</w:t>
      </w:r>
      <w:r>
        <w:t xml:space="preserve">. </w:t>
      </w:r>
      <w:hyperlink r:id="rId20">
        <w:r>
          <w:rPr>
            <w:rStyle w:val="Hyperlink"/>
          </w:rPr>
          <w:t>http://pubman.mpdl.mpg.de/pubman/faces/viewItemOverviewPage.jsp?itemId=escidoc:2286810</w:t>
        </w:r>
      </w:hyperlink>
      <w:r>
        <w:t>.</w:t>
      </w:r>
    </w:p>
    <w:p w14:paraId="303CEDB1" w14:textId="77777777" w:rsidR="002A4778" w:rsidRDefault="00C97556">
      <w:pPr>
        <w:pStyle w:val="Bibliography"/>
      </w:pPr>
      <w:r>
        <w:t xml:space="preserve">Donald, Merlin. 2016. “Key cognitive preconditions for the evolution of language.” </w:t>
      </w:r>
      <w:r>
        <w:rPr>
          <w:i/>
        </w:rPr>
        <w:t>Psychonomic Bulletin &amp; Review</w:t>
      </w:r>
      <w:r>
        <w:t>, June. Psychonomic Bulletin &amp; Review, 1–5. doi:</w:t>
      </w:r>
      <w:hyperlink r:id="rId21">
        <w:r>
          <w:rPr>
            <w:rStyle w:val="Hyperlink"/>
          </w:rPr>
          <w:t>10.3758/s13423-016-1102-x</w:t>
        </w:r>
      </w:hyperlink>
      <w:r>
        <w:t>.</w:t>
      </w:r>
    </w:p>
    <w:p w14:paraId="2C777C70" w14:textId="77777777" w:rsidR="002A4778" w:rsidRDefault="00C97556">
      <w:pPr>
        <w:pStyle w:val="Bibliography"/>
      </w:pPr>
      <w:r>
        <w:lastRenderedPageBreak/>
        <w:t xml:space="preserve">Edmiston, Pierce, and Gary Lupyan. 2015. “What makes words special? Words as unmotivated cues.” </w:t>
      </w:r>
      <w:r>
        <w:rPr>
          <w:i/>
        </w:rPr>
        <w:t>Cognition</w:t>
      </w:r>
      <w:r>
        <w:t xml:space="preserve"> 143 (C). Elsevier B.V.: 93–100. doi:</w:t>
      </w:r>
      <w:hyperlink r:id="rId22">
        <w:r>
          <w:rPr>
            <w:rStyle w:val="Hyperlink"/>
          </w:rPr>
          <w:t>10.1016/j.cognition.2015.06.008</w:t>
        </w:r>
      </w:hyperlink>
      <w:r>
        <w:t>.</w:t>
      </w:r>
    </w:p>
    <w:p w14:paraId="7EEDA60E" w14:textId="77777777" w:rsidR="002A4778" w:rsidDel="000176B5" w:rsidRDefault="00C97556">
      <w:pPr>
        <w:pStyle w:val="Bibliography"/>
        <w:rPr>
          <w:del w:id="279" w:author="Marcus Perlman" w:date="2017-02-01T11:36:00Z"/>
        </w:rPr>
      </w:pPr>
      <w:r>
        <w:t xml:space="preserve">Imai, M, and S Kita. 2014. “The sound symbolism bootstrapping hypothesis for language acquisition and language evolution.” </w:t>
      </w:r>
      <w:r>
        <w:rPr>
          <w:i/>
        </w:rPr>
        <w:t>Philosophical Transactions of the Royal Society B: Biological Sciences</w:t>
      </w:r>
      <w:r>
        <w:t xml:space="preserve"> 369 (1651): 20130298–8. </w:t>
      </w:r>
      <w:proofErr w:type="gramStart"/>
      <w:r>
        <w:t>doi</w:t>
      </w:r>
      <w:proofErr w:type="gramEnd"/>
      <w:r>
        <w:t>:</w:t>
      </w:r>
      <w:hyperlink r:id="rId23">
        <w:r>
          <w:rPr>
            <w:rStyle w:val="Hyperlink"/>
          </w:rPr>
          <w:t>10.1098/rstb.2013.0298</w:t>
        </w:r>
      </w:hyperlink>
      <w:r>
        <w:t>.</w:t>
      </w:r>
    </w:p>
    <w:p w14:paraId="53E9330D" w14:textId="77777777" w:rsidR="000176B5" w:rsidRDefault="000176B5">
      <w:pPr>
        <w:pStyle w:val="Bibliography"/>
        <w:rPr>
          <w:ins w:id="280" w:author="Marcus Perlman" w:date="2017-02-01T11:36:00Z"/>
        </w:rPr>
      </w:pPr>
    </w:p>
    <w:p w14:paraId="7E087153" w14:textId="63C69258" w:rsidR="002A4778" w:rsidDel="000176B5" w:rsidRDefault="00C97556">
      <w:pPr>
        <w:pStyle w:val="Bibliography"/>
        <w:rPr>
          <w:del w:id="281" w:author="Marcus Perlman" w:date="2017-02-01T11:36:00Z"/>
        </w:rPr>
      </w:pPr>
      <w:del w:id="282" w:author="Marcus Perlman" w:date="2017-02-01T11:36:00Z">
        <w:r w:rsidDel="000176B5">
          <w:delText xml:space="preserve">Laing, Catherine E, Marilyn Vihman, and Tamar Keren-Portnoy. 2016. “How salient are onomatopoeia in the early input? A prosodic analysis of infant-directed speech.” </w:delText>
        </w:r>
        <w:r w:rsidDel="000176B5">
          <w:rPr>
            <w:i/>
          </w:rPr>
          <w:delText>Journal of Child Language</w:delText>
        </w:r>
        <w:r w:rsidDel="000176B5">
          <w:delText>, September, 1–23. doi:</w:delText>
        </w:r>
        <w:r w:rsidR="00455FE5" w:rsidDel="000176B5">
          <w:fldChar w:fldCharType="begin"/>
        </w:r>
        <w:r w:rsidR="00455FE5" w:rsidDel="000176B5">
          <w:delInstrText xml:space="preserve"> HYPERLINK "https://doi.org/10.1017/S0305000916000428" \h </w:delInstrText>
        </w:r>
        <w:r w:rsidR="00455FE5" w:rsidDel="000176B5">
          <w:fldChar w:fldCharType="separate"/>
        </w:r>
        <w:r w:rsidDel="000176B5">
          <w:rPr>
            <w:rStyle w:val="Hyperlink"/>
          </w:rPr>
          <w:delText>10.1017/S0305000916000428</w:delText>
        </w:r>
        <w:r w:rsidR="00455FE5" w:rsidDel="000176B5">
          <w:rPr>
            <w:rStyle w:val="Hyperlink"/>
          </w:rPr>
          <w:fldChar w:fldCharType="end"/>
        </w:r>
        <w:r w:rsidDel="000176B5">
          <w:delText>.</w:delText>
        </w:r>
      </w:del>
    </w:p>
    <w:p w14:paraId="24F0824D" w14:textId="77777777" w:rsidR="002A4778" w:rsidRDefault="00C97556">
      <w:pPr>
        <w:pStyle w:val="Bibliography"/>
      </w:pPr>
      <w:r>
        <w:t xml:space="preserve">Lemaitre, Guillaume, Olivier Houix, Frédéric Voisin, Nicolas Misdariis, and Patrick Susini. 2016. “Vocal Imitations of Non-Vocal Sounds.” </w:t>
      </w:r>
      <w:r>
        <w:rPr>
          <w:i/>
        </w:rPr>
        <w:t>PloS One</w:t>
      </w:r>
      <w:r>
        <w:t xml:space="preserve"> 11 (12): e0168167–28. doi:</w:t>
      </w:r>
      <w:hyperlink r:id="rId24">
        <w:r>
          <w:rPr>
            <w:rStyle w:val="Hyperlink"/>
          </w:rPr>
          <w:t>10.1371/journal.pone.0168167</w:t>
        </w:r>
      </w:hyperlink>
      <w:r>
        <w:t>.</w:t>
      </w:r>
    </w:p>
    <w:p w14:paraId="5868BEE7" w14:textId="3D91A323" w:rsidR="00537072" w:rsidRPr="00537072" w:rsidRDefault="00537072">
      <w:pPr>
        <w:pStyle w:val="Bibliography"/>
        <w:rPr>
          <w:ins w:id="283" w:author="Marcus Perlman" w:date="2017-02-01T13:12:00Z"/>
        </w:rPr>
      </w:pPr>
      <w:proofErr w:type="spellStart"/>
      <w:ins w:id="284" w:author="Marcus Perlman" w:date="2017-02-01T13:12:00Z">
        <w:r>
          <w:t>Lematire</w:t>
        </w:r>
        <w:proofErr w:type="spellEnd"/>
        <w:r>
          <w:t xml:space="preserve">, Guillaume and </w:t>
        </w:r>
        <w:proofErr w:type="spellStart"/>
        <w:r>
          <w:t>Rocchesso</w:t>
        </w:r>
        <w:proofErr w:type="spellEnd"/>
        <w:r>
          <w:t xml:space="preserve">, </w:t>
        </w:r>
        <w:proofErr w:type="spellStart"/>
        <w:r>
          <w:t>Davide</w:t>
        </w:r>
        <w:proofErr w:type="spellEnd"/>
        <w:r>
          <w:t xml:space="preserve">. </w:t>
        </w:r>
        <w:proofErr w:type="gramStart"/>
        <w:r>
          <w:t>On the effectiveness of vocal imitations and verbal descriptions of sounds.</w:t>
        </w:r>
        <w:proofErr w:type="gramEnd"/>
        <w:r>
          <w:t xml:space="preserve"> </w:t>
        </w:r>
      </w:ins>
      <w:proofErr w:type="gramStart"/>
      <w:ins w:id="285" w:author="Marcus Perlman" w:date="2017-02-01T13:13:00Z">
        <w:r>
          <w:rPr>
            <w:i/>
          </w:rPr>
          <w:t xml:space="preserve">Journal of the Acoustical Society of America, 135, </w:t>
        </w:r>
        <w:r>
          <w:t>862-</w:t>
        </w:r>
      </w:ins>
      <w:ins w:id="286" w:author="Marcus Perlman" w:date="2017-02-01T13:14:00Z">
        <w:r w:rsidR="00CF2CBB">
          <w:t>873.</w:t>
        </w:r>
      </w:ins>
      <w:proofErr w:type="gramEnd"/>
    </w:p>
    <w:p w14:paraId="39C39545" w14:textId="45708BD8" w:rsidR="00152941" w:rsidRPr="00152941" w:rsidRDefault="00152941">
      <w:pPr>
        <w:pStyle w:val="Bibliography"/>
        <w:rPr>
          <w:ins w:id="287" w:author="Marcus Perlman" w:date="2017-02-01T09:46:00Z"/>
        </w:rPr>
      </w:pPr>
      <w:ins w:id="288" w:author="Marcus Perlman" w:date="2017-02-01T09:46:00Z">
        <w:r>
          <w:t>Lewis, Jerome. 2009. As well as words: Congo Pygmy</w:t>
        </w:r>
      </w:ins>
      <w:ins w:id="289" w:author="Marcus Perlman" w:date="2017-02-01T09:47:00Z">
        <w:r>
          <w:t xml:space="preserve"> hunting, mimicry, and play. </w:t>
        </w:r>
        <w:proofErr w:type="gramStart"/>
        <w:r>
          <w:t xml:space="preserve">In Rudolf Botha &amp; Chris Knight (Eds.), </w:t>
        </w:r>
        <w:r>
          <w:rPr>
            <w:i/>
          </w:rPr>
          <w:t xml:space="preserve">The cradle of language </w:t>
        </w:r>
        <w:r>
          <w:t>(pp. 236-256).</w:t>
        </w:r>
        <w:proofErr w:type="gramEnd"/>
        <w:r>
          <w:t xml:space="preserve"> Oxford, UK: Oxford University Press.</w:t>
        </w:r>
      </w:ins>
    </w:p>
    <w:p w14:paraId="1F4254FB" w14:textId="77777777" w:rsidR="002A4778" w:rsidRDefault="00C97556">
      <w:pPr>
        <w:pStyle w:val="Bibliography"/>
      </w:pPr>
      <w:r>
        <w:t xml:space="preserve">Perlman, Marcus, R Dale, and Gary Lupyan. 2015. “Iconicity can ground the creation of vocal symbols.” </w:t>
      </w:r>
      <w:r>
        <w:rPr>
          <w:i/>
        </w:rPr>
        <w:t>Royal Society Open Science</w:t>
      </w:r>
      <w:r>
        <w:t xml:space="preserve"> 2 (8): 150152–16. doi:</w:t>
      </w:r>
      <w:hyperlink r:id="rId25">
        <w:r>
          <w:rPr>
            <w:rStyle w:val="Hyperlink"/>
          </w:rPr>
          <w:t>10.1098/rsos.150152</w:t>
        </w:r>
      </w:hyperlink>
      <w:r>
        <w:t>.</w:t>
      </w:r>
    </w:p>
    <w:p w14:paraId="4EC2DDA6" w14:textId="77777777" w:rsidR="00152941" w:rsidRDefault="00152941">
      <w:pPr>
        <w:spacing w:after="0"/>
        <w:rPr>
          <w:ins w:id="290" w:author="Marcus Perlman" w:date="2017-02-01T09:43:00Z"/>
          <w:rFonts w:ascii="Cambria" w:eastAsia="Arial Unicode MS" w:hAnsi="Cambria" w:cs="Times New Roman"/>
          <w:color w:val="000000"/>
          <w:shd w:val="clear" w:color="auto" w:fill="FFFFFF"/>
        </w:rPr>
        <w:pPrChange w:id="291" w:author="Marcus Perlman" w:date="2017-02-01T09:42:00Z">
          <w:pPr>
            <w:pStyle w:val="Bibliography"/>
          </w:pPr>
        </w:pPrChange>
      </w:pPr>
      <w:proofErr w:type="gramStart"/>
      <w:ins w:id="292" w:author="Marcus Perlman" w:date="2017-02-01T09:43:00Z">
        <w:r>
          <w:rPr>
            <w:rFonts w:ascii="Cambria" w:eastAsia="Arial Unicode MS" w:hAnsi="Cambria" w:cs="Times New Roman"/>
            <w:color w:val="000000"/>
            <w:shd w:val="clear" w:color="auto" w:fill="FFFFFF"/>
          </w:rPr>
          <w:t xml:space="preserve">Pinker, Steven and </w:t>
        </w:r>
        <w:proofErr w:type="spellStart"/>
        <w:r>
          <w:rPr>
            <w:rFonts w:ascii="Cambria" w:eastAsia="Arial Unicode MS" w:hAnsi="Cambria" w:cs="Times New Roman"/>
            <w:color w:val="000000"/>
            <w:shd w:val="clear" w:color="auto" w:fill="FFFFFF"/>
          </w:rPr>
          <w:t>Jackendoff</w:t>
        </w:r>
        <w:proofErr w:type="spellEnd"/>
        <w:r>
          <w:rPr>
            <w:rFonts w:ascii="Cambria" w:eastAsia="Arial Unicode MS" w:hAnsi="Cambria" w:cs="Times New Roman"/>
            <w:color w:val="000000"/>
            <w:shd w:val="clear" w:color="auto" w:fill="FFFFFF"/>
          </w:rPr>
          <w:t>, Ray.</w:t>
        </w:r>
        <w:proofErr w:type="gramEnd"/>
        <w:r>
          <w:rPr>
            <w:rFonts w:ascii="Cambria" w:eastAsia="Arial Unicode MS" w:hAnsi="Cambria" w:cs="Times New Roman"/>
            <w:color w:val="000000"/>
            <w:shd w:val="clear" w:color="auto" w:fill="FFFFFF"/>
          </w:rPr>
          <w:t xml:space="preserve"> 2005. What’s special about the human language faculty? </w:t>
        </w:r>
        <w:proofErr w:type="gramStart"/>
        <w:r>
          <w:rPr>
            <w:rFonts w:ascii="Cambria" w:eastAsia="Arial Unicode MS" w:hAnsi="Cambria" w:cs="Times New Roman"/>
            <w:i/>
            <w:color w:val="000000"/>
            <w:shd w:val="clear" w:color="auto" w:fill="FFFFFF"/>
          </w:rPr>
          <w:t xml:space="preserve">Cognition, 95, </w:t>
        </w:r>
        <w:r>
          <w:rPr>
            <w:rFonts w:ascii="Cambria" w:eastAsia="Arial Unicode MS" w:hAnsi="Cambria" w:cs="Times New Roman"/>
            <w:color w:val="000000"/>
            <w:shd w:val="clear" w:color="auto" w:fill="FFFFFF"/>
          </w:rPr>
          <w:t>201-236.</w:t>
        </w:r>
        <w:proofErr w:type="gramEnd"/>
        <w:r>
          <w:rPr>
            <w:rFonts w:ascii="Cambria" w:eastAsia="Arial Unicode MS" w:hAnsi="Cambria" w:cs="Times New Roman"/>
            <w:color w:val="000000"/>
            <w:shd w:val="clear" w:color="auto" w:fill="FFFFFF"/>
          </w:rPr>
          <w:t xml:space="preserve"> </w:t>
        </w:r>
      </w:ins>
    </w:p>
    <w:p w14:paraId="24BE198D" w14:textId="77777777" w:rsidR="00152941" w:rsidRPr="00152941" w:rsidRDefault="00152941">
      <w:pPr>
        <w:spacing w:after="0"/>
        <w:rPr>
          <w:ins w:id="293" w:author="Marcus Perlman" w:date="2017-02-01T09:43:00Z"/>
          <w:rFonts w:ascii="Cambria" w:eastAsia="Arial Unicode MS" w:hAnsi="Cambria" w:cs="Times New Roman"/>
          <w:color w:val="000000"/>
          <w:shd w:val="clear" w:color="auto" w:fill="FFFFFF"/>
        </w:rPr>
        <w:pPrChange w:id="294" w:author="Marcus Perlman" w:date="2017-02-01T09:44:00Z">
          <w:pPr>
            <w:pStyle w:val="Bibliography"/>
          </w:pPr>
        </w:pPrChange>
      </w:pPr>
    </w:p>
    <w:p w14:paraId="2BE6ED72" w14:textId="77777777" w:rsidR="00C97556" w:rsidRDefault="00C97556">
      <w:pPr>
        <w:spacing w:after="0"/>
        <w:rPr>
          <w:ins w:id="295" w:author="Marcus Perlman" w:date="2017-02-01T09:42:00Z"/>
          <w:rFonts w:ascii="Cambria" w:eastAsia="Arial Unicode MS" w:hAnsi="Cambria" w:cs="Times New Roman"/>
          <w:color w:val="000000"/>
          <w:shd w:val="clear" w:color="auto" w:fill="FFFFFF"/>
        </w:rPr>
        <w:pPrChange w:id="296" w:author="Marcus Perlman" w:date="2017-02-01T09:42:00Z">
          <w:pPr>
            <w:pStyle w:val="Bibliography"/>
          </w:pPr>
        </w:pPrChange>
      </w:pPr>
      <w:ins w:id="297" w:author="Marcus Perlman" w:date="2017-02-01T08:57:00Z">
        <w:r w:rsidRPr="00C97556">
          <w:rPr>
            <w:rFonts w:ascii="Cambria" w:eastAsia="Arial Unicode MS" w:hAnsi="Cambria" w:cs="Times New Roman"/>
            <w:color w:val="000000"/>
            <w:shd w:val="clear" w:color="auto" w:fill="FFFFFF"/>
            <w:rPrChange w:id="298" w:author="Marcus Perlman" w:date="2017-02-01T08:58:00Z">
              <w:rPr>
                <w:rFonts w:ascii="Arial Unicode MS" w:eastAsia="Arial Unicode MS" w:hAnsi="Arial Unicode MS" w:cs="Arial Unicode MS"/>
                <w:color w:val="000000"/>
                <w:sz w:val="17"/>
                <w:szCs w:val="17"/>
                <w:shd w:val="clear" w:color="auto" w:fill="FFFFFF"/>
              </w:rPr>
            </w:rPrChange>
          </w:rPr>
          <w:t>Plato</w:t>
        </w:r>
      </w:ins>
      <w:ins w:id="299" w:author="Marcus Perlman" w:date="2017-02-01T08:58:00Z">
        <w:r>
          <w:rPr>
            <w:rFonts w:ascii="Cambria" w:eastAsia="Arial Unicode MS" w:hAnsi="Cambria" w:cs="Times New Roman"/>
            <w:color w:val="000000"/>
            <w:shd w:val="clear" w:color="auto" w:fill="FFFFFF"/>
          </w:rPr>
          <w:t xml:space="preserve">, </w:t>
        </w:r>
      </w:ins>
      <w:ins w:id="300" w:author="Marcus Perlman" w:date="2017-02-01T08:57:00Z">
        <w:r w:rsidRPr="00C97556">
          <w:rPr>
            <w:rFonts w:ascii="Cambria" w:eastAsia="Arial Unicode MS" w:hAnsi="Cambria" w:cs="Times New Roman"/>
            <w:color w:val="000000"/>
            <w:shd w:val="clear" w:color="auto" w:fill="FFFFFF"/>
            <w:rPrChange w:id="301" w:author="Marcus Perlman" w:date="2017-02-01T08:58:00Z">
              <w:rPr>
                <w:rFonts w:ascii="Arial Unicode MS" w:eastAsia="Arial Unicode MS" w:hAnsi="Arial Unicode MS" w:cs="Arial Unicode MS"/>
                <w:color w:val="000000"/>
                <w:sz w:val="17"/>
                <w:szCs w:val="17"/>
                <w:shd w:val="clear" w:color="auto" w:fill="FFFFFF"/>
              </w:rPr>
            </w:rPrChange>
          </w:rPr>
          <w:t>and Reeve, C D C 1999. </w:t>
        </w:r>
        <w:proofErr w:type="spellStart"/>
        <w:r w:rsidRPr="00C97556">
          <w:rPr>
            <w:rFonts w:ascii="Cambria" w:eastAsia="Arial Unicode MS" w:hAnsi="Cambria" w:cs="Times New Roman"/>
            <w:i/>
            <w:iCs/>
            <w:color w:val="000000"/>
            <w:shd w:val="clear" w:color="auto" w:fill="FFFFFF"/>
            <w:rPrChange w:id="302" w:author="Marcus Perlman" w:date="2017-02-01T08:58:00Z">
              <w:rPr>
                <w:rFonts w:ascii="Arial Unicode MS" w:eastAsia="Arial Unicode MS" w:hAnsi="Arial Unicode MS" w:cs="Arial Unicode MS"/>
                <w:i/>
                <w:iCs/>
                <w:color w:val="000000"/>
                <w:sz w:val="17"/>
                <w:szCs w:val="17"/>
                <w:shd w:val="clear" w:color="auto" w:fill="FFFFFF"/>
              </w:rPr>
            </w:rPrChange>
          </w:rPr>
          <w:t>Cratylus</w:t>
        </w:r>
        <w:proofErr w:type="spellEnd"/>
        <w:r w:rsidRPr="00C97556">
          <w:rPr>
            <w:rFonts w:ascii="Cambria" w:eastAsia="Arial Unicode MS" w:hAnsi="Cambria" w:cs="Times New Roman"/>
            <w:color w:val="000000"/>
            <w:shd w:val="clear" w:color="auto" w:fill="FFFFFF"/>
            <w:rPrChange w:id="303" w:author="Marcus Perlman" w:date="2017-02-01T08:58:00Z">
              <w:rPr>
                <w:rFonts w:ascii="Arial Unicode MS" w:eastAsia="Arial Unicode MS" w:hAnsi="Arial Unicode MS" w:cs="Arial Unicode MS"/>
                <w:color w:val="000000"/>
                <w:sz w:val="17"/>
                <w:szCs w:val="17"/>
                <w:shd w:val="clear" w:color="auto" w:fill="FFFFFF"/>
              </w:rPr>
            </w:rPrChange>
          </w:rPr>
          <w:t>. Indianapolis: Hackett</w:t>
        </w:r>
      </w:ins>
      <w:ins w:id="304" w:author="Marcus Perlman" w:date="2017-02-01T08:58:00Z">
        <w:r w:rsidRPr="00C97556">
          <w:rPr>
            <w:rFonts w:ascii="Cambria" w:eastAsia="Arial Unicode MS" w:hAnsi="Cambria" w:cs="Times New Roman"/>
            <w:color w:val="000000"/>
            <w:shd w:val="clear" w:color="auto" w:fill="FFFFFF"/>
            <w:rPrChange w:id="305" w:author="Marcus Perlman" w:date="2017-02-01T08:58:00Z">
              <w:rPr>
                <w:rFonts w:ascii="Arial Unicode MS" w:eastAsia="Arial Unicode MS" w:hAnsi="Arial Unicode MS" w:cs="Arial Unicode MS"/>
                <w:color w:val="000000"/>
                <w:sz w:val="17"/>
                <w:szCs w:val="17"/>
                <w:shd w:val="clear" w:color="auto" w:fill="FFFFFF"/>
              </w:rPr>
            </w:rPrChange>
          </w:rPr>
          <w:t>.</w:t>
        </w:r>
      </w:ins>
    </w:p>
    <w:p w14:paraId="5530033B" w14:textId="77777777" w:rsidR="00152941" w:rsidRPr="00152941" w:rsidRDefault="00152941">
      <w:pPr>
        <w:spacing w:after="0"/>
        <w:rPr>
          <w:ins w:id="306" w:author="Marcus Perlman" w:date="2017-02-01T08:55:00Z"/>
          <w:rFonts w:ascii="Cambria" w:eastAsia="Times New Roman" w:hAnsi="Cambria" w:cs="Times New Roman"/>
          <w:rPrChange w:id="307" w:author="Marcus Perlman" w:date="2017-02-01T09:42:00Z">
            <w:rPr>
              <w:ins w:id="308" w:author="Marcus Perlman" w:date="2017-02-01T08:55:00Z"/>
            </w:rPr>
          </w:rPrChange>
        </w:rPr>
        <w:pPrChange w:id="309" w:author="Marcus Perlman" w:date="2017-02-01T09:42:00Z">
          <w:pPr>
            <w:pStyle w:val="Bibliography"/>
          </w:pPr>
        </w:pPrChange>
      </w:pPr>
    </w:p>
    <w:p w14:paraId="2DF8DFF4" w14:textId="77777777" w:rsidR="002A4778" w:rsidDel="00613A04" w:rsidRDefault="00C97556">
      <w:pPr>
        <w:pStyle w:val="Bibliography"/>
        <w:rPr>
          <w:del w:id="310" w:author="Marcus Perlman" w:date="2017-02-01T11:44:00Z"/>
        </w:rPr>
      </w:pPr>
      <w:r>
        <w:t xml:space="preserve">Rhodes, Richard. 1994. “Aural images.” </w:t>
      </w:r>
      <w:r>
        <w:rPr>
          <w:i/>
        </w:rPr>
        <w:t>Sound Symbolism</w:t>
      </w:r>
      <w:r>
        <w:t>. Cambridge University Press: Cambridge, UK, 276–92.</w:t>
      </w:r>
    </w:p>
    <w:p w14:paraId="3FB44E3C" w14:textId="3723D12C" w:rsidR="002A4778" w:rsidDel="000176B5" w:rsidRDefault="00C97556">
      <w:pPr>
        <w:pStyle w:val="Bibliography"/>
        <w:rPr>
          <w:del w:id="311" w:author="Marcus Perlman" w:date="2017-02-01T11:36:00Z"/>
        </w:rPr>
      </w:pPr>
      <w:del w:id="312" w:author="Marcus Perlman" w:date="2017-02-01T11:44:00Z">
        <w:r w:rsidDel="00613A04">
          <w:delText xml:space="preserve">Tamariz, Monica, and Simon Kirby. 2014. “Culture: Copying, Compression, and Conventionality.” </w:delText>
        </w:r>
        <w:r w:rsidDel="00613A04">
          <w:rPr>
            <w:i/>
          </w:rPr>
          <w:delText>Cognitive Science</w:delText>
        </w:r>
        <w:r w:rsidDel="00613A04">
          <w:delText xml:space="preserve"> 39 (1): 171–83. doi:</w:delText>
        </w:r>
        <w:r w:rsidR="00455FE5" w:rsidDel="00613A04">
          <w:fldChar w:fldCharType="begin"/>
        </w:r>
        <w:r w:rsidR="00455FE5" w:rsidDel="00613A04">
          <w:delInstrText xml:space="preserve"> HYPERLINK "https://doi.org/10.1111/cogs.12144" \h </w:delInstrText>
        </w:r>
        <w:r w:rsidR="00455FE5" w:rsidDel="00613A04">
          <w:fldChar w:fldCharType="separate"/>
        </w:r>
        <w:r w:rsidDel="00613A04">
          <w:rPr>
            <w:rStyle w:val="Hyperlink"/>
          </w:rPr>
          <w:delText>10.1111/cogs.12144</w:delText>
        </w:r>
        <w:r w:rsidR="00455FE5" w:rsidDel="00613A04">
          <w:rPr>
            <w:rStyle w:val="Hyperlink"/>
          </w:rPr>
          <w:fldChar w:fldCharType="end"/>
        </w:r>
        <w:r w:rsidDel="00613A04">
          <w:delText>.</w:delText>
        </w:r>
      </w:del>
    </w:p>
    <w:p w14:paraId="032A2F4A" w14:textId="09864B95" w:rsidR="002A4778" w:rsidRDefault="00C97556">
      <w:pPr>
        <w:pStyle w:val="Bibliography"/>
      </w:pPr>
      <w:del w:id="313" w:author="Marcus Perlman" w:date="2017-02-01T11:36:00Z">
        <w:r w:rsidDel="000176B5">
          <w:delText xml:space="preserve">Tardif, Twila, Paul Fletcher, Weilan Liang, Zhixiang Zhang, Niko Kaciroti, and Virginia A Marchman. 2008. “Baby’s first 10 words.” </w:delText>
        </w:r>
        <w:r w:rsidDel="000176B5">
          <w:rPr>
            <w:i/>
          </w:rPr>
          <w:delText>Developmental Psychology</w:delText>
        </w:r>
        <w:r w:rsidDel="000176B5">
          <w:delText xml:space="preserve"> 44 (4): 929–38. doi:</w:delText>
        </w:r>
        <w:r w:rsidR="00455FE5" w:rsidDel="000176B5">
          <w:fldChar w:fldCharType="begin"/>
        </w:r>
        <w:r w:rsidR="00455FE5" w:rsidDel="000176B5">
          <w:delInstrText xml:space="preserve"> HYPERLINK "https://doi.org/10.1037/0012-1649.44.4.929" \h </w:delInstrText>
        </w:r>
        <w:r w:rsidR="00455FE5" w:rsidDel="000176B5">
          <w:fldChar w:fldCharType="separate"/>
        </w:r>
        <w:r w:rsidDel="000176B5">
          <w:rPr>
            <w:rStyle w:val="Hyperlink"/>
          </w:rPr>
          <w:delText>10.1037/0012-1649.44.4.929</w:delText>
        </w:r>
        <w:r w:rsidR="00455FE5" w:rsidDel="000176B5">
          <w:rPr>
            <w:rStyle w:val="Hyperlink"/>
          </w:rPr>
          <w:fldChar w:fldCharType="end"/>
        </w:r>
        <w:r w:rsidDel="000176B5">
          <w:delText>.</w:delText>
        </w:r>
      </w:del>
    </w:p>
    <w:sectPr w:rsidR="002A477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7" w:author="Marcus Perlman" w:date="2017-02-01T10:14:00Z" w:initials="MP">
    <w:p w14:paraId="3B3AD9FB" w14:textId="0AEA6946" w:rsidR="00537072" w:rsidRDefault="00537072">
      <w:pPr>
        <w:pStyle w:val="CommentText"/>
      </w:pPr>
      <w:r>
        <w:rPr>
          <w:rStyle w:val="CommentReference"/>
        </w:rPr>
        <w:annotationRef/>
      </w:r>
      <w:r>
        <w:t>This section seems mixed between an overview of the experiment and content that might belong in a Procedure or Design section. It seems to me ideal would be to make this squarely overview and move more detailed stuff to appropriate subsections.</w:t>
      </w:r>
    </w:p>
  </w:comment>
  <w:comment w:id="189" w:author="Marcus Perlman" w:date="2017-02-01T09:58:00Z" w:initials="MP">
    <w:p w14:paraId="0BA31372" w14:textId="19161E7E" w:rsidR="00537072" w:rsidRDefault="00537072">
      <w:pPr>
        <w:pStyle w:val="CommentText"/>
      </w:pPr>
      <w:r>
        <w:rPr>
          <w:rStyle w:val="CommentReference"/>
        </w:rPr>
        <w:annotationRef/>
      </w:r>
      <w:r>
        <w:t>Will these be provided somewhere for the proceedings paper?</w:t>
      </w:r>
    </w:p>
  </w:comment>
  <w:comment w:id="195" w:author="Marcus Perlman" w:date="2017-02-01T10:01:00Z" w:initials="MP">
    <w:p w14:paraId="36F0D029" w14:textId="5F4CB522" w:rsidR="00537072" w:rsidRDefault="00537072">
      <w:pPr>
        <w:pStyle w:val="CommentText"/>
      </w:pPr>
      <w:r>
        <w:rPr>
          <w:rStyle w:val="CommentReference"/>
        </w:rPr>
        <w:annotationRef/>
      </w:r>
      <w:r>
        <w:t>First sentence was repeated by the third sentence.</w:t>
      </w:r>
    </w:p>
  </w:comment>
  <w:comment w:id="200" w:author="Marcus Perlman" w:date="2017-02-01T10:07:00Z" w:initials="MP">
    <w:p w14:paraId="54944DCB" w14:textId="0E4BE8CF" w:rsidR="00537072" w:rsidRDefault="00537072">
      <w:pPr>
        <w:pStyle w:val="CommentText"/>
      </w:pPr>
      <w:r>
        <w:rPr>
          <w:rStyle w:val="CommentReference"/>
        </w:rPr>
        <w:annotationRef/>
      </w:r>
      <w:r>
        <w:t>This wording makes more sense to me, but maybe doesn’t correspond as closely with their instructions?</w:t>
      </w:r>
    </w:p>
  </w:comment>
  <w:comment w:id="203" w:author="Marcus Perlman" w:date="2017-02-01T10:12:00Z" w:initials="MP">
    <w:p w14:paraId="6D627DC6" w14:textId="2F878A31" w:rsidR="00537072" w:rsidRDefault="00537072">
      <w:pPr>
        <w:pStyle w:val="CommentText"/>
      </w:pPr>
      <w:r>
        <w:rPr>
          <w:rStyle w:val="CommentReference"/>
        </w:rPr>
        <w:annotationRef/>
      </w:r>
      <w:r>
        <w:t>Maybe mention the total number of transcriptions that resulted? (</w:t>
      </w:r>
      <w:proofErr w:type="gramStart"/>
      <w:r>
        <w:t>partly</w:t>
      </w:r>
      <w:proofErr w:type="gramEnd"/>
      <w:r>
        <w:t xml:space="preserve"> to explain why we selected only these.)</w:t>
      </w:r>
    </w:p>
  </w:comment>
  <w:comment w:id="211" w:author="Marcus Perlman" w:date="2017-02-01T10:20:00Z" w:initials="MP">
    <w:p w14:paraId="7059060E" w14:textId="4BEB2A06" w:rsidR="00537072" w:rsidRDefault="00537072">
      <w:pPr>
        <w:pStyle w:val="CommentText"/>
      </w:pPr>
      <w:r>
        <w:rPr>
          <w:rStyle w:val="CommentReference"/>
        </w:rPr>
        <w:annotationRef/>
      </w:r>
      <w:r>
        <w:t>Trying to make clear that this was the phrase given to participants, not what we thought it was. (</w:t>
      </w:r>
      <w:proofErr w:type="gramStart"/>
      <w:r>
        <w:t>not</w:t>
      </w:r>
      <w:proofErr w:type="gramEnd"/>
      <w:r>
        <w:t xml:space="preserve"> sure that’s necessary.)</w:t>
      </w:r>
    </w:p>
  </w:comment>
  <w:comment w:id="233" w:author="Marcus Perlman" w:date="2017-02-01T10:46:00Z" w:initials="MP">
    <w:p w14:paraId="73A9EBAF" w14:textId="63DCCF9F" w:rsidR="00537072" w:rsidRDefault="00537072">
      <w:pPr>
        <w:pStyle w:val="CommentText"/>
      </w:pPr>
      <w:r>
        <w:rPr>
          <w:rStyle w:val="CommentReference"/>
        </w:rPr>
        <w:annotationRef/>
      </w:r>
      <w:r>
        <w:t>Not sure this is better, but somehow this caption needed a little reworking.</w:t>
      </w:r>
    </w:p>
  </w:comment>
  <w:comment w:id="254" w:author="Marcus Perlman" w:date="2017-02-01T10:52:00Z" w:initials="MP">
    <w:p w14:paraId="2915665B" w14:textId="05F3AD10" w:rsidR="00537072" w:rsidRDefault="00537072">
      <w:pPr>
        <w:pStyle w:val="CommentText"/>
      </w:pPr>
      <w:ins w:id="262" w:author="Marcus Perlman" w:date="2017-02-01T10:35:00Z">
        <w:r>
          <w:rPr>
            <w:rStyle w:val="CommentReference"/>
          </w:rPr>
          <w:annotationRef/>
        </w:r>
      </w:ins>
      <w:r>
        <w:t xml:space="preserve">Yeah? Is there an explanation for this? </w:t>
      </w:r>
      <w:proofErr w:type="gramStart"/>
      <w:r>
        <w:t>Like  the</w:t>
      </w:r>
      <w:proofErr w:type="gramEnd"/>
      <w:r>
        <w:t xml:space="preserve"> very act of transcribing made them more word like across generations, collapsing the difference?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7E2EC" w14:textId="77777777" w:rsidR="00537072" w:rsidRDefault="00537072">
      <w:pPr>
        <w:spacing w:after="0"/>
      </w:pPr>
      <w:r>
        <w:separator/>
      </w:r>
    </w:p>
  </w:endnote>
  <w:endnote w:type="continuationSeparator" w:id="0">
    <w:p w14:paraId="586D528B" w14:textId="77777777" w:rsidR="00537072" w:rsidRDefault="005370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A9531" w14:textId="77777777" w:rsidR="00537072" w:rsidRDefault="00537072">
      <w:r>
        <w:separator/>
      </w:r>
    </w:p>
  </w:footnote>
  <w:footnote w:type="continuationSeparator" w:id="0">
    <w:p w14:paraId="04ADD301" w14:textId="77777777" w:rsidR="00537072" w:rsidRDefault="005370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4C0ED6"/>
    <w:multiLevelType w:val="multilevel"/>
    <w:tmpl w:val="915E5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24432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76B5"/>
    <w:rsid w:val="000D1016"/>
    <w:rsid w:val="00152941"/>
    <w:rsid w:val="00186432"/>
    <w:rsid w:val="00295937"/>
    <w:rsid w:val="002A4778"/>
    <w:rsid w:val="002B715B"/>
    <w:rsid w:val="002F5D43"/>
    <w:rsid w:val="00375AEA"/>
    <w:rsid w:val="003942AB"/>
    <w:rsid w:val="003B5794"/>
    <w:rsid w:val="003C46AD"/>
    <w:rsid w:val="00455FE5"/>
    <w:rsid w:val="004A47CC"/>
    <w:rsid w:val="004B742C"/>
    <w:rsid w:val="004E29B3"/>
    <w:rsid w:val="00537072"/>
    <w:rsid w:val="00583AAE"/>
    <w:rsid w:val="00590D07"/>
    <w:rsid w:val="005D06D2"/>
    <w:rsid w:val="00610186"/>
    <w:rsid w:val="00613A04"/>
    <w:rsid w:val="006D22AB"/>
    <w:rsid w:val="00745295"/>
    <w:rsid w:val="00784D58"/>
    <w:rsid w:val="00826007"/>
    <w:rsid w:val="008749EB"/>
    <w:rsid w:val="00882DA3"/>
    <w:rsid w:val="008D6863"/>
    <w:rsid w:val="0091711C"/>
    <w:rsid w:val="00A25E6F"/>
    <w:rsid w:val="00A54B90"/>
    <w:rsid w:val="00AF7957"/>
    <w:rsid w:val="00B86B75"/>
    <w:rsid w:val="00B90793"/>
    <w:rsid w:val="00BC48D5"/>
    <w:rsid w:val="00BD6D3B"/>
    <w:rsid w:val="00C35102"/>
    <w:rsid w:val="00C355E5"/>
    <w:rsid w:val="00C36279"/>
    <w:rsid w:val="00C76597"/>
    <w:rsid w:val="00C82BD0"/>
    <w:rsid w:val="00C97556"/>
    <w:rsid w:val="00CD1A1D"/>
    <w:rsid w:val="00CF2CBB"/>
    <w:rsid w:val="00D4072C"/>
    <w:rsid w:val="00DA117C"/>
    <w:rsid w:val="00E315A3"/>
    <w:rsid w:val="00E71E4C"/>
    <w:rsid w:val="00F83E77"/>
    <w:rsid w:val="00FA547B"/>
    <w:rsid w:val="00FD551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9C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97556"/>
    <w:pPr>
      <w:spacing w:after="0"/>
    </w:pPr>
    <w:rPr>
      <w:rFonts w:ascii="Lucida Grande" w:hAnsi="Lucida Grande"/>
      <w:sz w:val="18"/>
      <w:szCs w:val="18"/>
    </w:rPr>
  </w:style>
  <w:style w:type="character" w:customStyle="1" w:styleId="BalloonTextChar">
    <w:name w:val="Balloon Text Char"/>
    <w:basedOn w:val="DefaultParagraphFont"/>
    <w:link w:val="BalloonText"/>
    <w:rsid w:val="00C97556"/>
    <w:rPr>
      <w:rFonts w:ascii="Lucida Grande" w:hAnsi="Lucida Grande"/>
      <w:sz w:val="18"/>
      <w:szCs w:val="18"/>
    </w:rPr>
  </w:style>
  <w:style w:type="character" w:customStyle="1" w:styleId="apple-converted-space">
    <w:name w:val="apple-converted-space"/>
    <w:basedOn w:val="DefaultParagraphFont"/>
    <w:rsid w:val="00C97556"/>
  </w:style>
  <w:style w:type="character" w:styleId="CommentReference">
    <w:name w:val="annotation reference"/>
    <w:basedOn w:val="DefaultParagraphFont"/>
    <w:rsid w:val="00A54B90"/>
    <w:rPr>
      <w:sz w:val="18"/>
      <w:szCs w:val="18"/>
    </w:rPr>
  </w:style>
  <w:style w:type="paragraph" w:styleId="CommentText">
    <w:name w:val="annotation text"/>
    <w:basedOn w:val="Normal"/>
    <w:link w:val="CommentTextChar"/>
    <w:rsid w:val="00A54B90"/>
  </w:style>
  <w:style w:type="character" w:customStyle="1" w:styleId="CommentTextChar">
    <w:name w:val="Comment Text Char"/>
    <w:basedOn w:val="DefaultParagraphFont"/>
    <w:link w:val="CommentText"/>
    <w:rsid w:val="00A54B90"/>
  </w:style>
  <w:style w:type="paragraph" w:styleId="CommentSubject">
    <w:name w:val="annotation subject"/>
    <w:basedOn w:val="CommentText"/>
    <w:next w:val="CommentText"/>
    <w:link w:val="CommentSubjectChar"/>
    <w:rsid w:val="00A54B90"/>
    <w:rPr>
      <w:b/>
      <w:bCs/>
      <w:sz w:val="20"/>
      <w:szCs w:val="20"/>
    </w:rPr>
  </w:style>
  <w:style w:type="character" w:customStyle="1" w:styleId="CommentSubjectChar">
    <w:name w:val="Comment Subject Char"/>
    <w:basedOn w:val="CommentTextChar"/>
    <w:link w:val="CommentSubject"/>
    <w:rsid w:val="00A54B9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97556"/>
    <w:pPr>
      <w:spacing w:after="0"/>
    </w:pPr>
    <w:rPr>
      <w:rFonts w:ascii="Lucida Grande" w:hAnsi="Lucida Grande"/>
      <w:sz w:val="18"/>
      <w:szCs w:val="18"/>
    </w:rPr>
  </w:style>
  <w:style w:type="character" w:customStyle="1" w:styleId="BalloonTextChar">
    <w:name w:val="Balloon Text Char"/>
    <w:basedOn w:val="DefaultParagraphFont"/>
    <w:link w:val="BalloonText"/>
    <w:rsid w:val="00C97556"/>
    <w:rPr>
      <w:rFonts w:ascii="Lucida Grande" w:hAnsi="Lucida Grande"/>
      <w:sz w:val="18"/>
      <w:szCs w:val="18"/>
    </w:rPr>
  </w:style>
  <w:style w:type="character" w:customStyle="1" w:styleId="apple-converted-space">
    <w:name w:val="apple-converted-space"/>
    <w:basedOn w:val="DefaultParagraphFont"/>
    <w:rsid w:val="00C97556"/>
  </w:style>
  <w:style w:type="character" w:styleId="CommentReference">
    <w:name w:val="annotation reference"/>
    <w:basedOn w:val="DefaultParagraphFont"/>
    <w:rsid w:val="00A54B90"/>
    <w:rPr>
      <w:sz w:val="18"/>
      <w:szCs w:val="18"/>
    </w:rPr>
  </w:style>
  <w:style w:type="paragraph" w:styleId="CommentText">
    <w:name w:val="annotation text"/>
    <w:basedOn w:val="Normal"/>
    <w:link w:val="CommentTextChar"/>
    <w:rsid w:val="00A54B90"/>
  </w:style>
  <w:style w:type="character" w:customStyle="1" w:styleId="CommentTextChar">
    <w:name w:val="Comment Text Char"/>
    <w:basedOn w:val="DefaultParagraphFont"/>
    <w:link w:val="CommentText"/>
    <w:rsid w:val="00A54B90"/>
  </w:style>
  <w:style w:type="paragraph" w:styleId="CommentSubject">
    <w:name w:val="annotation subject"/>
    <w:basedOn w:val="CommentText"/>
    <w:next w:val="CommentText"/>
    <w:link w:val="CommentSubjectChar"/>
    <w:rsid w:val="00A54B90"/>
    <w:rPr>
      <w:b/>
      <w:bCs/>
      <w:sz w:val="20"/>
      <w:szCs w:val="20"/>
    </w:rPr>
  </w:style>
  <w:style w:type="character" w:customStyle="1" w:styleId="CommentSubjectChar">
    <w:name w:val="Comment Subject Char"/>
    <w:basedOn w:val="CommentTextChar"/>
    <w:link w:val="CommentSubject"/>
    <w:rsid w:val="00A54B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556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pubman.mpdl.mpg.de/pubman/faces/viewItemOverviewPage.jsp?itemId=escidoc:2286810" TargetMode="External"/><Relationship Id="rId21" Type="http://schemas.openxmlformats.org/officeDocument/2006/relationships/hyperlink" Target="https://doi.org/10.3758/s13423-016-1102-x" TargetMode="External"/><Relationship Id="rId22" Type="http://schemas.openxmlformats.org/officeDocument/2006/relationships/hyperlink" Target="https://doi.org/10.1016/j.cognition.2015.06.008" TargetMode="External"/><Relationship Id="rId23" Type="http://schemas.openxmlformats.org/officeDocument/2006/relationships/hyperlink" Target="https://doi.org/10.1098/rstb.2013.0298" TargetMode="External"/><Relationship Id="rId24" Type="http://schemas.openxmlformats.org/officeDocument/2006/relationships/hyperlink" Target="https://doi.org/10.1371/journal.pone.0168167" TargetMode="External"/><Relationship Id="rId25" Type="http://schemas.openxmlformats.org/officeDocument/2006/relationships/hyperlink" Target="https://doi.org/10.1098/rsos.150152"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eutils.ncbi.nlm.nih.gov/entrez/eutils/elink.fcgi?dbfrom=pubmed&amp;id=14381156&amp;retmode=ref&amp;cmd=prlinks" TargetMode="External"/><Relationship Id="rId18" Type="http://schemas.openxmlformats.org/officeDocument/2006/relationships/hyperlink" Target="https://doi.org/10.1002/lnc3.361" TargetMode="External"/><Relationship Id="rId19" Type="http://schemas.openxmlformats.org/officeDocument/2006/relationships/hyperlink" Target="https://doi.org/10.1017/S002222671600030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14</Pages>
  <Words>4192</Words>
  <Characters>23895</Characters>
  <Application>Microsoft Macintosh Word</Application>
  <DocSecurity>0</DocSecurity>
  <Lines>199</Lines>
  <Paragraphs>56</Paragraphs>
  <ScaleCrop>false</ScaleCrop>
  <Company>UW-Madison</Company>
  <LinksUpToDate>false</LinksUpToDate>
  <CharactersWithSpaces>28031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Marcus Perlman</dc:creator>
  <cp:lastModifiedBy>Marcus Perlman</cp:lastModifiedBy>
  <cp:revision>24</cp:revision>
  <dcterms:created xsi:type="dcterms:W3CDTF">2017-02-01T07:45:00Z</dcterms:created>
  <dcterms:modified xsi:type="dcterms:W3CDTF">2017-02-01T12:33:00Z</dcterms:modified>
</cp:coreProperties>
</file>