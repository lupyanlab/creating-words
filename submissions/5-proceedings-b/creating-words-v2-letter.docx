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4FAD23" w14:textId="77777777" w:rsidR="00060330" w:rsidRDefault="00060330" w:rsidP="00EB3133">
      <w:pPr>
        <w:widowControl w:val="0"/>
        <w:autoSpaceDE w:val="0"/>
        <w:autoSpaceDN w:val="0"/>
        <w:adjustRightInd w:val="0"/>
        <w:rPr>
          <w:rFonts w:ascii="Palatino" w:hAnsi="Palatino" w:cs="Helvetica"/>
          <w:bCs/>
        </w:rPr>
      </w:pPr>
    </w:p>
    <w:p w14:paraId="44C2C0B8" w14:textId="77777777" w:rsidR="00EB3133" w:rsidRPr="00712E52" w:rsidRDefault="00EB3133" w:rsidP="00EB3133">
      <w:pPr>
        <w:widowControl w:val="0"/>
        <w:autoSpaceDE w:val="0"/>
        <w:autoSpaceDN w:val="0"/>
        <w:adjustRightInd w:val="0"/>
        <w:rPr>
          <w:rFonts w:ascii="Palatino" w:hAnsi="Palatino" w:cs="Helvetica"/>
          <w:bCs/>
        </w:rPr>
      </w:pPr>
      <w:r w:rsidRPr="00712E52">
        <w:rPr>
          <w:rFonts w:ascii="Palatino" w:hAnsi="Palatino" w:cs="Helvetica"/>
          <w:bCs/>
        </w:rPr>
        <w:t>Dear editor,</w:t>
      </w:r>
    </w:p>
    <w:p w14:paraId="63B40445" w14:textId="77777777" w:rsidR="00EB3133" w:rsidRPr="00712E52" w:rsidRDefault="00EB3133" w:rsidP="00EB3133">
      <w:pPr>
        <w:widowControl w:val="0"/>
        <w:autoSpaceDE w:val="0"/>
        <w:autoSpaceDN w:val="0"/>
        <w:adjustRightInd w:val="0"/>
        <w:rPr>
          <w:rFonts w:ascii="Palatino" w:hAnsi="Palatino" w:cs="Helvetica"/>
        </w:rPr>
      </w:pPr>
    </w:p>
    <w:p w14:paraId="73C6962D" w14:textId="5CB46B78" w:rsidR="00EC5FF2" w:rsidRPr="007D1734" w:rsidRDefault="00060330" w:rsidP="007D1734">
      <w:pPr>
        <w:rPr>
          <w:rFonts w:ascii="Times New Roman" w:eastAsia="Times New Roman" w:hAnsi="Times New Roman" w:cs="Times New Roman"/>
        </w:rPr>
      </w:pPr>
      <w:r>
        <w:rPr>
          <w:rFonts w:ascii="Palatino" w:hAnsi="Palatino" w:cs="Helvetica"/>
        </w:rPr>
        <w:t>We enclose a</w:t>
      </w:r>
      <w:r w:rsidR="00712E52">
        <w:rPr>
          <w:rFonts w:ascii="Palatino" w:hAnsi="Palatino" w:cs="Helvetica"/>
        </w:rPr>
        <w:t xml:space="preserve"> </w:t>
      </w:r>
      <w:r w:rsidR="00F020F7">
        <w:rPr>
          <w:rFonts w:ascii="Palatino" w:hAnsi="Palatino" w:cs="Helvetica"/>
        </w:rPr>
        <w:t>manuscript</w:t>
      </w:r>
      <w:r w:rsidR="00712E52">
        <w:rPr>
          <w:rFonts w:ascii="Palatino" w:hAnsi="Palatino" w:cs="Helvetica"/>
        </w:rPr>
        <w:t xml:space="preserve"> </w:t>
      </w:r>
      <w:r>
        <w:rPr>
          <w:rFonts w:ascii="Palatino" w:hAnsi="Palatino" w:cs="Helvetica"/>
        </w:rPr>
        <w:t>titled</w:t>
      </w:r>
      <w:r w:rsidR="00712E52">
        <w:rPr>
          <w:rFonts w:ascii="Palatino" w:hAnsi="Palatino" w:cs="Helvetica"/>
        </w:rPr>
        <w:t xml:space="preserve"> </w:t>
      </w:r>
      <w:r>
        <w:rPr>
          <w:rFonts w:ascii="Palatino" w:hAnsi="Palatino" w:cs="Helvetica"/>
        </w:rPr>
        <w:t>“</w:t>
      </w:r>
      <w:r w:rsidR="00EB3133" w:rsidRPr="00712E52">
        <w:rPr>
          <w:rFonts w:ascii="Palatino" w:hAnsi="Palatino" w:cs="Helvetica"/>
        </w:rPr>
        <w:t>The emergence of words from vocal imitations</w:t>
      </w:r>
      <w:r>
        <w:rPr>
          <w:rFonts w:ascii="Palatino" w:hAnsi="Palatino" w:cs="Helvetica"/>
        </w:rPr>
        <w:t xml:space="preserve">.” </w:t>
      </w:r>
      <w:r w:rsidR="007D1734" w:rsidRPr="007D1734">
        <w:rPr>
          <w:rFonts w:ascii="Palatino" w:hAnsi="Palatino" w:cs="Helvetica"/>
          <w:b/>
        </w:rPr>
        <w:t>This is a resubmission of RSPB-2017-1610</w:t>
      </w:r>
      <w:ins w:id="0" w:author="Gary Lupyan" w:date="2017-12-04T14:16:00Z">
        <w:r w:rsidR="00682C4E">
          <w:rPr>
            <w:rFonts w:ascii="Palatino" w:hAnsi="Palatino" w:cs="Helvetica"/>
            <w:b/>
          </w:rPr>
          <w:t xml:space="preserve"> and includes a detailed response to editor and reviewer comments</w:t>
        </w:r>
      </w:ins>
      <w:r w:rsidR="007D1734" w:rsidRPr="007D1734">
        <w:rPr>
          <w:rFonts w:ascii="Palatino" w:hAnsi="Palatino" w:cs="Helvetica"/>
          <w:b/>
        </w:rPr>
        <w:t>.</w:t>
      </w:r>
      <w:r w:rsidR="007D1734" w:rsidRPr="007D1734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Palatino" w:hAnsi="Palatino" w:cs="Helvetica"/>
        </w:rPr>
        <w:t>The reported experiments (</w:t>
      </w:r>
      <w:r w:rsidR="006401EA">
        <w:rPr>
          <w:rFonts w:ascii="Palatino" w:hAnsi="Palatino" w:cs="Helvetica"/>
        </w:rPr>
        <w:t>involving</w:t>
      </w:r>
      <w:r>
        <w:rPr>
          <w:rFonts w:ascii="Palatino" w:hAnsi="Palatino" w:cs="Helvetica"/>
        </w:rPr>
        <w:t xml:space="preserve"> nearly 1600 participants) examine the process by which </w:t>
      </w:r>
      <w:r w:rsidR="00E1688C">
        <w:rPr>
          <w:rFonts w:ascii="Palatino" w:hAnsi="Palatino" w:cs="Helvetica"/>
        </w:rPr>
        <w:t xml:space="preserve">spoken words can emerge from imitations of </w:t>
      </w:r>
      <w:r>
        <w:rPr>
          <w:rFonts w:ascii="Palatino" w:hAnsi="Palatino" w:cs="Helvetica"/>
        </w:rPr>
        <w:t>environmental sounds</w:t>
      </w:r>
      <w:r w:rsidR="00E1688C">
        <w:rPr>
          <w:rFonts w:ascii="Palatino" w:hAnsi="Palatino" w:cs="Helvetica"/>
        </w:rPr>
        <w:t xml:space="preserve">. </w:t>
      </w:r>
      <w:r>
        <w:rPr>
          <w:rFonts w:ascii="Palatino" w:hAnsi="Palatino" w:cs="Helvetica"/>
        </w:rPr>
        <w:t xml:space="preserve">We show </w:t>
      </w:r>
      <w:r w:rsidR="006401EA">
        <w:rPr>
          <w:rFonts w:ascii="Palatino" w:hAnsi="Palatino" w:cs="Helvetica"/>
        </w:rPr>
        <w:t xml:space="preserve">how a simple process of </w:t>
      </w:r>
      <w:ins w:id="1" w:author="Gary Lupyan" w:date="2017-12-04T14:15:00Z">
        <w:r w:rsidR="00682C4E">
          <w:rPr>
            <w:rFonts w:ascii="Palatino" w:hAnsi="Palatino" w:cs="Helvetica"/>
          </w:rPr>
          <w:t xml:space="preserve">repeated </w:t>
        </w:r>
      </w:ins>
      <w:r w:rsidR="006401EA">
        <w:rPr>
          <w:rFonts w:ascii="Palatino" w:hAnsi="Palatino" w:cs="Helvetica"/>
        </w:rPr>
        <w:t xml:space="preserve">unguided </w:t>
      </w:r>
      <w:r w:rsidR="00E1688C">
        <w:rPr>
          <w:rFonts w:ascii="Palatino" w:hAnsi="Palatino" w:cs="Helvetica"/>
        </w:rPr>
        <w:t>imitation</w:t>
      </w:r>
      <w:r w:rsidR="006401EA">
        <w:rPr>
          <w:rFonts w:ascii="Palatino" w:hAnsi="Palatino" w:cs="Helvetica"/>
        </w:rPr>
        <w:t xml:space="preserve"> results in vocal imitations transitioning to word-like forms. In the course of this transition, the vocal forms become more stable, repeatable, and more learnable as category labels. Remarkably, even after as many as 8 generations of participants, the forms still maintain resemblance to the sounds that motivated them such that naïve participants can guess the meaning of these “words” at levels considerably above change. </w:t>
      </w:r>
    </w:p>
    <w:p w14:paraId="7BE7C68D" w14:textId="77777777" w:rsidR="00DC48A8" w:rsidRPr="00712E52" w:rsidRDefault="00DC48A8" w:rsidP="00EB3133">
      <w:pPr>
        <w:widowControl w:val="0"/>
        <w:autoSpaceDE w:val="0"/>
        <w:autoSpaceDN w:val="0"/>
        <w:adjustRightInd w:val="0"/>
        <w:rPr>
          <w:rFonts w:ascii="Palatino" w:hAnsi="Palatino" w:cs="Helvetica"/>
        </w:rPr>
      </w:pPr>
    </w:p>
    <w:p w14:paraId="2A34863A" w14:textId="4FA0AE1D" w:rsidR="006401EA" w:rsidRDefault="00EB3133" w:rsidP="00682C4E">
      <w:pPr>
        <w:widowControl w:val="0"/>
        <w:autoSpaceDE w:val="0"/>
        <w:autoSpaceDN w:val="0"/>
        <w:adjustRightInd w:val="0"/>
        <w:rPr>
          <w:rFonts w:ascii="Palatino" w:hAnsi="Palatino" w:cs="Helvetica"/>
        </w:rPr>
      </w:pPr>
      <w:r w:rsidRPr="00712E52">
        <w:rPr>
          <w:rFonts w:ascii="Palatino" w:hAnsi="Palatino" w:cs="Helvetica"/>
        </w:rPr>
        <w:t>We b</w:t>
      </w:r>
      <w:r w:rsidR="00EC5FF2" w:rsidRPr="00712E52">
        <w:rPr>
          <w:rFonts w:ascii="Palatino" w:hAnsi="Palatino" w:cs="Helvetica"/>
        </w:rPr>
        <w:t xml:space="preserve">elieve this manuscript </w:t>
      </w:r>
      <w:r w:rsidR="00E1688C">
        <w:rPr>
          <w:rFonts w:ascii="Palatino" w:hAnsi="Palatino" w:cs="Helvetica"/>
        </w:rPr>
        <w:t xml:space="preserve">is suitable for </w:t>
      </w:r>
      <w:r w:rsidR="00206753">
        <w:rPr>
          <w:rFonts w:ascii="Palatino" w:hAnsi="Palatino" w:cs="Helvetica"/>
          <w:i/>
          <w:iCs/>
        </w:rPr>
        <w:t>Proceedings of the Royal Society B</w:t>
      </w:r>
      <w:r w:rsidRPr="00712E52">
        <w:rPr>
          <w:rFonts w:ascii="Palatino" w:hAnsi="Palatino" w:cs="Helvetica"/>
        </w:rPr>
        <w:t xml:space="preserve"> </w:t>
      </w:r>
      <w:r w:rsidR="00E1688C">
        <w:rPr>
          <w:rFonts w:ascii="Palatino" w:hAnsi="Palatino" w:cs="Helvetica"/>
        </w:rPr>
        <w:t xml:space="preserve">for several reasons. First, </w:t>
      </w:r>
      <w:r w:rsidR="00E4574C">
        <w:rPr>
          <w:rFonts w:ascii="Palatino" w:hAnsi="Palatino" w:cs="Helvetica"/>
        </w:rPr>
        <w:t xml:space="preserve">our paper addresses the fundamentally biological question of </w:t>
      </w:r>
      <w:ins w:id="2" w:author="Gary Lupyan" w:date="2017-12-04T14:23:00Z">
        <w:r w:rsidR="00682C4E">
          <w:rPr>
            <w:rFonts w:ascii="Palatino" w:hAnsi="Palatino" w:cs="Helvetica"/>
          </w:rPr>
          <w:t>the processes that can give rise to spoken words</w:t>
        </w:r>
      </w:ins>
      <w:ins w:id="3" w:author="Gary Lupyan" w:date="2017-12-04T14:24:00Z">
        <w:r w:rsidR="00682C4E">
          <w:rPr>
            <w:rFonts w:ascii="Palatino" w:hAnsi="Palatino" w:cs="Helvetica"/>
          </w:rPr>
          <w:t xml:space="preserve"> in human language, </w:t>
        </w:r>
      </w:ins>
      <w:ins w:id="4" w:author="Gary Lupyan" w:date="2017-12-04T14:25:00Z">
        <w:r w:rsidR="00682C4E">
          <w:rPr>
            <w:rFonts w:ascii="Palatino" w:hAnsi="Palatino" w:cs="Helvetica"/>
          </w:rPr>
          <w:t xml:space="preserve">with a </w:t>
        </w:r>
      </w:ins>
      <w:ins w:id="5" w:author="Gary Lupyan" w:date="2017-12-04T14:24:00Z">
        <w:r w:rsidR="00682C4E">
          <w:rPr>
            <w:rFonts w:ascii="Palatino" w:hAnsi="Palatino" w:cs="Helvetica"/>
          </w:rPr>
          <w:t>focus on the role of vocal imitation in this process</w:t>
        </w:r>
      </w:ins>
      <w:del w:id="6" w:author="Gary Lupyan" w:date="2017-12-04T14:24:00Z">
        <w:r w:rsidR="00E4574C" w:rsidDel="00682C4E">
          <w:rPr>
            <w:rFonts w:ascii="Palatino" w:hAnsi="Palatino" w:cs="Helvetica"/>
          </w:rPr>
          <w:delText xml:space="preserve">whether the human aptitude for vocal imitation is important for explaining the </w:delText>
        </w:r>
      </w:del>
      <w:del w:id="7" w:author="Gary Lupyan" w:date="2017-12-04T14:17:00Z">
        <w:r w:rsidR="00E4574C" w:rsidDel="00682C4E">
          <w:rPr>
            <w:rFonts w:ascii="Palatino" w:hAnsi="Palatino" w:cs="Helvetica"/>
          </w:rPr>
          <w:delText>evolution of language</w:delText>
        </w:r>
      </w:del>
      <w:r w:rsidR="00E4574C">
        <w:rPr>
          <w:rFonts w:ascii="Palatino" w:hAnsi="Palatino" w:cs="Helvetica"/>
        </w:rPr>
        <w:t xml:space="preserve">. Second, </w:t>
      </w:r>
      <w:r w:rsidR="006401EA">
        <w:rPr>
          <w:rFonts w:ascii="Palatino" w:hAnsi="Palatino" w:cs="Helvetica"/>
        </w:rPr>
        <w:t xml:space="preserve">the topic is of broad appeal, bridging between linguistics, cognitive psychology, and semiotics.  </w:t>
      </w:r>
      <w:r w:rsidR="00E4574C">
        <w:rPr>
          <w:rFonts w:ascii="Palatino" w:hAnsi="Palatino" w:cs="Helvetica"/>
        </w:rPr>
        <w:t>Third</w:t>
      </w:r>
      <w:r w:rsidR="006401EA">
        <w:rPr>
          <w:rFonts w:ascii="Palatino" w:hAnsi="Palatino" w:cs="Helvetica"/>
        </w:rPr>
        <w:t xml:space="preserve">, our study is innovative, providing the first look at </w:t>
      </w:r>
      <w:ins w:id="8" w:author="Gary Lupyan" w:date="2017-12-04T14:17:00Z">
        <w:r w:rsidR="00682C4E">
          <w:rPr>
            <w:rFonts w:ascii="Palatino" w:hAnsi="Palatino" w:cs="Helvetica"/>
          </w:rPr>
          <w:t xml:space="preserve">how </w:t>
        </w:r>
        <w:bookmarkStart w:id="9" w:name="_GoBack"/>
        <w:bookmarkEnd w:id="9"/>
        <w:del w:id="10" w:author="Pierce Edmiston" w:date="2017-12-04T14:56:00Z">
          <w:r w:rsidR="00682C4E" w:rsidDel="000761E3">
            <w:rPr>
              <w:rFonts w:ascii="Palatino" w:hAnsi="Palatino" w:cs="Helvetica"/>
            </w:rPr>
            <w:delText xml:space="preserve">how </w:delText>
          </w:r>
        </w:del>
      </w:ins>
      <w:del w:id="11" w:author="Gary Lupyan" w:date="2017-12-04T14:17:00Z">
        <w:r w:rsidR="006401EA" w:rsidDel="00682C4E">
          <w:rPr>
            <w:rFonts w:ascii="Palatino" w:hAnsi="Palatino" w:cs="Helvetica"/>
          </w:rPr>
          <w:delText xml:space="preserve">the emergence of categorical </w:delText>
        </w:r>
      </w:del>
      <w:ins w:id="12" w:author="Gary Lupyan" w:date="2017-12-04T14:17:00Z">
        <w:r w:rsidR="00682C4E">
          <w:rPr>
            <w:rFonts w:ascii="Palatino" w:hAnsi="Palatino" w:cs="Helvetica"/>
          </w:rPr>
          <w:t xml:space="preserve">increasingly categorical </w:t>
        </w:r>
      </w:ins>
      <w:r w:rsidR="006401EA">
        <w:rPr>
          <w:rFonts w:ascii="Palatino" w:hAnsi="Palatino" w:cs="Helvetica"/>
        </w:rPr>
        <w:t xml:space="preserve">spoken labels </w:t>
      </w:r>
      <w:ins w:id="13" w:author="Gary Lupyan" w:date="2017-12-04T14:18:00Z">
        <w:r w:rsidR="00682C4E">
          <w:rPr>
            <w:rFonts w:ascii="Palatino" w:hAnsi="Palatino" w:cs="Helvetica"/>
          </w:rPr>
          <w:t xml:space="preserve">can emerge </w:t>
        </w:r>
      </w:ins>
      <w:r w:rsidR="006401EA">
        <w:rPr>
          <w:rFonts w:ascii="Palatino" w:hAnsi="Palatino" w:cs="Helvetica"/>
        </w:rPr>
        <w:t>from simple imitations</w:t>
      </w:r>
      <w:ins w:id="14" w:author="Gary Lupyan" w:date="2017-12-04T14:18:00Z">
        <w:r w:rsidR="00682C4E">
          <w:rPr>
            <w:rFonts w:ascii="Palatino" w:hAnsi="Palatino" w:cs="Helvetica"/>
          </w:rPr>
          <w:t xml:space="preserve"> of environmental sounds</w:t>
        </w:r>
      </w:ins>
      <w:r w:rsidR="006401EA">
        <w:rPr>
          <w:rFonts w:ascii="Palatino" w:hAnsi="Palatino" w:cs="Helvetica"/>
        </w:rPr>
        <w:t xml:space="preserve">. </w:t>
      </w:r>
      <w:r w:rsidR="00E4574C">
        <w:rPr>
          <w:rFonts w:ascii="Palatino" w:hAnsi="Palatino" w:cs="Helvetica"/>
        </w:rPr>
        <w:t>Fourth</w:t>
      </w:r>
      <w:r w:rsidR="006401EA">
        <w:rPr>
          <w:rFonts w:ascii="Palatino" w:hAnsi="Palatino" w:cs="Helvetica"/>
        </w:rPr>
        <w:t xml:space="preserve">, more than simply detailing </w:t>
      </w:r>
      <w:r w:rsidR="00F020F7">
        <w:rPr>
          <w:rFonts w:ascii="Palatino" w:hAnsi="Palatino" w:cs="Helvetica"/>
        </w:rPr>
        <w:t xml:space="preserve">a set of </w:t>
      </w:r>
      <w:r w:rsidR="006401EA">
        <w:rPr>
          <w:rFonts w:ascii="Palatino" w:hAnsi="Palatino" w:cs="Helvetica"/>
        </w:rPr>
        <w:t xml:space="preserve">results, </w:t>
      </w:r>
      <w:r w:rsidR="00F020F7">
        <w:rPr>
          <w:rFonts w:ascii="Palatino" w:hAnsi="Palatino" w:cs="Helvetica"/>
        </w:rPr>
        <w:t xml:space="preserve">this work </w:t>
      </w:r>
      <w:r w:rsidR="006401EA">
        <w:rPr>
          <w:rFonts w:ascii="Palatino" w:hAnsi="Palatino" w:cs="Helvetica"/>
        </w:rPr>
        <w:t>introduce</w:t>
      </w:r>
      <w:r w:rsidR="00F020F7">
        <w:rPr>
          <w:rFonts w:ascii="Palatino" w:hAnsi="Palatino" w:cs="Helvetica"/>
        </w:rPr>
        <w:t>s</w:t>
      </w:r>
      <w:r w:rsidR="006401EA">
        <w:rPr>
          <w:rFonts w:ascii="Palatino" w:hAnsi="Palatino" w:cs="Helvetica"/>
        </w:rPr>
        <w:t xml:space="preserve"> a novel method (complete with the requisite analyses and software) enabling others to conduct similar experiments to generalize beyond the set of meanings we tested.</w:t>
      </w:r>
    </w:p>
    <w:p w14:paraId="27A5C4E8" w14:textId="77777777" w:rsidR="00DC48A8" w:rsidRPr="00712E52" w:rsidRDefault="00DC48A8" w:rsidP="00EB3133">
      <w:pPr>
        <w:widowControl w:val="0"/>
        <w:autoSpaceDE w:val="0"/>
        <w:autoSpaceDN w:val="0"/>
        <w:adjustRightInd w:val="0"/>
        <w:rPr>
          <w:rFonts w:ascii="Palatino" w:hAnsi="Palatino" w:cs="Helvetica"/>
        </w:rPr>
      </w:pPr>
    </w:p>
    <w:p w14:paraId="1D7FB3C7" w14:textId="112C34C1" w:rsidR="00DC48A8" w:rsidRPr="00712E52" w:rsidRDefault="00DC48A8" w:rsidP="00EB3133">
      <w:pPr>
        <w:widowControl w:val="0"/>
        <w:autoSpaceDE w:val="0"/>
        <w:autoSpaceDN w:val="0"/>
        <w:adjustRightInd w:val="0"/>
        <w:rPr>
          <w:rFonts w:ascii="Palatino" w:hAnsi="Palatino" w:cs="Helvetica"/>
        </w:rPr>
      </w:pPr>
      <w:r w:rsidRPr="00712E52">
        <w:rPr>
          <w:rFonts w:ascii="Palatino" w:hAnsi="Palatino" w:cs="Helvetica"/>
        </w:rPr>
        <w:t xml:space="preserve">We are </w:t>
      </w:r>
      <w:r w:rsidR="00E1688C">
        <w:rPr>
          <w:rFonts w:ascii="Palatino" w:hAnsi="Palatino" w:cs="Helvetica"/>
        </w:rPr>
        <w:t xml:space="preserve">strongly </w:t>
      </w:r>
      <w:r w:rsidRPr="00712E52">
        <w:rPr>
          <w:rFonts w:ascii="Palatino" w:hAnsi="Palatino" w:cs="Helvetica"/>
        </w:rPr>
        <w:t xml:space="preserve">committed to openness </w:t>
      </w:r>
      <w:r w:rsidR="00F22120" w:rsidRPr="00712E52">
        <w:rPr>
          <w:rFonts w:ascii="Palatino" w:hAnsi="Palatino" w:cs="Helvetica"/>
        </w:rPr>
        <w:t>and reproducibility</w:t>
      </w:r>
      <w:r w:rsidRPr="00712E52">
        <w:rPr>
          <w:rFonts w:ascii="Palatino" w:hAnsi="Palatino" w:cs="Helvetica"/>
        </w:rPr>
        <w:t xml:space="preserve">. </w:t>
      </w:r>
      <w:r w:rsidR="00422A85">
        <w:rPr>
          <w:rFonts w:ascii="Palatino" w:hAnsi="Palatino" w:cs="Helvetica"/>
        </w:rPr>
        <w:t>We are making available all of o</w:t>
      </w:r>
      <w:r w:rsidR="0005247C">
        <w:rPr>
          <w:rFonts w:ascii="Palatino" w:hAnsi="Palatino" w:cs="Helvetica"/>
        </w:rPr>
        <w:t>ur data, analyses, and software available in online repositories so that others can easily reproduce and extend our results.</w:t>
      </w:r>
      <w:r w:rsidR="0004055D">
        <w:rPr>
          <w:rFonts w:ascii="Palatino" w:hAnsi="Palatino" w:cs="Helvetica"/>
        </w:rPr>
        <w:t xml:space="preserve"> </w:t>
      </w:r>
      <w:r w:rsidR="00EE3E9B">
        <w:rPr>
          <w:rFonts w:ascii="Palatino" w:hAnsi="Palatino" w:cs="Helvetica"/>
        </w:rPr>
        <w:t xml:space="preserve">Links to software </w:t>
      </w:r>
      <w:r w:rsidR="002E3DFA">
        <w:rPr>
          <w:rFonts w:ascii="Palatino" w:hAnsi="Palatino" w:cs="Helvetica"/>
        </w:rPr>
        <w:t xml:space="preserve">repositories </w:t>
      </w:r>
      <w:r w:rsidR="00EE3E9B">
        <w:rPr>
          <w:rFonts w:ascii="Palatino" w:hAnsi="Palatino" w:cs="Helvetica"/>
        </w:rPr>
        <w:t>and d</w:t>
      </w:r>
      <w:r w:rsidR="0004055D">
        <w:rPr>
          <w:rFonts w:ascii="Palatino" w:hAnsi="Palatino" w:cs="Helvetica"/>
        </w:rPr>
        <w:t xml:space="preserve">etails </w:t>
      </w:r>
      <w:r w:rsidR="00EE3E9B">
        <w:rPr>
          <w:rFonts w:ascii="Palatino" w:hAnsi="Palatino" w:cs="Helvetica"/>
        </w:rPr>
        <w:t xml:space="preserve">for reproduction </w:t>
      </w:r>
      <w:r w:rsidR="0004055D">
        <w:rPr>
          <w:rFonts w:ascii="Palatino" w:hAnsi="Palatino" w:cs="Helvetica"/>
        </w:rPr>
        <w:t xml:space="preserve">are </w:t>
      </w:r>
      <w:r w:rsidR="00EE3E9B">
        <w:rPr>
          <w:rFonts w:ascii="Palatino" w:hAnsi="Palatino" w:cs="Helvetica"/>
        </w:rPr>
        <w:t xml:space="preserve">provided </w:t>
      </w:r>
      <w:r w:rsidR="0004055D">
        <w:rPr>
          <w:rFonts w:ascii="Palatino" w:hAnsi="Palatino" w:cs="Helvetica"/>
        </w:rPr>
        <w:t xml:space="preserve">in </w:t>
      </w:r>
      <w:r w:rsidR="00206753">
        <w:rPr>
          <w:rFonts w:ascii="Palatino" w:hAnsi="Palatino" w:cs="Helvetica"/>
        </w:rPr>
        <w:t>manuscript</w:t>
      </w:r>
      <w:r w:rsidR="0004055D">
        <w:rPr>
          <w:rFonts w:ascii="Palatino" w:hAnsi="Palatino" w:cs="Helvetica"/>
        </w:rPr>
        <w:t>.</w:t>
      </w:r>
    </w:p>
    <w:p w14:paraId="45FDE5BA" w14:textId="77777777" w:rsidR="00EC5FF2" w:rsidRPr="00712E52" w:rsidRDefault="00EC5FF2" w:rsidP="00EB3133">
      <w:pPr>
        <w:widowControl w:val="0"/>
        <w:autoSpaceDE w:val="0"/>
        <w:autoSpaceDN w:val="0"/>
        <w:adjustRightInd w:val="0"/>
        <w:rPr>
          <w:rFonts w:ascii="Palatino" w:hAnsi="Palatino" w:cs="Helvetica"/>
        </w:rPr>
      </w:pPr>
    </w:p>
    <w:p w14:paraId="1FFFC12E" w14:textId="7CF97471" w:rsidR="00EB3133" w:rsidRPr="00712E52" w:rsidRDefault="00EB3133" w:rsidP="00EB3133">
      <w:pPr>
        <w:widowControl w:val="0"/>
        <w:autoSpaceDE w:val="0"/>
        <w:autoSpaceDN w:val="0"/>
        <w:adjustRightInd w:val="0"/>
        <w:rPr>
          <w:rFonts w:ascii="Palatino" w:hAnsi="Palatino" w:cs="Helvetica"/>
        </w:rPr>
      </w:pPr>
      <w:r w:rsidRPr="00712E52">
        <w:rPr>
          <w:rFonts w:ascii="Palatino" w:hAnsi="Palatino" w:cs="Helvetica"/>
        </w:rPr>
        <w:t>We thank you for your c</w:t>
      </w:r>
      <w:r w:rsidR="00DC1917" w:rsidRPr="00712E52">
        <w:rPr>
          <w:rFonts w:ascii="Palatino" w:hAnsi="Palatino" w:cs="Helvetica"/>
        </w:rPr>
        <w:t>onsideration of this manuscript.</w:t>
      </w:r>
    </w:p>
    <w:p w14:paraId="71896D00" w14:textId="77777777" w:rsidR="00EC5FF2" w:rsidRPr="00712E52" w:rsidRDefault="00EC5FF2" w:rsidP="00EB3133">
      <w:pPr>
        <w:widowControl w:val="0"/>
        <w:autoSpaceDE w:val="0"/>
        <w:autoSpaceDN w:val="0"/>
        <w:adjustRightInd w:val="0"/>
        <w:rPr>
          <w:rFonts w:ascii="Palatino" w:hAnsi="Palatino" w:cs="Helvetica"/>
        </w:rPr>
      </w:pPr>
    </w:p>
    <w:p w14:paraId="463D6A84" w14:textId="05B90FF4" w:rsidR="00EC5FF2" w:rsidRPr="00712E52" w:rsidRDefault="00EC5FF2" w:rsidP="00DC48A8">
      <w:pPr>
        <w:widowControl w:val="0"/>
        <w:autoSpaceDE w:val="0"/>
        <w:autoSpaceDN w:val="0"/>
        <w:adjustRightInd w:val="0"/>
        <w:rPr>
          <w:rFonts w:ascii="Palatino" w:hAnsi="Palatino" w:cs="Helvetica"/>
        </w:rPr>
      </w:pPr>
      <w:r w:rsidRPr="00712E52">
        <w:rPr>
          <w:rFonts w:ascii="Palatino" w:hAnsi="Palatino" w:cs="Helvetica"/>
        </w:rPr>
        <w:t>Pierce Edmiston, Marcus Perlman, and Gary Lupyan</w:t>
      </w:r>
    </w:p>
    <w:sectPr w:rsidR="00EC5FF2" w:rsidRPr="00712E52" w:rsidSect="00FA17BF">
      <w:headerReference w:type="default" r:id="rId7"/>
      <w:pgSz w:w="12240" w:h="15840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FE6A64" w14:textId="77777777" w:rsidR="00E4044A" w:rsidRDefault="00E4044A" w:rsidP="00B61B84">
      <w:r>
        <w:separator/>
      </w:r>
    </w:p>
  </w:endnote>
  <w:endnote w:type="continuationSeparator" w:id="0">
    <w:p w14:paraId="4FF814D8" w14:textId="77777777" w:rsidR="00E4044A" w:rsidRDefault="00E4044A" w:rsidP="00B61B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Palatino">
    <w:panose1 w:val="00000000000000000000"/>
    <w:charset w:val="00"/>
    <w:family w:val="roman"/>
    <w:pitch w:val="variable"/>
    <w:sig w:usb0="A00002FF" w:usb1="7800205A" w:usb2="14600000" w:usb3="00000000" w:csb0="00000193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E19EA6" w14:textId="77777777" w:rsidR="00E4044A" w:rsidRDefault="00E4044A" w:rsidP="00B61B84">
      <w:r>
        <w:separator/>
      </w:r>
    </w:p>
  </w:footnote>
  <w:footnote w:type="continuationSeparator" w:id="0">
    <w:p w14:paraId="76A12372" w14:textId="77777777" w:rsidR="00E4044A" w:rsidRDefault="00E4044A" w:rsidP="00B61B8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FD4398" w14:textId="06274952" w:rsidR="006401EA" w:rsidRDefault="006401EA" w:rsidP="00790D07">
    <w:pPr>
      <w:pStyle w:val="Header"/>
      <w:ind w:left="360"/>
      <w:jc w:val="center"/>
    </w:pPr>
    <w:r>
      <w:rPr>
        <w:noProof/>
      </w:rPr>
      <w:drawing>
        <wp:inline distT="0" distB="0" distL="0" distR="0" wp14:anchorId="2C347DEC" wp14:editId="2C6B8164">
          <wp:extent cx="1378360" cy="1102766"/>
          <wp:effectExtent l="0" t="0" r="0" b="0"/>
          <wp:docPr id="2" name="Picture 1" descr="UWlogo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Wlogo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9892" cy="11039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0207BA"/>
    <w:multiLevelType w:val="hybridMultilevel"/>
    <w:tmpl w:val="435A5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C864BE"/>
    <w:multiLevelType w:val="hybridMultilevel"/>
    <w:tmpl w:val="1B943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ierce Edmiston">
    <w15:presenceInfo w15:providerId="None" w15:userId="Pierce Edmist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grammar="clean"/>
  <w:trackRevision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579"/>
    <w:rsid w:val="000028CB"/>
    <w:rsid w:val="0004055D"/>
    <w:rsid w:val="0005247C"/>
    <w:rsid w:val="00060330"/>
    <w:rsid w:val="0006385F"/>
    <w:rsid w:val="000761E3"/>
    <w:rsid w:val="00103957"/>
    <w:rsid w:val="00116D04"/>
    <w:rsid w:val="001715AE"/>
    <w:rsid w:val="00177774"/>
    <w:rsid w:val="001A4C25"/>
    <w:rsid w:val="001C4F9F"/>
    <w:rsid w:val="001D0DA8"/>
    <w:rsid w:val="00206753"/>
    <w:rsid w:val="00226BF5"/>
    <w:rsid w:val="00232554"/>
    <w:rsid w:val="00285B21"/>
    <w:rsid w:val="00297383"/>
    <w:rsid w:val="002A5ECE"/>
    <w:rsid w:val="002C3D47"/>
    <w:rsid w:val="002D39B6"/>
    <w:rsid w:val="002D5579"/>
    <w:rsid w:val="002E3DFA"/>
    <w:rsid w:val="00317A49"/>
    <w:rsid w:val="003A2129"/>
    <w:rsid w:val="00401274"/>
    <w:rsid w:val="004031A7"/>
    <w:rsid w:val="00422A85"/>
    <w:rsid w:val="00487F6D"/>
    <w:rsid w:val="004A3E36"/>
    <w:rsid w:val="004C4C7E"/>
    <w:rsid w:val="00513DEA"/>
    <w:rsid w:val="00572254"/>
    <w:rsid w:val="005D5F48"/>
    <w:rsid w:val="00622C5A"/>
    <w:rsid w:val="00631587"/>
    <w:rsid w:val="006401EA"/>
    <w:rsid w:val="00682C4E"/>
    <w:rsid w:val="00686410"/>
    <w:rsid w:val="006E3E90"/>
    <w:rsid w:val="006F5E54"/>
    <w:rsid w:val="0070532D"/>
    <w:rsid w:val="00712E52"/>
    <w:rsid w:val="007575E0"/>
    <w:rsid w:val="00790D07"/>
    <w:rsid w:val="007A3228"/>
    <w:rsid w:val="007D1734"/>
    <w:rsid w:val="007D73B4"/>
    <w:rsid w:val="007E2091"/>
    <w:rsid w:val="00871ACA"/>
    <w:rsid w:val="008C32A1"/>
    <w:rsid w:val="008C43DA"/>
    <w:rsid w:val="009522AE"/>
    <w:rsid w:val="0096127F"/>
    <w:rsid w:val="009705CC"/>
    <w:rsid w:val="00984BBB"/>
    <w:rsid w:val="009E6814"/>
    <w:rsid w:val="00A6758C"/>
    <w:rsid w:val="00A8020A"/>
    <w:rsid w:val="00AA3CD4"/>
    <w:rsid w:val="00AB3D5C"/>
    <w:rsid w:val="00AD3B7A"/>
    <w:rsid w:val="00B36DFD"/>
    <w:rsid w:val="00B61B84"/>
    <w:rsid w:val="00BB533E"/>
    <w:rsid w:val="00BB543F"/>
    <w:rsid w:val="00BD09FA"/>
    <w:rsid w:val="00C378DD"/>
    <w:rsid w:val="00DC1917"/>
    <w:rsid w:val="00DC48A8"/>
    <w:rsid w:val="00E04967"/>
    <w:rsid w:val="00E1688C"/>
    <w:rsid w:val="00E4044A"/>
    <w:rsid w:val="00E4574C"/>
    <w:rsid w:val="00EB3133"/>
    <w:rsid w:val="00EC5FF2"/>
    <w:rsid w:val="00EE3E9B"/>
    <w:rsid w:val="00F020F7"/>
    <w:rsid w:val="00F20426"/>
    <w:rsid w:val="00F22120"/>
    <w:rsid w:val="00F67868"/>
    <w:rsid w:val="00F81337"/>
    <w:rsid w:val="00FA17BF"/>
    <w:rsid w:val="00FC22D8"/>
    <w:rsid w:val="00FC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90E70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81337"/>
    <w:pPr>
      <w:keepNext/>
      <w:keepLines/>
      <w:spacing w:before="200" w:line="480" w:lineRule="auto"/>
      <w:outlineLvl w:val="2"/>
    </w:pPr>
    <w:rPr>
      <w:rFonts w:ascii="Times New Roman" w:eastAsiaTheme="majorEastAsia" w:hAnsi="Times New Roman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tion1">
    <w:name w:val="Caption 1"/>
    <w:basedOn w:val="Caption"/>
    <w:autoRedefine/>
    <w:qFormat/>
    <w:rsid w:val="00C378DD"/>
    <w:rPr>
      <w:rFonts w:ascii="Times New Roman" w:hAnsi="Times New Roman"/>
      <w:color w:val="auto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378DD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F81337"/>
    <w:rPr>
      <w:rFonts w:ascii="Times New Roman" w:eastAsiaTheme="majorEastAsia" w:hAnsi="Times New Roman" w:cstheme="majorBidi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3E3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E36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85B2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5B2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5B2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5B2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5B2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61B8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1B84"/>
  </w:style>
  <w:style w:type="paragraph" w:styleId="Footer">
    <w:name w:val="footer"/>
    <w:basedOn w:val="Normal"/>
    <w:link w:val="FooterChar"/>
    <w:uiPriority w:val="99"/>
    <w:unhideWhenUsed/>
    <w:rsid w:val="00B61B8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1B84"/>
  </w:style>
  <w:style w:type="paragraph" w:styleId="ListParagraph">
    <w:name w:val="List Paragraph"/>
    <w:basedOn w:val="Normal"/>
    <w:uiPriority w:val="34"/>
    <w:qFormat/>
    <w:rsid w:val="002325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255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2554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DC48A8"/>
  </w:style>
  <w:style w:type="character" w:customStyle="1" w:styleId="FootnoteTextChar">
    <w:name w:val="Footnote Text Char"/>
    <w:basedOn w:val="DefaultParagraphFont"/>
    <w:link w:val="FootnoteText"/>
    <w:uiPriority w:val="99"/>
    <w:rsid w:val="00DC48A8"/>
  </w:style>
  <w:style w:type="character" w:styleId="FootnoteReference">
    <w:name w:val="footnote reference"/>
    <w:basedOn w:val="DefaultParagraphFont"/>
    <w:uiPriority w:val="99"/>
    <w:unhideWhenUsed/>
    <w:rsid w:val="00DC48A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2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microsoft.com/office/2011/relationships/people" Target="peop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327</Words>
  <Characters>1865</Characters>
  <Application>Microsoft Macintosh Word</Application>
  <DocSecurity>0</DocSecurity>
  <Lines>15</Lines>
  <Paragraphs>4</Paragraphs>
  <ScaleCrop>false</ScaleCrop>
  <Company>Admin</Company>
  <LinksUpToDate>false</LinksUpToDate>
  <CharactersWithSpaces>2188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Pierce Edmiston</dc:creator>
  <cp:keywords/>
  <dc:description/>
  <cp:lastModifiedBy>Pierce Edmiston</cp:lastModifiedBy>
  <cp:revision>15</cp:revision>
  <dcterms:created xsi:type="dcterms:W3CDTF">2017-05-26T20:43:00Z</dcterms:created>
  <dcterms:modified xsi:type="dcterms:W3CDTF">2017-12-04T20:56:00Z</dcterms:modified>
</cp:coreProperties>
</file>