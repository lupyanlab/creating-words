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098E0" w14:textId="20ED055C"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2822D4AE" w14:textId="7D50D44A"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3DE99F5D" w14:textId="1EB8322D" w:rsidR="003129D0" w:rsidDel="003129D0" w:rsidRDefault="00B71BEA">
      <w:pPr>
        <w:rPr>
          <w:del w:id="0" w:author="Gary Lupyan" w:date="2017-12-04T14:27:00Z"/>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An overarching concern was whether our paper addresses fundamental biological principles. In this revision we clarify how our stud</w:t>
      </w:r>
      <w:r w:rsidR="003129D0">
        <w:rPr>
          <w:rFonts w:ascii="Helvetica" w:eastAsia="Times New Roman" w:hAnsi="Helvetica" w:cs="Times New Roman"/>
          <w:color w:val="212121"/>
          <w:sz w:val="20"/>
          <w:szCs w:val="20"/>
          <w:shd w:val="clear" w:color="auto" w:fill="FFFFFF"/>
        </w:rPr>
        <w:t xml:space="preserve">y is, indeed, rooted in </w:t>
      </w:r>
      <w:del w:id="1" w:author="Gary Lupyan" w:date="2017-12-04T14:25:00Z">
        <w:r w:rsidR="003129D0" w:rsidDel="003129D0">
          <w:rPr>
            <w:rFonts w:ascii="Helvetica" w:eastAsia="Times New Roman" w:hAnsi="Helvetica" w:cs="Times New Roman"/>
            <w:color w:val="212121"/>
            <w:sz w:val="20"/>
            <w:szCs w:val="20"/>
            <w:shd w:val="clear" w:color="auto" w:fill="FFFFFF"/>
          </w:rPr>
          <w:delText xml:space="preserve">biological </w:delText>
        </w:r>
      </w:del>
      <w:ins w:id="2" w:author="Gary Lupyan" w:date="2017-12-04T14:25:00Z">
        <w:r w:rsidR="003129D0">
          <w:rPr>
            <w:rFonts w:ascii="Helvetica" w:eastAsia="Times New Roman" w:hAnsi="Helvetica" w:cs="Times New Roman"/>
            <w:color w:val="212121"/>
            <w:sz w:val="20"/>
            <w:szCs w:val="20"/>
            <w:shd w:val="clear" w:color="auto" w:fill="FFFFFF"/>
          </w:rPr>
          <w:t xml:space="preserve">biological questions concerning the </w:t>
        </w:r>
      </w:ins>
      <w:ins w:id="3" w:author="Gary Lupyan" w:date="2017-12-04T14:26:00Z">
        <w:r w:rsidR="003129D0">
          <w:rPr>
            <w:rFonts w:ascii="Helvetica" w:eastAsia="Times New Roman" w:hAnsi="Helvetica" w:cs="Times New Roman"/>
            <w:color w:val="212121"/>
            <w:sz w:val="20"/>
            <w:szCs w:val="20"/>
            <w:shd w:val="clear" w:color="auto" w:fill="FFFFFF"/>
          </w:rPr>
          <w:t xml:space="preserve">qualitative differences between the words of human language and communicative signals of non-human animals. </w:t>
        </w:r>
      </w:ins>
      <w:ins w:id="4" w:author="Gary Lupyan" w:date="2017-12-04T14:27:00Z">
        <w:r w:rsidR="003129D0">
          <w:rPr>
            <w:rFonts w:ascii="Helvetica" w:eastAsia="Times New Roman" w:hAnsi="Helvetica" w:cs="Times New Roman"/>
            <w:color w:val="212121"/>
            <w:sz w:val="20"/>
            <w:szCs w:val="20"/>
            <w:shd w:val="clear" w:color="auto" w:fill="FFFFFF"/>
          </w:rPr>
          <w:t>In the revised introduction, we clarify the biological</w:t>
        </w:r>
        <w:r w:rsidR="003129D0" w:rsidRPr="003129D0">
          <w:rPr>
            <w:rFonts w:ascii="Helvetica" w:eastAsia="Times New Roman" w:hAnsi="Helvetica" w:cs="Times New Roman"/>
            <w:color w:val="212121"/>
            <w:sz w:val="20"/>
            <w:szCs w:val="20"/>
            <w:shd w:val="clear" w:color="auto" w:fill="FFFFFF"/>
          </w:rPr>
          <w:t xml:space="preserve"> </w:t>
        </w:r>
        <w:r w:rsidR="003129D0">
          <w:rPr>
            <w:rFonts w:ascii="Helvetica" w:eastAsia="Times New Roman" w:hAnsi="Helvetica" w:cs="Times New Roman"/>
            <w:color w:val="212121"/>
            <w:sz w:val="20"/>
            <w:szCs w:val="20"/>
            <w:shd w:val="clear" w:color="auto" w:fill="FFFFFF"/>
          </w:rPr>
          <w:t xml:space="preserve">nature of the </w:t>
        </w:r>
      </w:ins>
      <w:ins w:id="5" w:author="Gary Lupyan" w:date="2017-12-04T14:28:00Z">
        <w:r w:rsidR="003129D0">
          <w:rPr>
            <w:rFonts w:ascii="Helvetica" w:eastAsia="Times New Roman" w:hAnsi="Helvetica" w:cs="Times New Roman"/>
            <w:color w:val="212121"/>
            <w:sz w:val="20"/>
            <w:szCs w:val="20"/>
            <w:shd w:val="clear" w:color="auto" w:fill="FFFFFF"/>
          </w:rPr>
          <w:t>question we ask concerning the origin of spoken words and the role of the huma</w:t>
        </w:r>
        <w:del w:id="6" w:author="Pierce Edmiston" w:date="2017-12-04T14:56:00Z">
          <w:r w:rsidR="003129D0" w:rsidDel="00CD4AEC">
            <w:rPr>
              <w:rFonts w:ascii="Helvetica" w:eastAsia="Times New Roman" w:hAnsi="Helvetica" w:cs="Times New Roman"/>
              <w:color w:val="212121"/>
              <w:sz w:val="20"/>
              <w:szCs w:val="20"/>
              <w:shd w:val="clear" w:color="auto" w:fill="FFFFFF"/>
            </w:rPr>
            <w:delText xml:space="preserve"> </w:delText>
          </w:r>
        </w:del>
        <w:r w:rsidR="003129D0">
          <w:rPr>
            <w:rFonts w:ascii="Helvetica" w:eastAsia="Times New Roman" w:hAnsi="Helvetica" w:cs="Times New Roman"/>
            <w:color w:val="212121"/>
            <w:sz w:val="20"/>
            <w:szCs w:val="20"/>
            <w:shd w:val="clear" w:color="auto" w:fill="FFFFFF"/>
          </w:rPr>
          <w:t>n</w:t>
        </w:r>
      </w:ins>
      <w:ins w:id="7" w:author="Pierce Edmiston" w:date="2017-12-04T14:56:00Z">
        <w:r w:rsidR="00CD4AEC">
          <w:rPr>
            <w:rFonts w:ascii="Helvetica" w:eastAsia="Times New Roman" w:hAnsi="Helvetica" w:cs="Times New Roman"/>
            <w:color w:val="212121"/>
            <w:sz w:val="20"/>
            <w:szCs w:val="20"/>
            <w:shd w:val="clear" w:color="auto" w:fill="FFFFFF"/>
          </w:rPr>
          <w:t xml:space="preserve"> </w:t>
        </w:r>
      </w:ins>
      <w:bookmarkStart w:id="8" w:name="_GoBack"/>
      <w:bookmarkEnd w:id="8"/>
      <w:ins w:id="9" w:author="Gary Lupyan" w:date="2017-12-04T14:28:00Z">
        <w:r w:rsidR="003129D0">
          <w:rPr>
            <w:rFonts w:ascii="Helvetica" w:eastAsia="Times New Roman" w:hAnsi="Helvetica" w:cs="Times New Roman"/>
            <w:color w:val="212121"/>
            <w:sz w:val="20"/>
            <w:szCs w:val="20"/>
            <w:shd w:val="clear" w:color="auto" w:fill="FFFFFF"/>
          </w:rPr>
          <w:t>capacity for vocal imitation in this process.</w:t>
        </w:r>
      </w:ins>
    </w:p>
    <w:p w14:paraId="633EA94C" w14:textId="77777777" w:rsidR="003129D0" w:rsidRDefault="00B71BEA" w:rsidP="003129D0">
      <w:pPr>
        <w:rPr>
          <w:ins w:id="10" w:author="Gary Lupyan" w:date="2017-12-04T14:28:00Z"/>
          <w:rFonts w:ascii="Helvetica" w:eastAsia="Times New Roman" w:hAnsi="Helvetica" w:cs="Times New Roman"/>
          <w:color w:val="212121"/>
          <w:sz w:val="20"/>
          <w:szCs w:val="20"/>
          <w:shd w:val="clear" w:color="auto" w:fill="FFFFFF"/>
        </w:rPr>
      </w:pPr>
      <w:del w:id="11" w:author="Gary Lupyan" w:date="2017-12-04T14:27:00Z">
        <w:r w:rsidDel="003129D0">
          <w:rPr>
            <w:rFonts w:ascii="Helvetica" w:eastAsia="Times New Roman" w:hAnsi="Helvetica" w:cs="Times New Roman"/>
            <w:color w:val="212121"/>
            <w:sz w:val="20"/>
            <w:szCs w:val="20"/>
            <w:shd w:val="clear" w:color="auto" w:fill="FFFFFF"/>
          </w:rPr>
          <w:delText xml:space="preserve"> </w:delText>
        </w:r>
      </w:del>
      <w:del w:id="12" w:author="Gary Lupyan" w:date="2017-12-04T14:28:00Z">
        <w:r w:rsidDel="003129D0">
          <w:rPr>
            <w:rFonts w:ascii="Helvetica" w:eastAsia="Times New Roman" w:hAnsi="Helvetica" w:cs="Times New Roman"/>
            <w:color w:val="212121"/>
            <w:sz w:val="20"/>
            <w:szCs w:val="20"/>
            <w:shd w:val="clear" w:color="auto" w:fill="FFFFFF"/>
          </w:rPr>
          <w:delText>Our paper addresses the fundamentally biological question of whether the human aptitude for vocal imitation is important for explaining the evolution of language.</w:delText>
        </w:r>
      </w:del>
    </w:p>
    <w:p w14:paraId="1FD0EFDC" w14:textId="75F1B7BA" w:rsidR="00B71BEA" w:rsidRDefault="00B71BEA" w:rsidP="003129D0">
      <w:pPr>
        <w:rPr>
          <w:rFonts w:ascii="Helvetica" w:eastAsia="Times New Roman" w:hAnsi="Helvetica" w:cs="Times New Roman"/>
          <w:color w:val="212121"/>
          <w:sz w:val="20"/>
          <w:szCs w:val="20"/>
          <w:shd w:val="clear" w:color="auto" w:fill="FFFFFF"/>
        </w:rPr>
      </w:pPr>
      <w:del w:id="13" w:author="Gary Lupyan" w:date="2017-12-04T14:28:00Z">
        <w:r w:rsidDel="003129D0">
          <w:rPr>
            <w:rFonts w:ascii="Helvetica" w:eastAsia="Times New Roman" w:hAnsi="Helvetica" w:cs="Times New Roman"/>
            <w:color w:val="212121"/>
            <w:sz w:val="20"/>
            <w:szCs w:val="20"/>
            <w:shd w:val="clear" w:color="auto" w:fill="FFFFFF"/>
          </w:rPr>
          <w:delText xml:space="preserve"> </w:delText>
        </w:r>
      </w:del>
      <w:r>
        <w:rPr>
          <w:rFonts w:ascii="Helvetica" w:eastAsia="Times New Roman" w:hAnsi="Helvetica" w:cs="Times New Roman"/>
          <w:color w:val="212121"/>
          <w:sz w:val="20"/>
          <w:szCs w:val="20"/>
          <w:shd w:val="clear" w:color="auto" w:fill="FFFFFF"/>
        </w:rPr>
        <w:t xml:space="preserve">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2D8E9FE4"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5398C6EB" w14:textId="77777777" w:rsidR="00B71BEA" w:rsidRPr="00474947" w:rsidRDefault="00D35F41"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6061E472">
          <v:rect id="_x0000_i1025" style="width:0;height:1.5pt" o:hralign="center" o:hrstd="t" o:hr="t" fillcolor="#a0a0a0" stroked="f"/>
        </w:pict>
      </w:r>
    </w:p>
    <w:p w14:paraId="45076E3B" w14:textId="74A6FAB9" w:rsidR="00B71BEA" w:rsidRDefault="00B71BEA" w:rsidP="00B71BEA">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p>
    <w:p w14:paraId="491C97E9" w14:textId="77777777"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41A9C540" w14:textId="44ED821E"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24F99234" w14:textId="66A59CED"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Our approach in looking to behavioral measures for determining 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156AA4FE" w14:textId="77777777" w:rsidR="00B71BEA" w:rsidRDefault="00D35F41"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685C6C7">
          <v:rect id="_x0000_i1026" style="width:0;height:1.5pt" o:hralign="center" o:hrstd="t" o:hr="t" fillcolor="#a0a0a0" stroked="f"/>
        </w:pict>
      </w:r>
    </w:p>
    <w:p w14:paraId="6E5B06E9" w14:textId="7A821CBE" w:rsidR="00B71BEA" w:rsidRPr="00B71BEA"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67ECD48B" w14:textId="6C958D65" w:rsid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18604836" w14:textId="405E5CF1" w:rsidR="00B71BEA" w:rsidRPr="00B71BEA" w:rsidRDefault="00B71BEA" w:rsidP="00B71BEA">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40BF0826" w14:textId="77777777" w:rsidR="00B71BEA" w:rsidRDefault="00D35F41"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5278034">
          <v:rect id="_x0000_i1027" style="width:0;height:1.5pt" o:hralign="center" o:hrstd="t" o:hr="t" fillcolor="#a0a0a0" stroked="f"/>
        </w:pict>
      </w:r>
    </w:p>
    <w:p w14:paraId="7BA86D0C" w14:textId="77777777" w:rsidR="00B71BEA" w:rsidRPr="00886B26" w:rsidRDefault="00B71BEA" w:rsidP="00B71BEA">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076C5DFF" w14:textId="77777777" w:rsidR="00B71BEA" w:rsidRDefault="00B71BEA" w:rsidP="00B71BEA">
      <w:pPr>
        <w:rPr>
          <w:rFonts w:ascii="Helvetica" w:eastAsia="Times New Roman" w:hAnsi="Helvetica" w:cs="Times New Roman"/>
          <w:color w:val="212121"/>
          <w:sz w:val="20"/>
          <w:szCs w:val="20"/>
          <w:shd w:val="clear" w:color="auto" w:fill="FFFFFF"/>
        </w:rPr>
      </w:pPr>
    </w:p>
    <w:p w14:paraId="635EC432" w14:textId="77777777" w:rsidR="00B71BEA" w:rsidRDefault="00B71BEA" w:rsidP="00B71BEA">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459993B8" w14:textId="1A7A6F04" w:rsidR="00B71BEA" w:rsidRDefault="00D35F41"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076E48C6">
          <v:rect id="_x0000_i1028" style="width:0;height:1.5pt" o:hralign="center" o:hrstd="t" o:hr="t" fillcolor="#a0a0a0" stroked="f"/>
        </w:pict>
      </w:r>
      <w:r w:rsidR="00B71BEA" w:rsidRPr="005B41EB">
        <w:rPr>
          <w:rFonts w:ascii="Helvetica" w:eastAsia="Times New Roman" w:hAnsi="Helvetica" w:cs="Times New Roman"/>
          <w:i/>
          <w:color w:val="212121"/>
          <w:sz w:val="20"/>
          <w:szCs w:val="20"/>
          <w:shd w:val="clear" w:color="auto" w:fill="FFFFFF"/>
        </w:rPr>
        <w:t>1.</w:t>
      </w:r>
      <w:r w:rsidR="00B71BEA">
        <w:rPr>
          <w:rFonts w:ascii="Helvetica" w:eastAsia="Times New Roman" w:hAnsi="Helvetica" w:cs="Times New Roman"/>
          <w:i/>
          <w:color w:val="212121"/>
          <w:sz w:val="20"/>
          <w:szCs w:val="20"/>
          <w:shd w:val="clear" w:color="auto" w:fill="FFFFFF"/>
        </w:rPr>
        <w:t xml:space="preserve"> </w:t>
      </w:r>
      <w:r w:rsidR="00B71BEA"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B71BEA" w:rsidRPr="005B41EB">
        <w:rPr>
          <w:rFonts w:ascii="Helvetica" w:eastAsia="Times New Roman" w:hAnsi="Helvetica" w:cs="Times New Roman"/>
          <w:color w:val="212121"/>
          <w:sz w:val="20"/>
          <w:szCs w:val="20"/>
        </w:rPr>
        <w:br/>
      </w:r>
      <w:r w:rsidR="00B71BEA" w:rsidRPr="005B41EB">
        <w:rPr>
          <w:rFonts w:ascii="Helvetica" w:eastAsia="Times New Roman" w:hAnsi="Helvetica" w:cs="Times New Roman"/>
          <w:color w:val="212121"/>
          <w:sz w:val="20"/>
          <w:szCs w:val="20"/>
        </w:rPr>
        <w:br/>
      </w:r>
      <w:r w:rsidR="00B71BEA"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2FD3D166" w14:textId="1105986E"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w:t>
      </w:r>
      <w:r w:rsidR="003129D0">
        <w:rPr>
          <w:rFonts w:ascii="Helvetica" w:eastAsia="Times New Roman" w:hAnsi="Helvetica" w:cs="Times New Roman"/>
          <w:color w:val="212121"/>
          <w:sz w:val="20"/>
          <w:szCs w:val="20"/>
        </w:rPr>
        <w:t xml:space="preserve">of environmental sounds </w:t>
      </w:r>
      <w:r>
        <w:rPr>
          <w:rFonts w:ascii="Helvetica" w:eastAsia="Times New Roman" w:hAnsi="Helvetica" w:cs="Times New Roman"/>
          <w:color w:val="212121"/>
          <w:sz w:val="20"/>
          <w:szCs w:val="20"/>
        </w:rPr>
        <w:t xml:space="preserve">can </w:t>
      </w:r>
      <w:r w:rsidR="003129D0">
        <w:rPr>
          <w:rFonts w:ascii="Helvetica" w:eastAsia="Times New Roman" w:hAnsi="Helvetica" w:cs="Times New Roman"/>
          <w:color w:val="212121"/>
          <w:sz w:val="20"/>
          <w:szCs w:val="20"/>
        </w:rPr>
        <w:t xml:space="preserve">lead to </w:t>
      </w:r>
      <w:r>
        <w:rPr>
          <w:rFonts w:ascii="Helvetica" w:eastAsia="Times New Roman" w:hAnsi="Helvetica" w:cs="Times New Roman"/>
          <w:color w:val="212121"/>
          <w:sz w:val="20"/>
          <w:szCs w:val="20"/>
        </w:rPr>
        <w:t>better category labels</w:t>
      </w:r>
      <w:r w:rsidR="003129D0">
        <w:rPr>
          <w:rFonts w:ascii="Helvetica" w:eastAsia="Times New Roman" w:hAnsi="Helvetica" w:cs="Times New Roman"/>
          <w:color w:val="212121"/>
          <w:sz w:val="20"/>
          <w:szCs w:val="20"/>
        </w:rPr>
        <w:t xml:space="preserve"> which at the same time preseving iconic resemblance to the original sound)</w:t>
      </w:r>
      <w:r>
        <w:rPr>
          <w:rFonts w:ascii="Helvetica" w:eastAsia="Times New Roman" w:hAnsi="Helvetica" w:cs="Times New Roman"/>
          <w:color w:val="212121"/>
          <w:sz w:val="20"/>
          <w:szCs w:val="20"/>
        </w:rPr>
        <w:t xml:space="preserve">. </w:t>
      </w:r>
    </w:p>
    <w:p w14:paraId="7D5AA984" w14:textId="6601BBCD"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47769412" w14:textId="6B8E8F05" w:rsidR="00B71BEA" w:rsidRDefault="00B71BEA" w:rsidP="00B71BEA">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4F552886" w14:textId="5711B411" w:rsidR="00B71BEA" w:rsidRDefault="00B71BEA" w:rsidP="00B71BEA">
      <w:pPr>
        <w:rPr>
          <w:rFonts w:ascii="Helvetica" w:hAnsi="Helvetica"/>
          <w:sz w:val="20"/>
          <w:szCs w:val="20"/>
        </w:rPr>
      </w:pPr>
      <w:r>
        <w:rPr>
          <w:rFonts w:ascii="Helvetica" w:hAnsi="Helvetica"/>
          <w:sz w:val="20"/>
          <w:szCs w:val="20"/>
        </w:rPr>
        <w:t>We also included a concluding paragraph discussing the implication of our results for theories of language evolution that emphasize the role of gesture, leaving .</w:t>
      </w:r>
    </w:p>
    <w:p w14:paraId="11008D13" w14:textId="77777777" w:rsidR="00B71BEA" w:rsidRPr="006C501C" w:rsidRDefault="00B71BEA" w:rsidP="00B71BEA">
      <w:pPr>
        <w:ind w:left="720"/>
        <w:rPr>
          <w:rFonts w:ascii="Helvetica" w:hAnsi="Helvetica"/>
          <w:sz w:val="20"/>
          <w:szCs w:val="20"/>
        </w:rPr>
      </w:pPr>
      <w:r w:rsidRPr="003B0540">
        <w:rPr>
          <w:rFonts w:ascii="Helvetica" w:hAnsi="Helvetica"/>
          <w:sz w:val="20"/>
          <w:szCs w:val="20"/>
        </w:rPr>
        <w:t>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Kendon, 2016).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35B74D64" w14:textId="5D35D6C0" w:rsidR="00B71BEA" w:rsidRDefault="00B71BEA" w:rsidP="00B71BEA">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lastRenderedPageBreak/>
        <w:br/>
      </w:r>
    </w:p>
    <w:p w14:paraId="5420C13B" w14:textId="77777777" w:rsidR="00B71BEA" w:rsidRDefault="00D35F41"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2CEA8D67">
          <v:rect id="_x0000_i1029" style="width:0;height:1.5pt" o:hralign="center" o:hrstd="t" o:hr="t" fillcolor="#a0a0a0" stroked="f"/>
        </w:pict>
      </w:r>
    </w:p>
    <w:p w14:paraId="657604F8" w14:textId="757C7723"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47B432C" w14:textId="42F36F6D"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77CCB749" w14:textId="77777777" w:rsidR="00B71BEA" w:rsidRDefault="00D35F41"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D3F681C">
          <v:rect id="_x0000_i1030" style="width:0;height:1.5pt" o:hralign="center" o:hrstd="t" o:hr="t" fillcolor="#a0a0a0" stroked="f"/>
        </w:pict>
      </w:r>
    </w:p>
    <w:p w14:paraId="3DF23721" w14:textId="1006903A" w:rsidR="00B71BEA" w:rsidRDefault="00B71BEA" w:rsidP="00B71BEA">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28B80C6F" w14:textId="1DBAA808" w:rsidR="00B71BEA" w:rsidRPr="00B71BEA" w:rsidRDefault="00B71BEA" w:rsidP="00B71BEA">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as precise as possible in our use of the terms ‘imitative and ‘iconic’. These terms overlap in meaning, but, as the reviewer notes, they are not entirely interchangeable. In general, we use the term ‘imitative’ (and derivatives) when referring to cases when a 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37C1C488" w14:textId="77777777" w:rsidR="00B71BEA" w:rsidRDefault="00D35F41" w:rsidP="00B71BEA">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4489BCC8">
          <v:rect id="_x0000_i1031" style="width:0;height:1.5pt" o:hralign="center" o:hrstd="t" o:hr="t" fillcolor="#a0a0a0" stroked="f"/>
        </w:pict>
      </w:r>
    </w:p>
    <w:p w14:paraId="1F9D76D1" w14:textId="018AE19B" w:rsidR="00B71BEA" w:rsidRDefault="00B71BEA" w:rsidP="00B71BEA">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w:t>
      </w:r>
      <w:r w:rsidRPr="003B0540">
        <w:rPr>
          <w:rFonts w:ascii="Helvetica" w:eastAsia="Times New Roman" w:hAnsi="Helvetica" w:cs="Times New Roman"/>
          <w:i/>
          <w:color w:val="212121"/>
          <w:sz w:val="20"/>
          <w:szCs w:val="20"/>
        </w:rPr>
        <w:lastRenderedPageBreak/>
        <w:t>(e.g.,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p>
    <w:p w14:paraId="205B2F4C" w14:textId="1CCD0D7B"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54793224" w14:textId="47FDBA72"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evoking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42198567" w14:textId="0389884F" w:rsidR="00B71BEA" w:rsidRP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al’s work on what they have referred to as systematicity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That is, non-arbitrariness at the level of lexical-class-to-wordform does not preclude non-arbitrariness at the level of word-meaning -to- wordform. </w:t>
      </w:r>
    </w:p>
    <w:p w14:paraId="681FA68B" w14:textId="77777777" w:rsidR="00B71BEA" w:rsidRDefault="00D35F41" w:rsidP="00B71BEA">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31C30DA">
          <v:rect id="_x0000_i1032" style="width:0;height:1.5pt" o:hralign="center" o:hrstd="t" o:hr="t" fillcolor="#a0a0a0" stroked="f"/>
        </w:pict>
      </w:r>
    </w:p>
    <w:p w14:paraId="71E13AC3" w14:textId="4E3EE031" w:rsidR="00B71BEA" w:rsidRDefault="00B71BEA" w:rsidP="00B71BEA">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317BC519" w14:textId="5D2B990E" w:rsidR="00B71BEA" w:rsidRPr="00B71BEA" w:rsidRDefault="00B71BEA" w:rsidP="00B71BEA">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19D3D206" w14:textId="69E9E4D1"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 results of Experiment 2 (Fig. 5), and the fact that the “True seed advantage” – the increase in performance when the true seed was present in the options – decreased over generations when matching imitations to seed sounds, but not when matching written transcriptions back to seed sounds.</w:t>
      </w:r>
    </w:p>
    <w:p w14:paraId="4E8A8EA5" w14:textId="4CFC1EB6"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 We now report a new analysis that compares the two versions of the experiment without the specific match questions. The decrease in the true seed advantage is unaffected by the exclusion.</w:t>
      </w:r>
    </w:p>
    <w:p w14:paraId="348F3EC3" w14:textId="77777777" w:rsidR="00B71BEA" w:rsidRDefault="00B71BEA" w:rsidP="00B71BEA">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clarified our explanation of these findings based on the differences in question difficulty.</w:t>
      </w:r>
    </w:p>
    <w:p w14:paraId="76678B1D" w14:textId="77777777" w:rsidR="00B71BEA" w:rsidRPr="008949A2" w:rsidRDefault="00B71BEA" w:rsidP="00B71BEA">
      <w:pPr>
        <w:rPr>
          <w:rFonts w:ascii="Helvetica" w:eastAsia="Times New Roman" w:hAnsi="Helvetica" w:cs="Times New Roman"/>
          <w:color w:val="212121"/>
          <w:sz w:val="20"/>
          <w:szCs w:val="20"/>
          <w:highlight w:val="yellow"/>
        </w:rPr>
      </w:pPr>
    </w:p>
    <w:p w14:paraId="647F80F2" w14:textId="77777777" w:rsidR="001C20A8" w:rsidRDefault="005A5EB8">
      <w:pPr>
        <w:pStyle w:val="Title"/>
      </w:pPr>
      <w:r>
        <w:lastRenderedPageBreak/>
        <w:t>The emergence of words from vocal imitations</w:t>
      </w:r>
    </w:p>
    <w:tbl>
      <w:tblPr>
        <w:tblW w:w="5000" w:type="pct"/>
        <w:tblLook w:val="04A0" w:firstRow="1" w:lastRow="0" w:firstColumn="1" w:lastColumn="0" w:noHBand="0" w:noVBand="1"/>
      </w:tblPr>
      <w:tblGrid>
        <w:gridCol w:w="9620"/>
      </w:tblGrid>
      <w:tr w:rsidR="001C20A8" w14:paraId="509A1EE5" w14:textId="77777777" w:rsidTr="005A5EB8">
        <w:tc>
          <w:tcPr>
            <w:tcW w:w="0" w:type="auto"/>
          </w:tcPr>
          <w:p w14:paraId="0A82A254" w14:textId="77777777" w:rsidR="001C20A8" w:rsidRDefault="005A5EB8">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1C20A8" w14:paraId="713B34BC" w14:textId="77777777" w:rsidTr="005A5EB8">
        <w:tc>
          <w:tcPr>
            <w:tcW w:w="0" w:type="auto"/>
          </w:tcPr>
          <w:p w14:paraId="43A021BD" w14:textId="77777777" w:rsidR="001C20A8" w:rsidRDefault="005A5EB8">
            <w:pPr>
              <w:pStyle w:val="Compact"/>
              <w:jc w:val="center"/>
            </w:pPr>
            <w:r>
              <w:t>                                                                                                                                                    </w:t>
            </w:r>
          </w:p>
        </w:tc>
      </w:tr>
      <w:tr w:rsidR="001C20A8" w14:paraId="7EADADF8" w14:textId="77777777" w:rsidTr="005A5EB8">
        <w:tc>
          <w:tcPr>
            <w:tcW w:w="0" w:type="auto"/>
          </w:tcPr>
          <w:p w14:paraId="076311C7" w14:textId="77777777" w:rsidR="001C20A8" w:rsidRDefault="005A5EB8">
            <w:pPr>
              <w:pStyle w:val="Compact"/>
              <w:jc w:val="center"/>
            </w:pPr>
            <w:r>
              <w:rPr>
                <w:vertAlign w:val="superscript"/>
              </w:rPr>
              <w:t>1</w:t>
            </w:r>
            <w:r>
              <w:t xml:space="preserve"> University of Wisconsin-Madison</w:t>
            </w:r>
          </w:p>
        </w:tc>
      </w:tr>
      <w:tr w:rsidR="001C20A8" w14:paraId="3191E1B3" w14:textId="77777777" w:rsidTr="005A5EB8">
        <w:tc>
          <w:tcPr>
            <w:tcW w:w="0" w:type="auto"/>
          </w:tcPr>
          <w:p w14:paraId="67F80983" w14:textId="12E34386" w:rsidR="001C20A8" w:rsidRDefault="00136262">
            <w:pPr>
              <w:pStyle w:val="Compact"/>
              <w:jc w:val="center"/>
            </w:pPr>
            <w:del w:id="14" w:author="Revision" w:date="2017-12-04T09:35:00Z">
              <w:r>
                <w:rPr>
                  <w:vertAlign w:val="superscript"/>
                </w:rPr>
                <w:delText>2</w:delText>
              </w:r>
              <w:r>
                <w:delText xml:space="preserve"> Max Planck Institute for Psycholinguistics</w:delText>
              </w:r>
            </w:del>
            <w:ins w:id="15" w:author="Revision" w:date="2017-12-04T09:35:00Z">
              <w:r w:rsidR="005A5EB8">
                <w:rPr>
                  <w:vertAlign w:val="superscript"/>
                </w:rPr>
                <w:t>2</w:t>
              </w:r>
              <w:r w:rsidR="005A5EB8">
                <w:t xml:space="preserve"> University of Birmingham</w:t>
              </w:r>
            </w:ins>
          </w:p>
        </w:tc>
      </w:tr>
      <w:tr w:rsidR="001C20A8" w14:paraId="568780B2" w14:textId="77777777" w:rsidTr="005A5EB8">
        <w:tc>
          <w:tcPr>
            <w:tcW w:w="0" w:type="auto"/>
          </w:tcPr>
          <w:p w14:paraId="448C5436" w14:textId="77777777" w:rsidR="001C20A8" w:rsidRDefault="005A5EB8">
            <w:pPr>
              <w:pStyle w:val="Compact"/>
              <w:jc w:val="center"/>
            </w:pPr>
            <w:r>
              <w:t>                                                                                                                                                    </w:t>
            </w:r>
          </w:p>
        </w:tc>
      </w:tr>
    </w:tbl>
    <w:p w14:paraId="276107C7" w14:textId="77777777" w:rsidR="001C20A8" w:rsidRDefault="005A5EB8">
      <w:pPr>
        <w:pStyle w:val="BodyText"/>
      </w:pPr>
      <w:r>
        <w:t> </w:t>
      </w:r>
    </w:p>
    <w:p w14:paraId="50743256" w14:textId="77777777" w:rsidR="001C20A8" w:rsidRDefault="005A5EB8">
      <w:pPr>
        <w:pStyle w:val="BodyText"/>
      </w:pPr>
      <w:r>
        <w:t> </w:t>
      </w:r>
    </w:p>
    <w:p w14:paraId="14BBED4E" w14:textId="77777777" w:rsidR="001C20A8" w:rsidRDefault="005A5EB8">
      <w:pPr>
        <w:pStyle w:val="BodyText"/>
      </w:pPr>
      <w:r>
        <w:t> </w:t>
      </w:r>
    </w:p>
    <w:p w14:paraId="088B7792" w14:textId="77777777" w:rsidR="001C20A8" w:rsidRDefault="005A5EB8" w:rsidP="00EE63A0">
      <w:pPr>
        <w:pStyle w:val="BodyText"/>
      </w:pPr>
      <w:r>
        <w:t> </w:t>
      </w:r>
    </w:p>
    <w:p w14:paraId="6976D249" w14:textId="77777777" w:rsidR="00EE63A0" w:rsidRDefault="00EE63A0" w:rsidP="00EE63A0">
      <w:pPr>
        <w:pStyle w:val="BodyText"/>
      </w:pPr>
    </w:p>
    <w:p w14:paraId="0E6E27D8" w14:textId="77777777" w:rsidR="001C20A8" w:rsidRDefault="005A5EB8">
      <w:pPr>
        <w:pStyle w:val="BodyText"/>
      </w:pPr>
      <w:r>
        <w:t> </w:t>
      </w:r>
    </w:p>
    <w:p w14:paraId="32FB3D78" w14:textId="77777777" w:rsidR="001C20A8" w:rsidRDefault="005A5EB8" w:rsidP="005A5EB8">
      <w:pPr>
        <w:pStyle w:val="Heading1"/>
      </w:pPr>
      <w:bookmarkStart w:id="16" w:name="author-note"/>
      <w:r>
        <w:t>Author note</w:t>
      </w:r>
      <w:bookmarkEnd w:id="16"/>
    </w:p>
    <w:p w14:paraId="6B7200AE" w14:textId="1EC05318" w:rsidR="001C20A8" w:rsidRDefault="005A5EB8" w:rsidP="005A5EB8">
      <w:pPr>
        <w:pStyle w:val="FirstParagraph"/>
      </w:pPr>
      <w:r>
        <w:t xml:space="preserve">Pierce Edmiston and Gary Lupyan, Department of Psychology, University of Wisconsin-Madison, Madison, Wisconsin. Marcus Perlman, </w:t>
      </w:r>
      <w:del w:id="17" w:author="Revision" w:date="2017-12-04T09:35:00Z">
        <w:r w:rsidR="00136262">
          <w:delText>Max Planck Institute for Psycholinguistics, Nijmegen, Netherlands</w:delText>
        </w:r>
      </w:del>
      <w:ins w:id="18" w:author="Revision" w:date="2017-12-04T09:35:00Z">
        <w:r>
          <w:t>University of Birmingham, United Kingdom</w:t>
        </w:r>
      </w:ins>
      <w:r>
        <w:t>.</w:t>
      </w:r>
    </w:p>
    <w:p w14:paraId="0F90F61F" w14:textId="77777777" w:rsidR="001C20A8" w:rsidRDefault="005A5EB8" w:rsidP="00EE63A0">
      <w:pPr>
        <w:pStyle w:val="BodyText"/>
      </w:pPr>
      <w:r>
        <w:t xml:space="preserve">Correspondence concerning this article should be addressed to Pierce Edmiston, 1202 W. Johnson St., Madison, WI, 53703. E-mail: </w:t>
      </w:r>
      <w:hyperlink r:id="rId8">
        <w:r w:rsidRPr="005A5EB8">
          <w:rPr>
            <w:rStyle w:val="Hyperlink"/>
          </w:rPr>
          <w:t>pedmiston@wisc.edu</w:t>
        </w:r>
      </w:hyperlink>
    </w:p>
    <w:p w14:paraId="473EADBF" w14:textId="77777777" w:rsidR="001C20A8" w:rsidRDefault="005A5EB8" w:rsidP="005A5EB8">
      <w:pPr>
        <w:pStyle w:val="Heading1"/>
      </w:pPr>
      <w:bookmarkStart w:id="19" w:name="abstract"/>
      <w:r>
        <w:lastRenderedPageBreak/>
        <w:t>Abstract</w:t>
      </w:r>
      <w:bookmarkEnd w:id="19"/>
    </w:p>
    <w:p w14:paraId="4A9C51DA" w14:textId="6C49AEF5" w:rsidR="001C20A8" w:rsidRDefault="005A5EB8" w:rsidP="005A5EB8">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20" w:author="Revision" w:date="2017-12-04T09:35:00Z">
        <w:r w:rsidR="00136262">
          <w:delText>novel word</w:delText>
        </w:r>
      </w:del>
      <w:ins w:id="21" w:author="Revision" w:date="2017-12-04T09:35:00Z">
        <w:r>
          <w:t>more wordlike</w:t>
        </w:r>
      </w:ins>
      <w:r>
        <w:t xml:space="preserve"> forms? In what ways do these words resemble the original sounds that motivated them</w:t>
      </w:r>
      <w:del w:id="22" w:author="Revision" w:date="2017-12-04T09:35:00Z">
        <w:r w:rsidR="00136262">
          <w:delText>?</w:delText>
        </w:r>
      </w:del>
      <w:ins w:id="23" w:author="Revision" w:date="2017-12-04T09:35: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24" w:author="Revision" w:date="2017-12-04T09:35: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69FCED63" w14:textId="77777777" w:rsidR="001C20A8" w:rsidRDefault="005A5EB8">
      <w:pPr>
        <w:pStyle w:val="BodyText"/>
      </w:pPr>
      <w:r>
        <w:rPr>
          <w:i/>
        </w:rPr>
        <w:t>Keywords:</w:t>
      </w:r>
      <w:r>
        <w:t xml:space="preserve"> language evolution, iconicity, vocal imitation, transmission chain</w:t>
      </w:r>
    </w:p>
    <w:p w14:paraId="272BDCF6" w14:textId="2D788CC5" w:rsidR="001C20A8" w:rsidRDefault="005A5EB8">
      <w:pPr>
        <w:pStyle w:val="BodyText"/>
      </w:pPr>
      <w:r>
        <w:t xml:space="preserve">Word count: </w:t>
      </w:r>
      <w:ins w:id="25" w:author="Revision" w:date="2017-12-04T09:35:00Z">
        <w:r>
          <w:t>7199</w:t>
        </w:r>
      </w:ins>
    </w:p>
    <w:p w14:paraId="58C895B8" w14:textId="77777777" w:rsidR="001C20A8" w:rsidRDefault="005A5EB8">
      <w:pPr>
        <w:pStyle w:val="BodyText"/>
      </w:pPr>
      <w:r>
        <w:t> </w:t>
      </w:r>
    </w:p>
    <w:p w14:paraId="22249135" w14:textId="77777777" w:rsidR="001C20A8" w:rsidRDefault="005A5EB8">
      <w:pPr>
        <w:pStyle w:val="BodyText"/>
      </w:pPr>
      <w:r>
        <w:t> </w:t>
      </w:r>
    </w:p>
    <w:p w14:paraId="6FE35E2A" w14:textId="77777777" w:rsidR="001C20A8" w:rsidRDefault="005A5EB8" w:rsidP="00EE63A0">
      <w:pPr>
        <w:pStyle w:val="BodyText"/>
      </w:pPr>
      <w:r>
        <w:t> </w:t>
      </w:r>
    </w:p>
    <w:p w14:paraId="00A06F24" w14:textId="77777777" w:rsidR="001C20A8" w:rsidRDefault="005A5EB8" w:rsidP="005A5EB8">
      <w:pPr>
        <w:pStyle w:val="Heading1"/>
      </w:pPr>
      <w:bookmarkStart w:id="26" w:name="the-emergence-of-words-from-vocal-imitat"/>
      <w:r>
        <w:lastRenderedPageBreak/>
        <w:t>The emergence of words from vocal imitations</w:t>
      </w:r>
      <w:bookmarkEnd w:id="26"/>
    </w:p>
    <w:p w14:paraId="25D4718D" w14:textId="0A84D7F3" w:rsidR="001C20A8" w:rsidRDefault="00136262">
      <w:pPr>
        <w:pStyle w:val="FirstParagraph"/>
        <w:rPr>
          <w:ins w:id="27" w:author="Revision" w:date="2017-12-04T09:35:00Z"/>
        </w:rPr>
      </w:pPr>
      <w:del w:id="28" w:author="Revision" w:date="2017-12-04T09:35: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w:delText>
        </w:r>
      </w:del>
      <w:ins w:id="29" w:author="Revision" w:date="2017-12-04T09:35:00Z">
        <w:r w:rsidR="005A5EB8">
          <w:t>Most vocal communication of non-human primate species is based on a repertoire of species-typical calls that are highly similar across generations and between populations (e.g. Seyfarth &amp; Cheney, 1986) (but see, e.g. Crockford, Herbinger, Vigilant, &amp; Boesch, 2004). In contrast, human languages comprise a vast repertoire of learned meaningful elements (words and other morphemes) which can number in the tens of thousands or more (e.g., Brysbaert, Stevens, Mandera, &amp; Keuleers, 2016). Aside from their number, the words of different natural languages are characterized by their extreme diversity (Evans &amp; Levinson, 2009; Lupyan &amp; Dale, 2016; Wierzbicka, 1996). The words used within a speech community change relatively quickly over generations compared to the evolution of vocal signals (e.g., Pagel, Atkinson, &amp; Meade, 2007). At least in part as a consequence of this divergence, most words appear to bear a largely arbitrary relationship between their form and their meaning — seemingly, a product of their idiosyncratic etymological histories (Labov, 1972; Sapir, 1921). The apparently arbitrary nature of spoken vocabularies presents a quandary for the study of language origins. If words of spoken languages are truly arbitrary, by what process were the first words ever coined?</w:t>
        </w:r>
      </w:ins>
    </w:p>
    <w:p w14:paraId="6214EDE9" w14:textId="77777777" w:rsidR="001C20A8" w:rsidRDefault="005A5EB8">
      <w:pPr>
        <w:pStyle w:val="BodyText"/>
        <w:rPr>
          <w:ins w:id="30" w:author="Revision" w:date="2017-12-04T09:35:00Z"/>
        </w:rPr>
      </w:pPr>
      <w:ins w:id="31" w:author="Revision" w:date="2017-12-04T09:35:00Z">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(Frishberg, 1975; Goldin-Meadow, 2016; Kendon, 2014; Klima &amp; Bellugi, 1980). For instance, Frishberg (1975) noted the iconic origins of the American Sign Language (ASL) sign for bird, which is formed with a beak-like handshape articulated in front of the nose. Another example is steal, derived from a grabbing motion to represent the act of stealing </w:t>
        </w:r>
        <w:r>
          <w:lastRenderedPageBreak/>
          <w:t>something. Stokoe (1965) identified about 25% of American Sign Language signs to be iconic, and reviewing the remaining 75% of ASL signs, Wescott (1971) determined that about two-thirds of these seemed plausibly derived from iconic origins. Further support for iconic origins of signed languages comes from observations of deaf children raised without exposure to a signed language, who develop homesign systems to use with their family. These communication systems are generally built from a process in which the children establish conventional gestures through the use of pantomimes and various iconic and indexical gestures (e.g. Goldin-Meadow &amp; Feldman, 1977). Participants in laboratory experiments utilize a similar strategy when they communicate with gestures in iterated communication games (Fay, Lister, Mark Ellison, &amp; Goldin-Meadow, 2014).</w:t>
        </w:r>
      </w:ins>
    </w:p>
    <w:p w14:paraId="57F7F81F" w14:textId="02FD466D" w:rsidR="001C20A8" w:rsidRDefault="005A5EB8" w:rsidP="005A5EB8">
      <w:pPr>
        <w:pStyle w:val="BodyText"/>
      </w:pPr>
      <w:ins w:id="32" w:author="Revision" w:date="2017-12-04T09:35:00Z">
        <w:r>
          <w:t xml:space="preserve">In contrast to the visual gestures of signed languages, many have argued that iconic vocalizations could not have played a significant role in the origin of spoken words because the vocal modality simply does not afford much resemblance between form and meaning (M. A. </w:t>
        </w:r>
      </w:ins>
      <w:r>
        <w:t xml:space="preserve">Arbib, 2012; Armstrong &amp; Wilcox, 2007; Corballis, 2003; Hewes, 1973; Hockett, 1978; Tomasello, 2010). </w:t>
      </w:r>
      <w:ins w:id="33" w:author="Revision" w:date="2017-12-04T09:35:00Z">
        <w:r>
          <w:t xml:space="preserve">It has also been argued that the human capacity for vocal imitation is a domain-specific skill, geared towards learning to speak, rather than the representation of environmental sounds. </w:t>
        </w:r>
      </w:ins>
      <w:r>
        <w:t xml:space="preserve">For example, Pinker and Jackendoff (2005) </w:t>
      </w:r>
      <w:del w:id="34" w:author="Revision" w:date="2017-12-04T09:35:00Z">
        <w:r w:rsidR="00136262">
          <w:delText>argued</w:delText>
        </w:r>
      </w:del>
      <w:ins w:id="35" w:author="Revision" w:date="2017-12-04T09:35:00Z">
        <w:r>
          <w:t>suggested</w:t>
        </w:r>
      </w:ins>
      <w:r>
        <w:t xml:space="preserve">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del w:id="36" w:author="Revision" w:date="2017-12-04T09:35: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5EF691C7" w14:textId="498378CC" w:rsidR="001C20A8" w:rsidRDefault="005A5EB8">
      <w:pPr>
        <w:pStyle w:val="BodyText"/>
      </w:pPr>
      <w:r>
        <w:lastRenderedPageBreak/>
        <w:t xml:space="preserve">Although most words of contemporary spoken languages are not clearly imitative in origin, there has been a growing recognition of the importance of </w:t>
      </w:r>
      <w:del w:id="37" w:author="Revision" w:date="2017-12-04T09:35:00Z">
        <w:r w:rsidR="00136262">
          <w:delText>imitative words</w:delText>
        </w:r>
      </w:del>
      <w:ins w:id="38" w:author="Revision" w:date="2017-12-04T09:35:00Z">
        <w:r>
          <w:t>iconicity</w:t>
        </w:r>
      </w:ins>
      <w:r>
        <w:t xml:space="preserve"> in spoken languages (Dingemanse, Blasi, Lupyan, Christiansen, &amp; Monaghan, 2015; Perniss, Thompson, &amp; Vigliocco, 2010) and the </w:t>
      </w:r>
      <w:del w:id="39" w:author="Revision" w:date="2017-12-04T09:35:00Z">
        <w:r w:rsidR="00136262">
          <w:delText>frequent</w:delText>
        </w:r>
      </w:del>
      <w:ins w:id="40" w:author="Revision" w:date="2017-12-04T09:35:00Z">
        <w:r>
          <w:t>common</w:t>
        </w:r>
      </w:ins>
      <w:r>
        <w:t xml:space="preserve">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RPr="005A5EB8">
        <w:t>/b/</w:t>
      </w:r>
      <w:r>
        <w:t xml:space="preserve"> in “boom” represents an abrupt, loud onset, the back vowel </w:t>
      </w:r>
      <w:r w:rsidRPr="005A5EB8">
        <w:t>/u/</w:t>
      </w:r>
      <w:r>
        <w:t xml:space="preserve"> a low pitch, and the nasalized </w:t>
      </w:r>
      <w:r w:rsidRPr="005A5EB8">
        <w:t>/m/</w:t>
      </w:r>
      <w:r>
        <w:t xml:space="preserve"> a slow, muffled decay (Rhodes, 1994).</w:t>
      </w:r>
    </w:p>
    <w:p w14:paraId="34437B4D" w14:textId="14558022" w:rsidR="001C20A8" w:rsidRDefault="005A5EB8">
      <w:pPr>
        <w:pStyle w:val="BodyText"/>
      </w:pPr>
      <w:r>
        <w:t xml:space="preserve">Thus, converging evidence suggests that people can use vocal imitation as an effective means of communication. </w:t>
      </w:r>
      <w:del w:id="41" w:author="Revision" w:date="2017-12-04T09:35:00Z">
        <w:r w:rsidR="00136262">
          <w:delText xml:space="preserve">But can </w:delText>
        </w:r>
      </w:del>
      <w:ins w:id="42" w:author="Revision" w:date="2017-12-04T09:35:00Z">
        <w:r>
          <w:t xml:space="preserve">At the same time, </w:t>
        </w:r>
      </w:ins>
      <w:r>
        <w:t xml:space="preserve">vocal imitations </w:t>
      </w:r>
      <w:del w:id="43" w:author="Revision" w:date="2017-12-04T09:35:00Z">
        <w:r w:rsidR="00136262">
          <w:delText xml:space="preserve">ever </w:delText>
        </w:r>
      </w:del>
      <w:ins w:id="44" w:author="Revision" w:date="2017-12-04T09:35:00Z">
        <w:r>
          <w:t xml:space="preserve">are not words. If vocal imitation played a role in the origin of some spoken words, then it is necessary to identify the minimal conditions under which vocal imitations can </w:t>
        </w:r>
      </w:ins>
      <w:r>
        <w:t xml:space="preserve">give rise to </w:t>
      </w:r>
      <w:del w:id="45" w:author="Revision" w:date="2017-12-04T09:35:00Z">
        <w:r w:rsidR="00136262">
          <w:delText>words</w:delText>
        </w:r>
      </w:del>
      <w:ins w:id="46" w:author="Revision" w:date="2017-12-04T09:35:00Z">
        <w:r>
          <w:t>more word-like vocalizations</w:t>
        </w:r>
      </w:ins>
      <w:r>
        <w:t xml:space="preserve"> that can </w:t>
      </w:r>
      <w:ins w:id="47" w:author="Revision" w:date="2017-12-04T09:35:00Z">
        <w:r>
          <w:lastRenderedPageBreak/>
          <w:t xml:space="preserve">eventually </w:t>
        </w:r>
      </w:ins>
      <w:r>
        <w:t xml:space="preserve">be integrated into </w:t>
      </w:r>
      <w:del w:id="48" w:author="Revision" w:date="2017-12-04T09:35:00Z">
        <w:r w:rsidR="00136262">
          <w:delText>the</w:delText>
        </w:r>
      </w:del>
      <w:ins w:id="49" w:author="Revision" w:date="2017-12-04T09:35:00Z">
        <w:r>
          <w:t>a</w:t>
        </w:r>
      </w:ins>
      <w:r>
        <w:t xml:space="preserve"> vocabulary of a language</w:t>
      </w:r>
      <w:del w:id="50" w:author="Revision" w:date="2017-12-04T09:35:00Z">
        <w:r w:rsidR="00136262">
          <w:delText xml:space="preserve">? And if so, </w:delText>
        </w:r>
        <w:r w:rsidR="00B034AD">
          <w:delText>by what means might this happen?</w:delText>
        </w:r>
      </w:del>
      <w:ins w:id="51" w:author="Revision" w:date="2017-12-04T09:35:00Z">
        <w:r>
          <w:t>. In the present set of studies we ask whether vocal imitations can transition to more word-like forms through sheer repetition — without an explicit intent to communicate.</w:t>
        </w:r>
      </w:ins>
      <w:r>
        <w:t xml:space="preserve"> To answer </w:t>
      </w:r>
      <w:del w:id="52" w:author="Revision" w:date="2017-12-04T09:35:00Z">
        <w:r w:rsidR="00136262">
          <w:delText>these questions</w:delText>
        </w:r>
      </w:del>
      <w:ins w:id="53" w:author="Revision" w:date="2017-12-04T09:35:00Z">
        <w:r>
          <w:t>this question</w:t>
        </w:r>
      </w:ins>
      <w:r>
        <w:t xml:space="preserve">, we recruited participants to play an online version of the </w:t>
      </w:r>
      <w:del w:id="54" w:author="Revision" w:date="2017-12-04T09:35:00Z">
        <w:r w:rsidR="00136262">
          <w:delText>children's</w:delText>
        </w:r>
      </w:del>
      <w:ins w:id="55" w:author="Revision" w:date="2017-12-04T09:35:00Z">
        <w:r>
          <w:t>children’s</w:t>
        </w:r>
      </w:ins>
      <w:r>
        <w:t xml:space="preserve">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1BDE040E" w14:textId="2DA48E2C" w:rsidR="001C20A8" w:rsidRDefault="00B034AD">
      <w:pPr>
        <w:pStyle w:val="BodyText"/>
        <w:rPr>
          <w:ins w:id="56" w:author="Revision" w:date="2017-12-04T09:35:00Z"/>
        </w:rPr>
      </w:pPr>
      <w:del w:id="57" w:author="Revision" w:date="2017-12-04T09:35:00Z">
        <w:r>
          <w:delText>We then</w:delText>
        </w:r>
      </w:del>
      <w:ins w:id="58" w:author="Revision" w:date="2017-12-04T09:35:00Z">
        <w:r w:rsidR="005A5EB8">
          <w:t>Our approach uses a transmission chain methodology similar to that frequently used in experimental studies of language evolution (Tamariz, 2017, for review).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(e.g., Kirby, Cornish, &amp; Smith, 2008),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ins>
    </w:p>
    <w:p w14:paraId="2F4E40B6" w14:textId="1CEF007C" w:rsidR="001C20A8" w:rsidRDefault="005A5EB8">
      <w:pPr>
        <w:pStyle w:val="BodyText"/>
      </w:pPr>
      <w:ins w:id="59" w:author="Revision" w:date="2017-12-04T09:35: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w:t>
      </w:r>
      <w:r>
        <w:lastRenderedPageBreak/>
        <w:t xml:space="preserve">for naïve participants to match the emergent words back to the original seed sounds. Third, do the imitations become more suitable as </w:t>
      </w:r>
      <w:ins w:id="60" w:author="Revision" w:date="2017-12-04T09:35:00Z">
        <w:r>
          <w:t xml:space="preserve">categorical </w:t>
        </w:r>
      </w:ins>
      <w:r>
        <w:t xml:space="preserve">labels for the </w:t>
      </w:r>
      <w:del w:id="61" w:author="Revision" w:date="2017-12-04T09:35:00Z">
        <w:r w:rsidR="00136262">
          <w:delText xml:space="preserve">category of </w:delText>
        </w:r>
      </w:del>
      <w:r>
        <w:t>sounds that motivated them? For example, does the imitation of a particular water-splashing sound become, over generations of repeated imitation, a better label for the more general category of water-splashing sounds?</w:t>
      </w:r>
    </w:p>
    <w:p w14:paraId="681565B9" w14:textId="77777777" w:rsidR="001C20A8" w:rsidRDefault="005A5EB8" w:rsidP="005A5EB8">
      <w:pPr>
        <w:pStyle w:val="Heading1"/>
      </w:pPr>
      <w:bookmarkStart w:id="62" w:name="experiment-1-stabilization-of-imitations"/>
      <w:r>
        <w:t>Experiment 1: Stabilization of imitations through repetition</w:t>
      </w:r>
      <w:bookmarkEnd w:id="62"/>
    </w:p>
    <w:p w14:paraId="17EC61B8" w14:textId="17F24800" w:rsidR="001C20A8" w:rsidRDefault="005A5EB8" w:rsidP="005A5EB8">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63" w:author="Revision" w:date="2017-12-04T09:35:00Z">
        <w:r w:rsidR="00136262">
          <w:delText>easier to transcribe</w:delText>
        </w:r>
      </w:del>
      <w:ins w:id="64" w:author="Revision" w:date="2017-12-04T09:35:00Z">
        <w:r>
          <w:t>more consistently transcribed</w:t>
        </w:r>
      </w:ins>
      <w:r>
        <w:t xml:space="preserve"> into English orthography.</w:t>
      </w:r>
    </w:p>
    <w:p w14:paraId="626D9ED1" w14:textId="77777777" w:rsidR="001C20A8" w:rsidRDefault="005A5EB8" w:rsidP="005A5EB8">
      <w:pPr>
        <w:pStyle w:val="Heading2"/>
      </w:pPr>
      <w:bookmarkStart w:id="65" w:name="methods"/>
      <w:r>
        <w:t>Methods</w:t>
      </w:r>
      <w:bookmarkEnd w:id="65"/>
    </w:p>
    <w:p w14:paraId="2272A300" w14:textId="77777777" w:rsidR="001C20A8" w:rsidRDefault="005A5EB8" w:rsidP="005A5EB8">
      <w:pPr>
        <w:pStyle w:val="Heading3"/>
        <w:framePr w:wrap="around"/>
      </w:pPr>
      <w:bookmarkStart w:id="66" w:name="selecting-seed-sounds"/>
      <w:r>
        <w:t>Selecting seed sounds</w:t>
      </w:r>
      <w:bookmarkEnd w:id="66"/>
    </w:p>
    <w:p w14:paraId="22E40022" w14:textId="1306C425" w:rsidR="001C20A8" w:rsidRDefault="005A5EB8" w:rsidP="005A5EB8">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w:t>
      </w:r>
      <w:r>
        <w:lastRenderedPageBreak/>
        <w:t xml:space="preserve">each category by systematically removing the sounds that stood out in each category. The results of the norming procedure are shown in Fig. S1. The four final categories were: water, glass, tear, zipper. The final 16 seed sounds can be downloaded from </w:t>
      </w:r>
      <w:ins w:id="67" w:author="Revision" w:date="2017-12-04T09:35: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1FE5D69F" w14:textId="77777777" w:rsidR="001C20A8" w:rsidRDefault="005A5EB8" w:rsidP="005A5EB8">
      <w:pPr>
        <w:pStyle w:val="Heading3"/>
        <w:framePr w:wrap="around"/>
      </w:pPr>
      <w:bookmarkStart w:id="68" w:name="collecting-vocal-imitations"/>
      <w:r>
        <w:t>Collecting vocal imitations</w:t>
      </w:r>
      <w:bookmarkEnd w:id="68"/>
    </w:p>
    <w:p w14:paraId="4F674310" w14:textId="4C33ACB7" w:rsidR="001C20A8" w:rsidRDefault="005A5EB8" w:rsidP="005A5EB8">
      <w:pPr>
        <w:pStyle w:val="FirstParagraph"/>
      </w:pPr>
      <w:r>
        <w:t>Participants (</w:t>
      </w:r>
      <w:r>
        <w:rPr>
          <w:i/>
        </w:rPr>
        <w:t>N</w:t>
      </w:r>
      <w:r>
        <w:t xml:space="preserve">=94) recruited from Amazon Mechanical Turk were paid to participate in an online version of the </w:t>
      </w:r>
      <w:del w:id="69" w:author="Revision" w:date="2017-12-04T09:35:00Z">
        <w:r w:rsidR="00136262">
          <w:delText>children's</w:delText>
        </w:r>
      </w:del>
      <w:ins w:id="70" w:author="Revision" w:date="2017-12-04T09:35:00Z">
        <w:r>
          <w:t>children’s</w:t>
        </w:r>
      </w:ins>
      <w:r>
        <w:t xml:space="preserve"> game of “Telephone”. Participants were instructed that they would hear some sound and their task </w:t>
      </w:r>
      <w:del w:id="71" w:author="Revision" w:date="2017-12-04T09:35:00Z">
        <w:r w:rsidR="00136262">
          <w:delText>is</w:delText>
        </w:r>
      </w:del>
      <w:ins w:id="72" w:author="Revision" w:date="2017-12-04T09:35:00Z">
        <w:r>
          <w:t>was</w:t>
        </w:r>
      </w:ins>
      <w:r>
        <w:t xml:space="preserve"> to reproduce it as accurately as possible using their computer microphone. Full instructions are provided in the Supplemental Materials.</w:t>
      </w:r>
    </w:p>
    <w:p w14:paraId="4784AA95" w14:textId="7575BC3F" w:rsidR="001C20A8" w:rsidRDefault="005A5EB8">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73" w:author="Revision" w:date="2017-12-04T09:35:00Z">
        <w:r w:rsidR="00136262">
          <w:delText>multiple</w:delText>
        </w:r>
      </w:del>
      <w:ins w:id="74" w:author="Revision" w:date="2017-12-04T09:35:00Z">
        <w:r>
          <w:t>as many</w:t>
        </w:r>
      </w:ins>
      <w:r>
        <w:t xml:space="preserve"> times</w:t>
      </w:r>
      <w:ins w:id="75" w:author="Revision" w:date="2017-12-04T09:35:00Z">
        <w:r>
          <w:t xml:space="preserve"> as they wished</w:t>
        </w:r>
      </w:ins>
      <w:r>
        <w:t>, but were only allowed a single recording in response. Recordings that were too quiet (less than -30 dBFS) were not accepted.</w:t>
      </w:r>
    </w:p>
    <w:p w14:paraId="4790F3F0" w14:textId="77777777" w:rsidR="001C20A8" w:rsidRDefault="005A5EB8">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1EEB27EA" w14:textId="77777777" w:rsidR="001C20A8" w:rsidRDefault="005A5EB8">
      <w:pPr>
        <w:rPr>
          <w:ins w:id="76" w:author="Revision" w:date="2017-12-04T09:35:00Z"/>
        </w:rPr>
      </w:pPr>
      <w:ins w:id="77" w:author="Revision" w:date="2017-12-04T09:35:00Z">
        <w:r>
          <w:rPr>
            <w:noProof/>
          </w:rPr>
          <w:lastRenderedPageBreak/>
          <w:drawing>
            <wp:inline distT="0" distB="0" distL="0" distR="0" wp14:anchorId="56980C34" wp14:editId="22191C88">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ins>
    </w:p>
    <w:p w14:paraId="3E66FACC" w14:textId="77777777" w:rsidR="001C20A8" w:rsidRDefault="005A5EB8">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0FB04632" w14:textId="77777777" w:rsidR="001C20A8" w:rsidRDefault="005A5EB8" w:rsidP="005A5EB8">
      <w:pPr>
        <w:pStyle w:val="Heading3"/>
        <w:framePr w:wrap="around"/>
      </w:pPr>
      <w:bookmarkStart w:id="78" w:name="measuring-acoustic-similarity"/>
      <w:r>
        <w:t>Measuring acoustic similarity</w:t>
      </w:r>
      <w:bookmarkEnd w:id="78"/>
    </w:p>
    <w:p w14:paraId="788196B8" w14:textId="77777777" w:rsidR="001C20A8" w:rsidRDefault="005A5EB8" w:rsidP="005A5EB8">
      <w:pPr>
        <w:pStyle w:val="Heading4"/>
        <w:framePr w:wrap="around"/>
      </w:pPr>
      <w:bookmarkStart w:id="79" w:name="acoustic-similarity-judgments"/>
      <w:r>
        <w:t>Acoustic similarity judgments</w:t>
      </w:r>
      <w:bookmarkEnd w:id="79"/>
    </w:p>
    <w:p w14:paraId="1E8017A4" w14:textId="52E2BDB4" w:rsidR="001C20A8" w:rsidRDefault="005A5EB8" w:rsidP="005A5EB8">
      <w:pPr>
        <w:pStyle w:val="FirstParagraph"/>
      </w:pPr>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Shrout &amp; Fleiss, 1979): ICC = 0.76, 95% CI [0.70, 0.81], F(170, 680) = 4.18, </w:t>
      </w:r>
      <w:r>
        <w:rPr>
          <w:i/>
        </w:rPr>
        <w:t>p</w:t>
      </w:r>
      <w:r>
        <w:t xml:space="preserve"> &lt; 0.001. Ratings were normalized for each rater (z-scored) prior to analysis.</w:t>
      </w:r>
    </w:p>
    <w:p w14:paraId="3317BFBA" w14:textId="77777777" w:rsidR="001C20A8" w:rsidRDefault="005A5EB8" w:rsidP="005A5EB8">
      <w:pPr>
        <w:pStyle w:val="Heading4"/>
        <w:framePr w:wrap="around"/>
      </w:pPr>
      <w:bookmarkStart w:id="80" w:name="algorithmic-acoustic-similarity"/>
      <w:r>
        <w:t>Algorithmic acoustic similarity</w:t>
      </w:r>
      <w:bookmarkEnd w:id="80"/>
    </w:p>
    <w:p w14:paraId="3123118C" w14:textId="5F948658" w:rsidR="001C20A8" w:rsidRDefault="005A5EB8" w:rsidP="005A5EB8">
      <w:pPr>
        <w:pStyle w:val="FirstParagraph"/>
      </w:pPr>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2964EC92" w14:textId="77777777" w:rsidR="001C20A8" w:rsidRDefault="005A5EB8" w:rsidP="005A5EB8">
      <w:pPr>
        <w:pStyle w:val="Heading3"/>
        <w:framePr w:wrap="around"/>
      </w:pPr>
      <w:bookmarkStart w:id="81" w:name="collecting-transcriptions-of-imitations"/>
      <w:r>
        <w:t>Collecting transcriptions of imitations</w:t>
      </w:r>
      <w:bookmarkEnd w:id="81"/>
    </w:p>
    <w:p w14:paraId="1FD4662C" w14:textId="123B0AC2" w:rsidR="001C20A8" w:rsidRDefault="005A5EB8" w:rsidP="005A5EB8">
      <w:pPr>
        <w:pStyle w:val="FirstParagraph"/>
      </w:pPr>
      <w:r>
        <w:t>Participants (</w:t>
      </w:r>
      <w:r>
        <w:rPr>
          <w:i/>
        </w:rPr>
        <w:t>N</w:t>
      </w:r>
      <w:r>
        <w:t xml:space="preserve">=216)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environmental seed sounds. Analyses of these transcriptions are reported in the Supplementary Materials (Fig. S5).</w:t>
      </w:r>
    </w:p>
    <w:p w14:paraId="32606440" w14:textId="0B21D8C1" w:rsidR="001C20A8" w:rsidRDefault="005A5EB8">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36F2C2EB" w14:textId="77777777" w:rsidR="001C20A8" w:rsidRDefault="005A5EB8" w:rsidP="005A5EB8">
      <w:pPr>
        <w:pStyle w:val="Heading3"/>
        <w:framePr w:wrap="around"/>
      </w:pPr>
      <w:bookmarkStart w:id="82" w:name="analyses"/>
      <w:r>
        <w:t>Analyses</w:t>
      </w:r>
      <w:bookmarkEnd w:id="82"/>
    </w:p>
    <w:p w14:paraId="1A2C78C8" w14:textId="179E2B86" w:rsidR="001C20A8" w:rsidRDefault="005A5EB8" w:rsidP="005A5EB8">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w:t>
      </w:r>
      <w:del w:id="83" w:author="Revision" w:date="2017-12-04T09:35:00Z">
        <w:r w:rsidR="00136262">
          <w:delText>and are</w:delText>
        </w:r>
      </w:del>
      <w:ins w:id="84" w:author="Revision" w:date="2017-12-04T09:35:00Z">
        <w:r>
          <w:t>as</w:t>
        </w:r>
      </w:ins>
      <w:r>
        <w:t xml:space="preserve"> described below.</w:t>
      </w:r>
    </w:p>
    <w:p w14:paraId="3722481B" w14:textId="77777777" w:rsidR="001C20A8" w:rsidRDefault="005A5EB8" w:rsidP="005A5EB8">
      <w:pPr>
        <w:pStyle w:val="Heading3"/>
        <w:framePr w:wrap="around"/>
      </w:pPr>
      <w:bookmarkStart w:id="85" w:name="data-availability"/>
      <w:r>
        <w:t>Data availability</w:t>
      </w:r>
      <w:bookmarkEnd w:id="85"/>
    </w:p>
    <w:p w14:paraId="3934F72B" w14:textId="29F8691B" w:rsidR="001C20A8" w:rsidRDefault="005A5EB8" w:rsidP="005A5EB8">
      <w:pPr>
        <w:pStyle w:val="FirstParagraph"/>
      </w:pPr>
      <w:r>
        <w:t xml:space="preserve">Our data along with all methods, materials, and analysis scripts, are available in public repositories described on the Open Science Framework page for this research </w:t>
      </w:r>
      <w:del w:id="86" w:author="Revision" w:date="2017-12-04T09:35:00Z">
        <w:r w:rsidR="00136262">
          <w:delText>at</w:delText>
        </w:r>
      </w:del>
      <w:ins w:id="87" w:author="Revision" w:date="2017-12-04T09:35:00Z">
        <w:r>
          <w:t>here:</w:t>
        </w:r>
      </w:ins>
      <w:r>
        <w:t xml:space="preserve"> </w:t>
      </w:r>
      <w:hyperlink r:id="rId10">
        <w:r w:rsidRPr="0082214D">
          <w:rPr>
            <w:rStyle w:val="Hyperlink"/>
          </w:rPr>
          <w:t>osf.io/3navm</w:t>
        </w:r>
      </w:hyperlink>
      <w:r>
        <w:t>.</w:t>
      </w:r>
    </w:p>
    <w:p w14:paraId="3FFB11C6" w14:textId="77777777" w:rsidR="001C20A8" w:rsidRDefault="005A5EB8" w:rsidP="005A5EB8">
      <w:pPr>
        <w:pStyle w:val="Heading2"/>
      </w:pPr>
      <w:bookmarkStart w:id="88" w:name="results"/>
      <w:r>
        <w:t>Results</w:t>
      </w:r>
      <w:bookmarkEnd w:id="88"/>
    </w:p>
    <w:p w14:paraId="1DE5BB03" w14:textId="39E4F7D7" w:rsidR="001C20A8" w:rsidRDefault="005A5EB8" w:rsidP="005A5EB8">
      <w:pPr>
        <w:pStyle w:val="Heading3"/>
        <w:framePr w:wrap="around"/>
      </w:pPr>
      <w:bookmarkStart w:id="89" w:name="acoustic-similarity-increased-through-it"/>
      <w:r>
        <w:t xml:space="preserve">Acoustic similarity increased </w:t>
      </w:r>
      <w:del w:id="90" w:author="Revision" w:date="2017-12-04T09:35:00Z">
        <w:r w:rsidR="00136262">
          <w:delText>over generations of repetition</w:delText>
        </w:r>
      </w:del>
      <w:ins w:id="91" w:author="Revision" w:date="2017-12-04T09:35:00Z">
        <w:r>
          <w:t>through iteration</w:t>
        </w:r>
      </w:ins>
      <w:bookmarkEnd w:id="89"/>
    </w:p>
    <w:p w14:paraId="11443304" w14:textId="7456A4A7" w:rsidR="001C20A8" w:rsidRDefault="005A5EB8" w:rsidP="005A5EB8">
      <w:pPr>
        <w:pStyle w:val="FirstParagraph"/>
      </w:pPr>
      <w:r>
        <w:t xml:space="preserve">Imitations of environmental sounds became more stable over the course of being repeated as revealed by increasing acoustic similarity </w:t>
      </w:r>
      <w:ins w:id="92" w:author="Revision" w:date="2017-12-04T09:35:00Z">
        <w:r>
          <w:t xml:space="preserve">judgments </w:t>
        </w:r>
      </w:ins>
      <w:r>
        <w:t xml:space="preserve">along individual transmission chains. Acoustic similarity ratings were fit with a linear mixed-effects model predicting </w:t>
      </w:r>
      <w:ins w:id="93" w:author="Revision" w:date="2017-12-04T09:35:00Z">
        <w:r>
          <w:t xml:space="preserve">perceived acoustic </w:t>
        </w:r>
      </w:ins>
      <w:r>
        <w:t>similarity from generation with random effects (intercepts and slopes) for raters</w:t>
      </w:r>
      <w:del w:id="94" w:author="Revision" w:date="2017-12-04T09:35:00Z">
        <w:r w:rsidR="00136262">
          <w:delText xml:space="preserve"> and</w:delText>
        </w:r>
      </w:del>
      <w:ins w:id="95" w:author="Revision" w:date="2017-12-04T09:35:00Z">
        <w:r>
          <w:t xml:space="preserve">. To test whether the hypothesized increase in </w:t>
        </w:r>
        <w:r>
          <w:lastRenderedPageBreak/>
          <w:t>acoustic similarity was true across all seed sounds and categories, we added random effects (intercepts and slopes)</w:t>
        </w:r>
      </w:ins>
      <w:r>
        <w:t xml:space="preserve"> for seed sounds nested within categories. </w:t>
      </w:r>
      <w:del w:id="96" w:author="Revision" w:date="2017-12-04T09:35:00Z">
        <w:r w:rsidR="00136262">
          <w:delText>Imitations</w:delText>
        </w:r>
      </w:del>
      <w:ins w:id="97" w:author="Revision" w:date="2017-12-04T09:35:00Z">
        <w:r>
          <w:t>The results showed that, across raters and seeds, imitations</w:t>
        </w:r>
      </w:ins>
      <w:r>
        <w:t xml:space="preserve">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0065DA87" w14:textId="77777777" w:rsidR="001C20A8" w:rsidRDefault="005A5EB8">
      <w:pPr>
        <w:rPr>
          <w:ins w:id="98" w:author="Revision" w:date="2017-12-04T09:35:00Z"/>
        </w:rPr>
      </w:pPr>
      <w:ins w:id="99" w:author="Revision" w:date="2017-12-04T09:35:00Z">
        <w:r>
          <w:rPr>
            <w:noProof/>
          </w:rPr>
          <w:lastRenderedPageBreak/>
          <w:drawing>
            <wp:inline distT="0" distB="0" distL="0" distR="0" wp14:anchorId="38685543" wp14:editId="159BCC9A">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ins>
    </w:p>
    <w:p w14:paraId="5E7D17C0" w14:textId="7D03F593" w:rsidR="001C20A8" w:rsidRDefault="005A5EB8">
      <w:pPr>
        <w:pStyle w:val="ImageCaption"/>
      </w:pPr>
      <w:r>
        <w:t xml:space="preserve">Figure 2 Change in perception of acoustic similarity over generations of </w:t>
      </w:r>
      <w:del w:id="100" w:author="Revision" w:date="2017-12-04T09:35:00Z">
        <w:r w:rsidR="00136262">
          <w:delText>repetition</w:delText>
        </w:r>
      </w:del>
      <w:ins w:id="101" w:author="Revision" w:date="2017-12-04T09:35:00Z">
        <w:r>
          <w:t>iterated imitation</w:t>
        </w:r>
      </w:ins>
      <w:r>
        <w:t>.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00050F20" w14:textId="77777777" w:rsidR="001C20A8" w:rsidRDefault="005A5EB8" w:rsidP="005A5EB8">
      <w:pPr>
        <w:pStyle w:val="Heading3"/>
        <w:framePr w:wrap="around"/>
      </w:pPr>
      <w:bookmarkStart w:id="102" w:name="acoustic-similarity-was-highest-within-t"/>
      <w:r>
        <w:t>Acoustic similarity was highest within transmission chains</w:t>
      </w:r>
      <w:bookmarkEnd w:id="102"/>
    </w:p>
    <w:p w14:paraId="5D21EF7A" w14:textId="77777777" w:rsidR="001C20A8" w:rsidRDefault="005A5EB8" w:rsidP="005A5EB8">
      <w:pPr>
        <w:pStyle w:val="FirstParagraph"/>
      </w:pPr>
      <w:r>
        <w:t xml:space="preserve">Increasing similarity along transmission chains could also reflect the continuous degradation of the signal due to </w:t>
      </w:r>
      <w:r>
        <w:lastRenderedPageBreak/>
        <w:t xml:space="preserve">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103" w:author="Revision" w:date="2017-12-04T09:35: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79ED05A4" w14:textId="77777777" w:rsidR="001C20A8" w:rsidRDefault="005A5EB8" w:rsidP="005A5EB8">
      <w:pPr>
        <w:pStyle w:val="Heading3"/>
        <w:framePr w:wrap="around"/>
      </w:pPr>
      <w:bookmarkStart w:id="104" w:name="later-generation-imitations-were-transcr"/>
      <w:r>
        <w:t>Later generation imitations were transcribed more consistently</w:t>
      </w:r>
      <w:bookmarkEnd w:id="104"/>
    </w:p>
    <w:p w14:paraId="14FE68FB" w14:textId="460543DA" w:rsidR="001C20A8" w:rsidRDefault="005A5EB8" w:rsidP="005A5EB8">
      <w:pPr>
        <w:pStyle w:val="FirstParagraph"/>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7F0E1728" w14:textId="09540F17" w:rsidR="001C20A8" w:rsidRDefault="005A5EB8">
      <w:pPr>
        <w:pStyle w:val="TableCaption"/>
      </w:pPr>
      <w:r>
        <w:t xml:space="preserve">Table 1 Examples of </w:t>
      </w:r>
      <w:del w:id="105" w:author="Revision" w:date="2017-12-04T09:35:00Z">
        <w:r w:rsidR="00136262">
          <w:delText xml:space="preserve">invented </w:delText>
        </w:r>
      </w:del>
      <w:r>
        <w:t>words</w:t>
      </w:r>
      <w:ins w:id="106" w:author="Revision" w:date="2017-12-04T09:35: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1C20A8" w14:paraId="61FE4BBD" w14:textId="77777777">
        <w:tc>
          <w:tcPr>
            <w:tcW w:w="0" w:type="auto"/>
            <w:tcBorders>
              <w:bottom w:val="single" w:sz="0" w:space="0" w:color="auto"/>
            </w:tcBorders>
            <w:vAlign w:val="bottom"/>
          </w:tcPr>
          <w:p w14:paraId="5A9B5FA7" w14:textId="77777777" w:rsidR="001C20A8" w:rsidRDefault="005A5EB8">
            <w:pPr>
              <w:pStyle w:val="Compact"/>
            </w:pPr>
            <w:r>
              <w:t>Category</w:t>
            </w:r>
          </w:p>
        </w:tc>
        <w:tc>
          <w:tcPr>
            <w:tcW w:w="0" w:type="auto"/>
            <w:tcBorders>
              <w:bottom w:val="single" w:sz="0" w:space="0" w:color="auto"/>
            </w:tcBorders>
            <w:vAlign w:val="bottom"/>
          </w:tcPr>
          <w:p w14:paraId="15B168E8" w14:textId="77777777" w:rsidR="001C20A8" w:rsidRDefault="005A5EB8">
            <w:pPr>
              <w:pStyle w:val="Compact"/>
              <w:jc w:val="right"/>
            </w:pPr>
            <w:r>
              <w:t>Seed</w:t>
            </w:r>
          </w:p>
        </w:tc>
        <w:tc>
          <w:tcPr>
            <w:tcW w:w="0" w:type="auto"/>
            <w:tcBorders>
              <w:bottom w:val="single" w:sz="0" w:space="0" w:color="auto"/>
            </w:tcBorders>
            <w:vAlign w:val="bottom"/>
          </w:tcPr>
          <w:p w14:paraId="52123A96" w14:textId="77777777" w:rsidR="001C20A8" w:rsidRDefault="005A5EB8">
            <w:pPr>
              <w:pStyle w:val="Compact"/>
            </w:pPr>
            <w:r>
              <w:t>First generation</w:t>
            </w:r>
          </w:p>
        </w:tc>
        <w:tc>
          <w:tcPr>
            <w:tcW w:w="0" w:type="auto"/>
            <w:tcBorders>
              <w:bottom w:val="single" w:sz="0" w:space="0" w:color="auto"/>
            </w:tcBorders>
            <w:vAlign w:val="bottom"/>
          </w:tcPr>
          <w:p w14:paraId="205E7013" w14:textId="77777777" w:rsidR="001C20A8" w:rsidRDefault="005A5EB8">
            <w:pPr>
              <w:pStyle w:val="Compact"/>
            </w:pPr>
            <w:r>
              <w:t>Last generation</w:t>
            </w:r>
          </w:p>
        </w:tc>
      </w:tr>
      <w:tr w:rsidR="001C20A8" w14:paraId="4B6F7E68" w14:textId="77777777">
        <w:tc>
          <w:tcPr>
            <w:tcW w:w="0" w:type="auto"/>
          </w:tcPr>
          <w:p w14:paraId="73AC6C65" w14:textId="77777777" w:rsidR="001C20A8" w:rsidRDefault="005A5EB8">
            <w:pPr>
              <w:pStyle w:val="Compact"/>
            </w:pPr>
            <w:r>
              <w:t>glass</w:t>
            </w:r>
          </w:p>
        </w:tc>
        <w:tc>
          <w:tcPr>
            <w:tcW w:w="0" w:type="auto"/>
          </w:tcPr>
          <w:p w14:paraId="38C75D9F" w14:textId="77777777" w:rsidR="001C20A8" w:rsidRDefault="005A5EB8">
            <w:pPr>
              <w:pStyle w:val="Compact"/>
              <w:jc w:val="right"/>
            </w:pPr>
            <w:r>
              <w:t>1</w:t>
            </w:r>
          </w:p>
        </w:tc>
        <w:tc>
          <w:tcPr>
            <w:tcW w:w="0" w:type="auto"/>
          </w:tcPr>
          <w:p w14:paraId="535F6B36" w14:textId="77777777" w:rsidR="001C20A8" w:rsidRDefault="005A5EB8">
            <w:pPr>
              <w:pStyle w:val="Compact"/>
            </w:pPr>
            <w:r>
              <w:t>tingtingting</w:t>
            </w:r>
          </w:p>
        </w:tc>
        <w:tc>
          <w:tcPr>
            <w:tcW w:w="0" w:type="auto"/>
          </w:tcPr>
          <w:p w14:paraId="0EA0D747" w14:textId="77777777" w:rsidR="001C20A8" w:rsidRDefault="005A5EB8">
            <w:pPr>
              <w:pStyle w:val="Compact"/>
            </w:pPr>
            <w:r>
              <w:t>deetdedededeet</w:t>
            </w:r>
          </w:p>
        </w:tc>
      </w:tr>
      <w:tr w:rsidR="001C20A8" w14:paraId="0C0FC1BB" w14:textId="77777777">
        <w:tc>
          <w:tcPr>
            <w:tcW w:w="0" w:type="auto"/>
          </w:tcPr>
          <w:p w14:paraId="0F513DCA" w14:textId="77777777" w:rsidR="001C20A8" w:rsidRDefault="005A5EB8">
            <w:pPr>
              <w:pStyle w:val="Compact"/>
            </w:pPr>
            <w:r>
              <w:t>glass</w:t>
            </w:r>
          </w:p>
        </w:tc>
        <w:tc>
          <w:tcPr>
            <w:tcW w:w="0" w:type="auto"/>
          </w:tcPr>
          <w:p w14:paraId="3ABC3856" w14:textId="77777777" w:rsidR="001C20A8" w:rsidRDefault="005A5EB8">
            <w:pPr>
              <w:pStyle w:val="Compact"/>
              <w:jc w:val="right"/>
            </w:pPr>
            <w:r>
              <w:t>2</w:t>
            </w:r>
          </w:p>
        </w:tc>
        <w:tc>
          <w:tcPr>
            <w:tcW w:w="0" w:type="auto"/>
          </w:tcPr>
          <w:p w14:paraId="61CA1FCB" w14:textId="77777777" w:rsidR="001C20A8" w:rsidRDefault="005A5EB8">
            <w:pPr>
              <w:pStyle w:val="Compact"/>
            </w:pPr>
            <w:r>
              <w:t>chirck</w:t>
            </w:r>
          </w:p>
        </w:tc>
        <w:tc>
          <w:tcPr>
            <w:tcW w:w="0" w:type="auto"/>
          </w:tcPr>
          <w:p w14:paraId="2232A5CF" w14:textId="77777777" w:rsidR="001C20A8" w:rsidRDefault="005A5EB8">
            <w:pPr>
              <w:pStyle w:val="Compact"/>
            </w:pPr>
            <w:r>
              <w:t>correcto</w:t>
            </w:r>
          </w:p>
        </w:tc>
      </w:tr>
      <w:tr w:rsidR="001C20A8" w14:paraId="1146FB23" w14:textId="77777777">
        <w:tc>
          <w:tcPr>
            <w:tcW w:w="0" w:type="auto"/>
          </w:tcPr>
          <w:p w14:paraId="5387DA01" w14:textId="77777777" w:rsidR="001C20A8" w:rsidRDefault="005A5EB8">
            <w:pPr>
              <w:pStyle w:val="Compact"/>
            </w:pPr>
            <w:r>
              <w:lastRenderedPageBreak/>
              <w:t>glass</w:t>
            </w:r>
          </w:p>
        </w:tc>
        <w:tc>
          <w:tcPr>
            <w:tcW w:w="0" w:type="auto"/>
          </w:tcPr>
          <w:p w14:paraId="1DC3459C" w14:textId="77777777" w:rsidR="001C20A8" w:rsidRDefault="005A5EB8">
            <w:pPr>
              <w:pStyle w:val="Compact"/>
              <w:jc w:val="right"/>
            </w:pPr>
            <w:r>
              <w:t>3</w:t>
            </w:r>
          </w:p>
        </w:tc>
        <w:tc>
          <w:tcPr>
            <w:tcW w:w="0" w:type="auto"/>
          </w:tcPr>
          <w:p w14:paraId="67524511" w14:textId="77777777" w:rsidR="001C20A8" w:rsidRDefault="005A5EB8">
            <w:pPr>
              <w:pStyle w:val="Compact"/>
            </w:pPr>
            <w:r>
              <w:t>dirrng</w:t>
            </w:r>
          </w:p>
        </w:tc>
        <w:tc>
          <w:tcPr>
            <w:tcW w:w="0" w:type="auto"/>
          </w:tcPr>
          <w:p w14:paraId="5A307D62" w14:textId="77777777" w:rsidR="001C20A8" w:rsidRDefault="005A5EB8">
            <w:pPr>
              <w:pStyle w:val="Compact"/>
            </w:pPr>
            <w:r>
              <w:t>wayew</w:t>
            </w:r>
          </w:p>
        </w:tc>
      </w:tr>
      <w:tr w:rsidR="001C20A8" w14:paraId="2C801EA8" w14:textId="77777777">
        <w:tc>
          <w:tcPr>
            <w:tcW w:w="0" w:type="auto"/>
          </w:tcPr>
          <w:p w14:paraId="6B1D1BB8" w14:textId="77777777" w:rsidR="001C20A8" w:rsidRDefault="005A5EB8">
            <w:pPr>
              <w:pStyle w:val="Compact"/>
            </w:pPr>
            <w:r>
              <w:t>glass</w:t>
            </w:r>
          </w:p>
        </w:tc>
        <w:tc>
          <w:tcPr>
            <w:tcW w:w="0" w:type="auto"/>
          </w:tcPr>
          <w:p w14:paraId="56BD4FEA" w14:textId="77777777" w:rsidR="001C20A8" w:rsidRDefault="005A5EB8">
            <w:pPr>
              <w:pStyle w:val="Compact"/>
              <w:jc w:val="right"/>
            </w:pPr>
            <w:r>
              <w:t>4</w:t>
            </w:r>
          </w:p>
        </w:tc>
        <w:tc>
          <w:tcPr>
            <w:tcW w:w="0" w:type="auto"/>
          </w:tcPr>
          <w:p w14:paraId="37AF9767" w14:textId="77777777" w:rsidR="001C20A8" w:rsidRDefault="005A5EB8">
            <w:pPr>
              <w:pStyle w:val="Compact"/>
            </w:pPr>
            <w:r>
              <w:t>boonk</w:t>
            </w:r>
          </w:p>
        </w:tc>
        <w:tc>
          <w:tcPr>
            <w:tcW w:w="0" w:type="auto"/>
          </w:tcPr>
          <w:p w14:paraId="66502AA0" w14:textId="77777777" w:rsidR="001C20A8" w:rsidRDefault="005A5EB8">
            <w:pPr>
              <w:pStyle w:val="Compact"/>
            </w:pPr>
            <w:r>
              <w:t>baroke</w:t>
            </w:r>
          </w:p>
        </w:tc>
      </w:tr>
      <w:tr w:rsidR="001C20A8" w14:paraId="1349FFE6" w14:textId="77777777">
        <w:tc>
          <w:tcPr>
            <w:tcW w:w="0" w:type="auto"/>
          </w:tcPr>
          <w:p w14:paraId="4A24E766" w14:textId="77777777" w:rsidR="001C20A8" w:rsidRDefault="005A5EB8">
            <w:pPr>
              <w:pStyle w:val="Compact"/>
            </w:pPr>
            <w:r>
              <w:t>tear</w:t>
            </w:r>
          </w:p>
        </w:tc>
        <w:tc>
          <w:tcPr>
            <w:tcW w:w="0" w:type="auto"/>
          </w:tcPr>
          <w:p w14:paraId="04CE2221" w14:textId="77777777" w:rsidR="001C20A8" w:rsidRDefault="005A5EB8">
            <w:pPr>
              <w:pStyle w:val="Compact"/>
              <w:jc w:val="right"/>
            </w:pPr>
            <w:r>
              <w:t>1</w:t>
            </w:r>
          </w:p>
        </w:tc>
        <w:tc>
          <w:tcPr>
            <w:tcW w:w="0" w:type="auto"/>
          </w:tcPr>
          <w:p w14:paraId="72FFF8F1" w14:textId="77777777" w:rsidR="001C20A8" w:rsidRDefault="005A5EB8">
            <w:pPr>
              <w:pStyle w:val="Compact"/>
            </w:pPr>
            <w:r>
              <w:t>scheeept</w:t>
            </w:r>
          </w:p>
        </w:tc>
        <w:tc>
          <w:tcPr>
            <w:tcW w:w="0" w:type="auto"/>
          </w:tcPr>
          <w:p w14:paraId="60FE3527" w14:textId="77777777" w:rsidR="001C20A8" w:rsidRDefault="005A5EB8">
            <w:pPr>
              <w:pStyle w:val="Compact"/>
            </w:pPr>
            <w:r>
              <w:t>cheecheea</w:t>
            </w:r>
          </w:p>
        </w:tc>
      </w:tr>
      <w:tr w:rsidR="001C20A8" w14:paraId="595870C4" w14:textId="77777777">
        <w:tc>
          <w:tcPr>
            <w:tcW w:w="0" w:type="auto"/>
          </w:tcPr>
          <w:p w14:paraId="18EACF28" w14:textId="77777777" w:rsidR="001C20A8" w:rsidRDefault="005A5EB8">
            <w:pPr>
              <w:pStyle w:val="Compact"/>
            </w:pPr>
            <w:r>
              <w:t>tear</w:t>
            </w:r>
          </w:p>
        </w:tc>
        <w:tc>
          <w:tcPr>
            <w:tcW w:w="0" w:type="auto"/>
          </w:tcPr>
          <w:p w14:paraId="0319F8A4" w14:textId="77777777" w:rsidR="001C20A8" w:rsidRDefault="005A5EB8">
            <w:pPr>
              <w:pStyle w:val="Compact"/>
              <w:jc w:val="right"/>
            </w:pPr>
            <w:r>
              <w:t>2</w:t>
            </w:r>
          </w:p>
        </w:tc>
        <w:tc>
          <w:tcPr>
            <w:tcW w:w="0" w:type="auto"/>
          </w:tcPr>
          <w:p w14:paraId="16646D85" w14:textId="77777777" w:rsidR="001C20A8" w:rsidRDefault="005A5EB8">
            <w:pPr>
              <w:pStyle w:val="Compact"/>
            </w:pPr>
            <w:r>
              <w:t>feeshefee</w:t>
            </w:r>
          </w:p>
        </w:tc>
        <w:tc>
          <w:tcPr>
            <w:tcW w:w="0" w:type="auto"/>
          </w:tcPr>
          <w:p w14:paraId="25CA34CD" w14:textId="77777777" w:rsidR="001C20A8" w:rsidRDefault="005A5EB8">
            <w:pPr>
              <w:pStyle w:val="Compact"/>
            </w:pPr>
            <w:r>
              <w:t>cheeoooo</w:t>
            </w:r>
          </w:p>
        </w:tc>
      </w:tr>
      <w:tr w:rsidR="001C20A8" w14:paraId="57F4E5FE" w14:textId="77777777">
        <w:tc>
          <w:tcPr>
            <w:tcW w:w="0" w:type="auto"/>
          </w:tcPr>
          <w:p w14:paraId="30EAF64E" w14:textId="77777777" w:rsidR="001C20A8" w:rsidRDefault="005A5EB8">
            <w:pPr>
              <w:pStyle w:val="Compact"/>
            </w:pPr>
            <w:r>
              <w:t>tear</w:t>
            </w:r>
          </w:p>
        </w:tc>
        <w:tc>
          <w:tcPr>
            <w:tcW w:w="0" w:type="auto"/>
          </w:tcPr>
          <w:p w14:paraId="40F7E5C7" w14:textId="77777777" w:rsidR="001C20A8" w:rsidRDefault="005A5EB8">
            <w:pPr>
              <w:pStyle w:val="Compact"/>
              <w:jc w:val="right"/>
            </w:pPr>
            <w:r>
              <w:t>3</w:t>
            </w:r>
          </w:p>
        </w:tc>
        <w:tc>
          <w:tcPr>
            <w:tcW w:w="0" w:type="auto"/>
          </w:tcPr>
          <w:p w14:paraId="0136DC29" w14:textId="77777777" w:rsidR="001C20A8" w:rsidRDefault="005A5EB8">
            <w:pPr>
              <w:pStyle w:val="Compact"/>
            </w:pPr>
            <w:r>
              <w:t>hhhweerrr</w:t>
            </w:r>
          </w:p>
        </w:tc>
        <w:tc>
          <w:tcPr>
            <w:tcW w:w="0" w:type="auto"/>
          </w:tcPr>
          <w:p w14:paraId="30A8D4B5" w14:textId="77777777" w:rsidR="001C20A8" w:rsidRDefault="005A5EB8">
            <w:pPr>
              <w:pStyle w:val="Compact"/>
            </w:pPr>
            <w:r>
              <w:t>chhhhhhewwwe</w:t>
            </w:r>
          </w:p>
        </w:tc>
      </w:tr>
      <w:tr w:rsidR="001C20A8" w14:paraId="4FF95270" w14:textId="77777777">
        <w:tc>
          <w:tcPr>
            <w:tcW w:w="0" w:type="auto"/>
          </w:tcPr>
          <w:p w14:paraId="69281621" w14:textId="77777777" w:rsidR="001C20A8" w:rsidRDefault="005A5EB8">
            <w:pPr>
              <w:pStyle w:val="Compact"/>
            </w:pPr>
            <w:r>
              <w:t>tear</w:t>
            </w:r>
          </w:p>
        </w:tc>
        <w:tc>
          <w:tcPr>
            <w:tcW w:w="0" w:type="auto"/>
          </w:tcPr>
          <w:p w14:paraId="41E5D1D8" w14:textId="77777777" w:rsidR="001C20A8" w:rsidRDefault="005A5EB8">
            <w:pPr>
              <w:pStyle w:val="Compact"/>
              <w:jc w:val="right"/>
            </w:pPr>
            <w:r>
              <w:t>4</w:t>
            </w:r>
          </w:p>
        </w:tc>
        <w:tc>
          <w:tcPr>
            <w:tcW w:w="0" w:type="auto"/>
          </w:tcPr>
          <w:p w14:paraId="28B02DDA" w14:textId="77777777" w:rsidR="001C20A8" w:rsidRDefault="005A5EB8">
            <w:pPr>
              <w:pStyle w:val="Compact"/>
            </w:pPr>
            <w:r>
              <w:t>ccccchhhhyeaahh</w:t>
            </w:r>
          </w:p>
        </w:tc>
        <w:tc>
          <w:tcPr>
            <w:tcW w:w="0" w:type="auto"/>
          </w:tcPr>
          <w:p w14:paraId="09DBCAA2" w14:textId="77777777" w:rsidR="001C20A8" w:rsidRDefault="005A5EB8">
            <w:pPr>
              <w:pStyle w:val="Compact"/>
            </w:pPr>
            <w:r>
              <w:t>shhhhh</w:t>
            </w:r>
          </w:p>
        </w:tc>
      </w:tr>
      <w:tr w:rsidR="001C20A8" w14:paraId="47619F1F" w14:textId="77777777">
        <w:tc>
          <w:tcPr>
            <w:tcW w:w="0" w:type="auto"/>
          </w:tcPr>
          <w:p w14:paraId="2ADC6543" w14:textId="77777777" w:rsidR="001C20A8" w:rsidRDefault="005A5EB8">
            <w:pPr>
              <w:pStyle w:val="Compact"/>
            </w:pPr>
            <w:r>
              <w:t>water</w:t>
            </w:r>
          </w:p>
        </w:tc>
        <w:tc>
          <w:tcPr>
            <w:tcW w:w="0" w:type="auto"/>
          </w:tcPr>
          <w:p w14:paraId="64257542" w14:textId="77777777" w:rsidR="001C20A8" w:rsidRDefault="005A5EB8">
            <w:pPr>
              <w:pStyle w:val="Compact"/>
              <w:jc w:val="right"/>
            </w:pPr>
            <w:r>
              <w:t>1</w:t>
            </w:r>
          </w:p>
        </w:tc>
        <w:tc>
          <w:tcPr>
            <w:tcW w:w="0" w:type="auto"/>
          </w:tcPr>
          <w:p w14:paraId="0C104E7B" w14:textId="77777777" w:rsidR="001C20A8" w:rsidRDefault="005A5EB8">
            <w:pPr>
              <w:pStyle w:val="Compact"/>
            </w:pPr>
            <w:r>
              <w:t>boococucuwich</w:t>
            </w:r>
          </w:p>
        </w:tc>
        <w:tc>
          <w:tcPr>
            <w:tcW w:w="0" w:type="auto"/>
          </w:tcPr>
          <w:p w14:paraId="689F6E91" w14:textId="77777777" w:rsidR="001C20A8" w:rsidRDefault="005A5EB8">
            <w:pPr>
              <w:pStyle w:val="Compact"/>
            </w:pPr>
            <w:r>
              <w:t>eeverlusha</w:t>
            </w:r>
          </w:p>
        </w:tc>
      </w:tr>
      <w:tr w:rsidR="001C20A8" w14:paraId="03F4007C" w14:textId="77777777">
        <w:tc>
          <w:tcPr>
            <w:tcW w:w="0" w:type="auto"/>
          </w:tcPr>
          <w:p w14:paraId="07223810" w14:textId="77777777" w:rsidR="001C20A8" w:rsidRDefault="005A5EB8">
            <w:pPr>
              <w:pStyle w:val="Compact"/>
            </w:pPr>
            <w:r>
              <w:t>water</w:t>
            </w:r>
          </w:p>
        </w:tc>
        <w:tc>
          <w:tcPr>
            <w:tcW w:w="0" w:type="auto"/>
          </w:tcPr>
          <w:p w14:paraId="46CD8272" w14:textId="77777777" w:rsidR="001C20A8" w:rsidRDefault="005A5EB8">
            <w:pPr>
              <w:pStyle w:val="Compact"/>
              <w:jc w:val="right"/>
            </w:pPr>
            <w:r>
              <w:t>2</w:t>
            </w:r>
          </w:p>
        </w:tc>
        <w:tc>
          <w:tcPr>
            <w:tcW w:w="0" w:type="auto"/>
          </w:tcPr>
          <w:p w14:paraId="551237F0" w14:textId="77777777" w:rsidR="001C20A8" w:rsidRDefault="005A5EB8">
            <w:pPr>
              <w:pStyle w:val="Compact"/>
            </w:pPr>
            <w:r>
              <w:t>chwoochwooochwooo</w:t>
            </w:r>
          </w:p>
        </w:tc>
        <w:tc>
          <w:tcPr>
            <w:tcW w:w="0" w:type="auto"/>
          </w:tcPr>
          <w:p w14:paraId="36F8DAF0" w14:textId="77777777" w:rsidR="001C20A8" w:rsidRDefault="005A5EB8">
            <w:pPr>
              <w:pStyle w:val="Compact"/>
            </w:pPr>
            <w:r>
              <w:t>cheiopshpshcheiopsh</w:t>
            </w:r>
          </w:p>
        </w:tc>
      </w:tr>
      <w:tr w:rsidR="001C20A8" w14:paraId="70A903BD" w14:textId="77777777">
        <w:tc>
          <w:tcPr>
            <w:tcW w:w="0" w:type="auto"/>
          </w:tcPr>
          <w:p w14:paraId="42C3399D" w14:textId="77777777" w:rsidR="001C20A8" w:rsidRDefault="005A5EB8">
            <w:pPr>
              <w:pStyle w:val="Compact"/>
            </w:pPr>
            <w:r>
              <w:t>water</w:t>
            </w:r>
          </w:p>
        </w:tc>
        <w:tc>
          <w:tcPr>
            <w:tcW w:w="0" w:type="auto"/>
          </w:tcPr>
          <w:p w14:paraId="56860816" w14:textId="77777777" w:rsidR="001C20A8" w:rsidRDefault="005A5EB8">
            <w:pPr>
              <w:pStyle w:val="Compact"/>
              <w:jc w:val="right"/>
            </w:pPr>
            <w:r>
              <w:t>3</w:t>
            </w:r>
          </w:p>
        </w:tc>
        <w:tc>
          <w:tcPr>
            <w:tcW w:w="0" w:type="auto"/>
          </w:tcPr>
          <w:p w14:paraId="6EF11BD7" w14:textId="77777777" w:rsidR="001C20A8" w:rsidRDefault="005A5EB8">
            <w:pPr>
              <w:pStyle w:val="Compact"/>
            </w:pPr>
            <w:r>
              <w:t>atoadelchoo</w:t>
            </w:r>
          </w:p>
        </w:tc>
        <w:tc>
          <w:tcPr>
            <w:tcW w:w="0" w:type="auto"/>
          </w:tcPr>
          <w:p w14:paraId="32C5FDDE" w14:textId="77777777" w:rsidR="001C20A8" w:rsidRDefault="005A5EB8">
            <w:pPr>
              <w:pStyle w:val="Compact"/>
            </w:pPr>
            <w:r>
              <w:t>mowah</w:t>
            </w:r>
          </w:p>
        </w:tc>
      </w:tr>
      <w:tr w:rsidR="001C20A8" w14:paraId="7B549E7A" w14:textId="77777777">
        <w:tc>
          <w:tcPr>
            <w:tcW w:w="0" w:type="auto"/>
          </w:tcPr>
          <w:p w14:paraId="1F015E8D" w14:textId="77777777" w:rsidR="001C20A8" w:rsidRDefault="005A5EB8">
            <w:pPr>
              <w:pStyle w:val="Compact"/>
            </w:pPr>
            <w:r>
              <w:t>water</w:t>
            </w:r>
          </w:p>
        </w:tc>
        <w:tc>
          <w:tcPr>
            <w:tcW w:w="0" w:type="auto"/>
          </w:tcPr>
          <w:p w14:paraId="1295087D" w14:textId="77777777" w:rsidR="001C20A8" w:rsidRDefault="005A5EB8">
            <w:pPr>
              <w:pStyle w:val="Compact"/>
              <w:jc w:val="right"/>
            </w:pPr>
            <w:r>
              <w:t>4</w:t>
            </w:r>
          </w:p>
        </w:tc>
        <w:tc>
          <w:tcPr>
            <w:tcW w:w="0" w:type="auto"/>
          </w:tcPr>
          <w:p w14:paraId="7A735EE6" w14:textId="77777777" w:rsidR="001C20A8" w:rsidRDefault="005A5EB8">
            <w:pPr>
              <w:pStyle w:val="Compact"/>
            </w:pPr>
            <w:r>
              <w:t>awakawush</w:t>
            </w:r>
          </w:p>
        </w:tc>
        <w:tc>
          <w:tcPr>
            <w:tcW w:w="0" w:type="auto"/>
          </w:tcPr>
          <w:p w14:paraId="370CA64D" w14:textId="77777777" w:rsidR="001C20A8" w:rsidRDefault="005A5EB8">
            <w:pPr>
              <w:pStyle w:val="Compact"/>
            </w:pPr>
            <w:r>
              <w:t>galonggalong</w:t>
            </w:r>
          </w:p>
        </w:tc>
      </w:tr>
      <w:tr w:rsidR="001C20A8" w14:paraId="5FF04E98" w14:textId="77777777">
        <w:tc>
          <w:tcPr>
            <w:tcW w:w="0" w:type="auto"/>
          </w:tcPr>
          <w:p w14:paraId="7850AB99" w14:textId="77777777" w:rsidR="001C20A8" w:rsidRDefault="005A5EB8">
            <w:pPr>
              <w:pStyle w:val="Compact"/>
            </w:pPr>
            <w:r>
              <w:t>zipper</w:t>
            </w:r>
          </w:p>
        </w:tc>
        <w:tc>
          <w:tcPr>
            <w:tcW w:w="0" w:type="auto"/>
          </w:tcPr>
          <w:p w14:paraId="49D40165" w14:textId="77777777" w:rsidR="001C20A8" w:rsidRDefault="005A5EB8">
            <w:pPr>
              <w:pStyle w:val="Compact"/>
              <w:jc w:val="right"/>
            </w:pPr>
            <w:r>
              <w:t>1</w:t>
            </w:r>
          </w:p>
        </w:tc>
        <w:tc>
          <w:tcPr>
            <w:tcW w:w="0" w:type="auto"/>
          </w:tcPr>
          <w:p w14:paraId="6546606C" w14:textId="77777777" w:rsidR="001C20A8" w:rsidRDefault="005A5EB8">
            <w:pPr>
              <w:pStyle w:val="Compact"/>
            </w:pPr>
            <w:r>
              <w:t>euah</w:t>
            </w:r>
          </w:p>
        </w:tc>
        <w:tc>
          <w:tcPr>
            <w:tcW w:w="0" w:type="auto"/>
          </w:tcPr>
          <w:p w14:paraId="57EDFC2E" w14:textId="77777777" w:rsidR="001C20A8" w:rsidRDefault="005A5EB8">
            <w:pPr>
              <w:pStyle w:val="Compact"/>
            </w:pPr>
            <w:r>
              <w:t>izoo</w:t>
            </w:r>
          </w:p>
        </w:tc>
      </w:tr>
      <w:tr w:rsidR="001C20A8" w14:paraId="63F8A27C" w14:textId="77777777">
        <w:tc>
          <w:tcPr>
            <w:tcW w:w="0" w:type="auto"/>
          </w:tcPr>
          <w:p w14:paraId="21040DEA" w14:textId="77777777" w:rsidR="001C20A8" w:rsidRDefault="005A5EB8">
            <w:pPr>
              <w:pStyle w:val="Compact"/>
            </w:pPr>
            <w:r>
              <w:t>zipper</w:t>
            </w:r>
          </w:p>
        </w:tc>
        <w:tc>
          <w:tcPr>
            <w:tcW w:w="0" w:type="auto"/>
          </w:tcPr>
          <w:p w14:paraId="339684AE" w14:textId="77777777" w:rsidR="001C20A8" w:rsidRDefault="005A5EB8">
            <w:pPr>
              <w:pStyle w:val="Compact"/>
              <w:jc w:val="right"/>
            </w:pPr>
            <w:r>
              <w:t>2</w:t>
            </w:r>
          </w:p>
        </w:tc>
        <w:tc>
          <w:tcPr>
            <w:tcW w:w="0" w:type="auto"/>
          </w:tcPr>
          <w:p w14:paraId="306CC34E" w14:textId="77777777" w:rsidR="001C20A8" w:rsidRDefault="005A5EB8">
            <w:pPr>
              <w:pStyle w:val="Compact"/>
            </w:pPr>
            <w:r>
              <w:t>zoop</w:t>
            </w:r>
          </w:p>
        </w:tc>
        <w:tc>
          <w:tcPr>
            <w:tcW w:w="0" w:type="auto"/>
          </w:tcPr>
          <w:p w14:paraId="578D54BC" w14:textId="77777777" w:rsidR="001C20A8" w:rsidRDefault="005A5EB8">
            <w:pPr>
              <w:pStyle w:val="Compact"/>
            </w:pPr>
            <w:r>
              <w:t>veeeep</w:t>
            </w:r>
          </w:p>
        </w:tc>
      </w:tr>
      <w:tr w:rsidR="001C20A8" w14:paraId="20827C01" w14:textId="77777777">
        <w:tc>
          <w:tcPr>
            <w:tcW w:w="0" w:type="auto"/>
          </w:tcPr>
          <w:p w14:paraId="547E685B" w14:textId="77777777" w:rsidR="001C20A8" w:rsidRDefault="005A5EB8">
            <w:pPr>
              <w:pStyle w:val="Compact"/>
            </w:pPr>
            <w:r>
              <w:t>zipper</w:t>
            </w:r>
          </w:p>
        </w:tc>
        <w:tc>
          <w:tcPr>
            <w:tcW w:w="0" w:type="auto"/>
          </w:tcPr>
          <w:p w14:paraId="107647D3" w14:textId="77777777" w:rsidR="001C20A8" w:rsidRDefault="005A5EB8">
            <w:pPr>
              <w:pStyle w:val="Compact"/>
              <w:jc w:val="right"/>
            </w:pPr>
            <w:r>
              <w:t>3</w:t>
            </w:r>
          </w:p>
        </w:tc>
        <w:tc>
          <w:tcPr>
            <w:tcW w:w="0" w:type="auto"/>
          </w:tcPr>
          <w:p w14:paraId="24AE182F" w14:textId="77777777" w:rsidR="001C20A8" w:rsidRDefault="005A5EB8">
            <w:pPr>
              <w:pStyle w:val="Compact"/>
            </w:pPr>
            <w:r>
              <w:t>arrgt</w:t>
            </w:r>
          </w:p>
        </w:tc>
        <w:tc>
          <w:tcPr>
            <w:tcW w:w="0" w:type="auto"/>
          </w:tcPr>
          <w:p w14:paraId="45E29532" w14:textId="77777777" w:rsidR="001C20A8" w:rsidRDefault="005A5EB8">
            <w:pPr>
              <w:pStyle w:val="Compact"/>
            </w:pPr>
            <w:r>
              <w:t>owww</w:t>
            </w:r>
          </w:p>
        </w:tc>
      </w:tr>
      <w:tr w:rsidR="001C20A8" w14:paraId="16AB2B31" w14:textId="77777777">
        <w:tc>
          <w:tcPr>
            <w:tcW w:w="0" w:type="auto"/>
          </w:tcPr>
          <w:p w14:paraId="48DBE7DD" w14:textId="77777777" w:rsidR="001C20A8" w:rsidRDefault="005A5EB8">
            <w:pPr>
              <w:pStyle w:val="Compact"/>
            </w:pPr>
            <w:r>
              <w:t>zipper</w:t>
            </w:r>
          </w:p>
        </w:tc>
        <w:tc>
          <w:tcPr>
            <w:tcW w:w="0" w:type="auto"/>
          </w:tcPr>
          <w:p w14:paraId="375AD749" w14:textId="77777777" w:rsidR="001C20A8" w:rsidRDefault="005A5EB8">
            <w:pPr>
              <w:pStyle w:val="Compact"/>
              <w:jc w:val="right"/>
            </w:pPr>
            <w:r>
              <w:t>4</w:t>
            </w:r>
          </w:p>
        </w:tc>
        <w:tc>
          <w:tcPr>
            <w:tcW w:w="0" w:type="auto"/>
          </w:tcPr>
          <w:p w14:paraId="3301E8BB" w14:textId="77777777" w:rsidR="001C20A8" w:rsidRDefault="005A5EB8">
            <w:pPr>
              <w:pStyle w:val="Compact"/>
            </w:pPr>
            <w:r>
              <w:t>bzzzzup</w:t>
            </w:r>
          </w:p>
        </w:tc>
        <w:tc>
          <w:tcPr>
            <w:tcW w:w="0" w:type="auto"/>
          </w:tcPr>
          <w:p w14:paraId="6B4A2646" w14:textId="77777777" w:rsidR="001C20A8" w:rsidRDefault="005A5EB8">
            <w:pPr>
              <w:pStyle w:val="Compact"/>
            </w:pPr>
            <w:r>
              <w:t>izzip</w:t>
            </w:r>
          </w:p>
        </w:tc>
      </w:tr>
    </w:tbl>
    <w:p w14:paraId="3FA4AFAC" w14:textId="1FB57EE4" w:rsidR="001C20A8" w:rsidRDefault="005A5EB8">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w:t>
      </w:r>
      <w:r>
        <w:lastRenderedPageBreak/>
        <w:t>effects (intercepts and slopes) for seed sound nested within category</w:t>
      </w:r>
      <w:del w:id="107" w:author="Revision" w:date="2017-12-04T09:35:00Z">
        <w:r w:rsidR="00136262">
          <w:footnoteReference w:id="2"/>
        </w:r>
      </w:del>
      <w:ins w:id="110" w:author="Revision" w:date="2017-12-04T09:35:00Z">
        <w:r>
          <w:rPr>
            <w:rStyle w:val="FootnoteReference"/>
          </w:rPr>
          <w:footnoteReference w:id="3"/>
        </w:r>
      </w:ins>
      <w:r>
        <w:t xml:space="preserve">. The results showed that transcriptions of last generation imitations were more similar to one another than transcriptions </w:t>
      </w:r>
      <w:del w:id="113" w:author="Revision" w:date="2017-12-04T09:35:00Z">
        <w:r w:rsidR="00136262">
          <w:delText>from</w:delText>
        </w:r>
      </w:del>
      <w:ins w:id="114" w:author="Revision" w:date="2017-12-04T09:35:00Z">
        <w:r>
          <w:t>of</w:t>
        </w:r>
      </w:ins>
      <w:r>
        <w:t xml:space="preserve">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w:t>
      </w:r>
      <w:del w:id="115" w:author="Revision" w:date="2017-12-04T09:35:00Z">
        <w:r w:rsidR="00136262">
          <w:delText xml:space="preserve"> for each imitation, </w:delText>
        </w:r>
      </w:del>
      <w:ins w:id="116" w:author="Revision" w:date="2017-12-04T09:35:00Z">
        <w:r>
          <w:t xml:space="preserve">, </w:t>
        </w:r>
      </w:ins>
      <w:r>
        <w:t xml:space="preserve">such as the percentage of exact </w:t>
      </w:r>
      <w:del w:id="117" w:author="Revision" w:date="2017-12-04T09:35:00Z">
        <w:r w:rsidR="00136262">
          <w:delText>string</w:delText>
        </w:r>
      </w:del>
      <w:ins w:id="118" w:author="Revision" w:date="2017-12-04T09:35:00Z">
        <w:r>
          <w:t>transcription</w:t>
        </w:r>
      </w:ins>
      <w:r>
        <w:t xml:space="preserve"> matches</w:t>
      </w:r>
      <w:del w:id="119" w:author="Revision" w:date="2017-12-04T09:35:00Z">
        <w:r w:rsidR="00136262">
          <w:delText xml:space="preserve">, </w:delText>
        </w:r>
      </w:del>
      <w:ins w:id="120" w:author="Revision" w:date="2017-12-04T09:35:00Z">
        <w:r>
          <w:t xml:space="preserve"> for each imitation, </w:t>
        </w:r>
      </w:ins>
      <w:r>
        <w:rPr>
          <w:i/>
        </w:rPr>
        <w:t>b</w:t>
      </w:r>
      <w:r>
        <w:t xml:space="preserve"> = 0.10 (SE = 0.03), </w:t>
      </w:r>
      <w:r>
        <w:rPr>
          <w:i/>
        </w:rPr>
        <w:t>t</w:t>
      </w:r>
      <w:r>
        <w:t xml:space="preserve">(90.0) = 2.84, </w:t>
      </w:r>
      <w:r>
        <w:rPr>
          <w:i/>
        </w:rPr>
        <w:t>p</w:t>
      </w:r>
      <w:r>
        <w:t xml:space="preserve"> = 0.006, and the length of </w:t>
      </w:r>
      <w:ins w:id="121" w:author="Revision" w:date="2017-12-04T09:35:00Z">
        <w:r>
          <w:t xml:space="preserve">the </w:t>
        </w:r>
      </w:ins>
      <w:r>
        <w:t xml:space="preserve">longest </w:t>
      </w:r>
      <w:ins w:id="122" w:author="Revision" w:date="2017-12-04T09:35:00Z">
        <w:r>
          <w:t xml:space="preserve">matching </w:t>
        </w:r>
      </w:ins>
      <w:r>
        <w:t>substring</w:t>
      </w:r>
      <w:del w:id="123" w:author="Revision" w:date="2017-12-04T09:35: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w:t>
      </w:r>
      <w:del w:id="124" w:author="Revision" w:date="2017-12-04T09:35:00Z">
        <w:r w:rsidR="00136262">
          <w:delText>sounds</w:delText>
        </w:r>
      </w:del>
      <w:ins w:id="125" w:author="Revision" w:date="2017-12-04T09:35:00Z">
        <w:r>
          <w:t>sound cues</w:t>
        </w:r>
      </w:ins>
      <w:r>
        <w:t xml:space="preserve"> are presented in the Supplementary Materials (Fig. S5).</w:t>
      </w:r>
    </w:p>
    <w:p w14:paraId="2BF42E28" w14:textId="77777777" w:rsidR="001C20A8" w:rsidRDefault="005A5EB8">
      <w:pPr>
        <w:rPr>
          <w:ins w:id="126" w:author="Revision" w:date="2017-12-04T09:35:00Z"/>
        </w:rPr>
      </w:pPr>
      <w:ins w:id="127" w:author="Revision" w:date="2017-12-04T09:35:00Z">
        <w:r>
          <w:rPr>
            <w:noProof/>
          </w:rPr>
          <w:lastRenderedPageBreak/>
          <w:drawing>
            <wp:inline distT="0" distB="0" distL="0" distR="0" wp14:anchorId="1504DA95" wp14:editId="7642472A">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ins>
    </w:p>
    <w:p w14:paraId="519B71BF" w14:textId="493095E5" w:rsidR="001C20A8" w:rsidRDefault="005A5EB8">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128" w:author="Revision" w:date="2017-12-04T09:35:00Z">
        <w:r w:rsidR="00136262">
          <w:delText>indicating</w:delText>
        </w:r>
      </w:del>
      <w:ins w:id="129" w:author="Revision" w:date="2017-12-04T09:35:00Z">
        <w:r>
          <w:t>suggesting</w:t>
        </w:r>
      </w:ins>
      <w:r>
        <w:t xml:space="preserve"> that repeating imitations made them easier to transcribe into English orthography than direct imitations of environmental sounds.</w:t>
      </w:r>
    </w:p>
    <w:p w14:paraId="53679596" w14:textId="77777777" w:rsidR="001C20A8" w:rsidRDefault="005A5EB8" w:rsidP="005A5EB8">
      <w:pPr>
        <w:pStyle w:val="Heading2"/>
      </w:pPr>
      <w:bookmarkStart w:id="130" w:name="discussion"/>
      <w:r>
        <w:lastRenderedPageBreak/>
        <w:t>Discussion</w:t>
      </w:r>
      <w:bookmarkEnd w:id="130"/>
    </w:p>
    <w:p w14:paraId="47E2763B" w14:textId="261EADC6" w:rsidR="001C20A8" w:rsidRDefault="005A5EB8" w:rsidP="005A5EB8">
      <w:pPr>
        <w:pStyle w:val="FirstParagraph"/>
      </w:pPr>
      <w:r>
        <w:t>Repeating imitations of environmental sounds over generations of unique speakers was sufficient to create more wordlike forms</w:t>
      </w:r>
      <w:ins w:id="131" w:author="Revision" w:date="2017-12-04T09:35:00Z">
        <w:r>
          <w:t>,</w:t>
        </w:r>
      </w:ins>
      <w:r>
        <w:t xml:space="preserve"> even without any </w:t>
      </w:r>
      <w:del w:id="132" w:author="Revision" w:date="2017-12-04T09:35:00Z">
        <w:r w:rsidR="00136262">
          <w:delText>instruction</w:delText>
        </w:r>
      </w:del>
      <w:ins w:id="133" w:author="Revision" w:date="2017-12-04T09:35:00Z">
        <w:r>
          <w:t>explicit intent</w:t>
        </w:r>
      </w:ins>
      <w:r>
        <w:t xml:space="preserve"> to </w:t>
      </w:r>
      <w:del w:id="134" w:author="Revision" w:date="2017-12-04T09:35:00Z">
        <w:r w:rsidR="00136262">
          <w:delText>do so</w:delText>
        </w:r>
      </w:del>
      <w:ins w:id="135" w:author="Revision" w:date="2017-12-04T09:35:00Z">
        <w:r>
          <w:t>communicate</w:t>
        </w:r>
      </w:ins>
      <w:r>
        <w:t xml:space="preserve">. We defined wordlike-ness in terms of acoustic stability and orthographic agreement. With additional repetitions, the acoustic forms of the imitations became more similar to one another, indicating they </w:t>
      </w:r>
      <w:del w:id="136" w:author="Revision" w:date="2017-12-04T09:35:00Z">
        <w:r w:rsidR="00136262">
          <w:delText>were</w:delText>
        </w:r>
      </w:del>
      <w:ins w:id="137" w:author="Revision" w:date="2017-12-04T09:35:00Z">
        <w:r>
          <w:t>became</w:t>
        </w:r>
      </w:ins>
      <w:r>
        <w:t xml:space="preserve"> easier to repeat with </w:t>
      </w:r>
      <w:del w:id="138" w:author="Revision" w:date="2017-12-04T09:35:00Z">
        <w:r w:rsidR="00136262">
          <w:delText>higher</w:delText>
        </w:r>
      </w:del>
      <w:ins w:id="139" w:author="Revision" w:date="2017-12-04T09:35: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140" w:author="Revision" w:date="2017-12-04T09:35:00Z">
        <w:r w:rsidR="00136262">
          <w:delText>In addition</w:delText>
        </w:r>
      </w:del>
      <w:ins w:id="141" w:author="Revision" w:date="2017-12-04T09:35:00Z">
        <w:r>
          <w:t>Additionally</w:t>
        </w:r>
      </w:ins>
      <w:r>
        <w:t>, later generation imitations were transcribed more consistently into English orthography, further supporting our hypothesis that repeating imitations makes them more word-like.</w:t>
      </w:r>
    </w:p>
    <w:p w14:paraId="55DE8DFF" w14:textId="6F632629" w:rsidR="001C20A8" w:rsidRDefault="005A5EB8">
      <w:pPr>
        <w:pStyle w:val="BodyText"/>
      </w:pPr>
      <w:r>
        <w:t xml:space="preserve">The results of Experiment 1 demonstrate the ease with which </w:t>
      </w:r>
      <w:del w:id="142" w:author="Revision" w:date="2017-12-04T09:35:00Z">
        <w:r w:rsidR="00136262">
          <w:delText>repeated imitations stabilize and give</w:delText>
        </w:r>
      </w:del>
      <w:ins w:id="143" w:author="Revision" w:date="2017-12-04T09:35:00Z">
        <w:r>
          <w:t>iterated imitation gives</w:t>
        </w:r>
      </w:ins>
      <w:r>
        <w:t xml:space="preserve"> rise to </w:t>
      </w:r>
      <w:del w:id="144" w:author="Revision" w:date="2017-12-04T09:35:00Z">
        <w:r w:rsidR="00136262">
          <w:delText>unique</w:delText>
        </w:r>
      </w:del>
      <w:ins w:id="145" w:author="Revision" w:date="2017-12-04T09:35: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55FA644D" w14:textId="49BBDC19" w:rsidR="001C20A8" w:rsidRDefault="005A5EB8" w:rsidP="005A5EB8">
      <w:pPr>
        <w:pStyle w:val="Heading1"/>
      </w:pPr>
      <w:bookmarkStart w:id="146" w:name="experiment-2-resemblance-of-imitations-t"/>
      <w:r>
        <w:t xml:space="preserve">Experiment 2: Resemblance of imitations to </w:t>
      </w:r>
      <w:del w:id="147" w:author="Revision" w:date="2017-12-04T09:35:00Z">
        <w:r w:rsidR="00136262">
          <w:delText>categories of</w:delText>
        </w:r>
      </w:del>
      <w:ins w:id="148" w:author="Revision" w:date="2017-12-04T09:35:00Z">
        <w:r>
          <w:t>original seed</w:t>
        </w:r>
      </w:ins>
      <w:r>
        <w:t xml:space="preserve"> sounds</w:t>
      </w:r>
      <w:bookmarkEnd w:id="146"/>
    </w:p>
    <w:p w14:paraId="01E6B0B3" w14:textId="050AA5A4" w:rsidR="001C20A8" w:rsidRDefault="005A5EB8" w:rsidP="005A5EB8">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149" w:author="Revision" w:date="2017-12-04T09:35:00Z">
        <w:r>
          <w:t xml:space="preserve">sound </w:t>
        </w:r>
      </w:ins>
      <w:r>
        <w:t xml:space="preserve">source relative to other seed sounds from either the </w:t>
      </w:r>
      <w:r>
        <w:lastRenderedPageBreak/>
        <w:t xml:space="preserve">same category or from different categories (Fig. 4). We used </w:t>
      </w:r>
      <w:del w:id="150" w:author="Revision" w:date="2017-12-04T09:35:00Z">
        <w:r w:rsidR="00136262">
          <w:delText>these</w:delText>
        </w:r>
      </w:del>
      <w:ins w:id="151" w:author="Revision" w:date="2017-12-04T09:35:00Z">
        <w:r>
          <w:t>the</w:t>
        </w:r>
      </w:ins>
      <w:r>
        <w:t xml:space="preserve"> match accuracies to answer two questions concerning the effect of </w:t>
      </w:r>
      <w:del w:id="152" w:author="Revision" w:date="2017-12-04T09:35:00Z">
        <w:r w:rsidR="00136262">
          <w:delText>repeated</w:delText>
        </w:r>
      </w:del>
      <w:ins w:id="153" w:author="Revision" w:date="2017-12-04T09:35: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154" w:author="Revision" w:date="2017-12-04T09:35:00Z">
        <w:r w:rsidR="00136262">
          <w:delText>hypothesized</w:delText>
        </w:r>
      </w:del>
      <w:ins w:id="155" w:author="Revision" w:date="2017-12-04T09:35:00Z">
        <w:r>
          <w:t>tested the hypothesis</w:t>
        </w:r>
      </w:ins>
      <w:r>
        <w:t xml:space="preserve"> that if</w:t>
      </w:r>
      <w:del w:id="156" w:author="Revision" w:date="2017-12-04T09:35:00Z">
        <w:r w:rsidR="00136262">
          <w:delText xml:space="preserve"> the</w:delText>
        </w:r>
      </w:del>
      <w:r>
        <w:t xml:space="preserve"> imitations were becoming more word-like, then they should also be interpreted more categorically, and thus we </w:t>
      </w:r>
      <w:del w:id="157" w:author="Revision" w:date="2017-12-04T09:35:00Z">
        <w:r w:rsidR="00136262">
          <w:delText>predicted that</w:delText>
        </w:r>
      </w:del>
      <w:ins w:id="158" w:author="Revision" w:date="2017-12-04T09:35:00Z">
        <w:r>
          <w:t>expected</w:t>
        </w:r>
      </w:ins>
      <w:r>
        <w:t xml:space="preserve"> the imitations </w:t>
      </w:r>
      <w:del w:id="159" w:author="Revision" w:date="2017-12-04T09:35:00Z">
        <w:r w:rsidR="00136262">
          <w:delText>should</w:delText>
        </w:r>
      </w:del>
      <w:ins w:id="160" w:author="Revision" w:date="2017-12-04T09:35:00Z">
        <w:r>
          <w:t>to</w:t>
        </w:r>
      </w:ins>
      <w:r>
        <w:t xml:space="preserve"> lose individuating information that identifies the </w:t>
      </w:r>
      <w:del w:id="161" w:author="Revision" w:date="2017-12-04T09:35:00Z">
        <w:r w:rsidR="00136262">
          <w:delText>actual seed sound that generated</w:delText>
        </w:r>
      </w:del>
      <w:ins w:id="162" w:author="Revision" w:date="2017-12-04T09:35:00Z">
        <w:r>
          <w:t>specific source of</w:t>
        </w:r>
      </w:ins>
      <w:r>
        <w:t xml:space="preserve"> an imitation more rapidly than category information that identifies the</w:t>
      </w:r>
      <w:ins w:id="163" w:author="Revision" w:date="2017-12-04T09:35:00Z">
        <w:r>
          <w:t xml:space="preserve"> general</w:t>
        </w:r>
      </w:ins>
      <w:r>
        <w:t xml:space="preserve"> category of environmental sound being imitated.</w:t>
      </w:r>
    </w:p>
    <w:p w14:paraId="0A156486" w14:textId="77777777" w:rsidR="001C20A8" w:rsidRDefault="005A5EB8">
      <w:pPr>
        <w:rPr>
          <w:ins w:id="164" w:author="Revision" w:date="2017-12-04T09:35:00Z"/>
        </w:rPr>
      </w:pPr>
      <w:ins w:id="165" w:author="Revision" w:date="2017-12-04T09:35:00Z">
        <w:r>
          <w:rPr>
            <w:noProof/>
          </w:rPr>
          <w:lastRenderedPageBreak/>
          <w:drawing>
            <wp:inline distT="0" distB="0" distL="0" distR="0" wp14:anchorId="67B10992" wp14:editId="0DC914DD">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ins>
    </w:p>
    <w:p w14:paraId="71BE2393" w14:textId="75C09048" w:rsidR="001C20A8" w:rsidRDefault="005A5EB8">
      <w:pPr>
        <w:pStyle w:val="ImageCaption"/>
      </w:pPr>
      <w:r>
        <w:t xml:space="preserve">Figure 4 Three types of matching questions used to assess the resemblance between the imitation (and transcriptions of imitations) and the original seed sounds. For each question, participants listened </w:t>
      </w:r>
      <w:del w:id="166" w:author="Revision" w:date="2017-12-04T09:35:00Z">
        <w:r w:rsidR="00136262">
          <w:delText xml:space="preserve">to </w:delText>
        </w:r>
      </w:del>
      <w:r>
        <w:t>an imitation (dashed circles)</w:t>
      </w:r>
      <w:ins w:id="167" w:author="Revision" w:date="2017-12-04T09:35:00Z">
        <w:r>
          <w:t xml:space="preserve"> or read a transcription of one,</w:t>
        </w:r>
      </w:ins>
      <w:r>
        <w:t xml:space="preserve"> and had to guess which of 4 sound choices (solid circles) they thought the person was trying to indicate. True seed questions contained the </w:t>
      </w:r>
      <w:del w:id="168" w:author="Revision" w:date="2017-12-04T09:35:00Z">
        <w:r w:rsidR="00136262">
          <w:delText>actual</w:delText>
        </w:r>
      </w:del>
      <w:ins w:id="169" w:author="Revision" w:date="2017-12-04T09:35: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2667A665" w14:textId="77777777" w:rsidR="001C20A8" w:rsidRDefault="005A5EB8" w:rsidP="005A5EB8">
      <w:pPr>
        <w:pStyle w:val="Heading2"/>
      </w:pPr>
      <w:bookmarkStart w:id="170" w:name="methods-1"/>
      <w:r>
        <w:lastRenderedPageBreak/>
        <w:t>Methods</w:t>
      </w:r>
      <w:bookmarkEnd w:id="170"/>
    </w:p>
    <w:p w14:paraId="71673FE3" w14:textId="77777777" w:rsidR="001C20A8" w:rsidRDefault="005A5EB8" w:rsidP="005A5EB8">
      <w:pPr>
        <w:pStyle w:val="Heading3"/>
        <w:framePr w:wrap="around"/>
      </w:pPr>
      <w:bookmarkStart w:id="171" w:name="matching-imitations-to-seed-sounds"/>
      <w:r>
        <w:t>Matching imitations to seed sounds</w:t>
      </w:r>
      <w:bookmarkEnd w:id="171"/>
    </w:p>
    <w:p w14:paraId="210AE772" w14:textId="776C2166" w:rsidR="001C20A8" w:rsidRDefault="005A5EB8" w:rsidP="005A5EB8">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172" w:author="Revision" w:date="2017-12-04T09:35:00Z">
        <w:r w:rsidR="00136262">
          <w:delText>unspeeded</w:delText>
        </w:r>
      </w:del>
      <w:ins w:id="173" w:author="Revision" w:date="2017-12-04T09:35:00Z">
        <w:r>
          <w:t>not speeded</w:t>
        </w:r>
      </w:ins>
      <w:r>
        <w:t xml:space="preserve"> and no feedback was provided. Participants completed 10 questions at a time.</w:t>
      </w:r>
    </w:p>
    <w:p w14:paraId="3A5DBD2E" w14:textId="77777777" w:rsidR="001C20A8" w:rsidRDefault="005A5EB8">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392F7377" w14:textId="77777777" w:rsidR="001C20A8" w:rsidRDefault="005A5EB8" w:rsidP="005A5EB8">
      <w:pPr>
        <w:pStyle w:val="Heading3"/>
        <w:framePr w:wrap="around"/>
      </w:pPr>
      <w:bookmarkStart w:id="174" w:name="matching-transcriptions-to-seed-sounds"/>
      <w:r>
        <w:t>Matching transcriptions to seed sounds</w:t>
      </w:r>
      <w:bookmarkEnd w:id="174"/>
    </w:p>
    <w:p w14:paraId="6C6D6954" w14:textId="10D1A355" w:rsidR="001C20A8" w:rsidRDefault="005A5EB8" w:rsidP="005A5EB8">
      <w:pPr>
        <w:pStyle w:val="FirstParagraph"/>
      </w:pPr>
      <w:r>
        <w:t>Participants (</w:t>
      </w:r>
      <w:r>
        <w:rPr>
          <w:i/>
        </w:rPr>
        <w:t>N</w:t>
      </w:r>
      <w:r>
        <w:t>=</w:t>
      </w:r>
      <w:del w:id="175" w:author="Revision" w:date="2017-12-04T09:35:00Z">
        <w:r w:rsidR="00136262">
          <w:delText>468</w:delText>
        </w:r>
      </w:del>
      <w:ins w:id="176" w:author="Revision" w:date="2017-12-04T09:35: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3C6EB832" w14:textId="77777777" w:rsidR="001C20A8" w:rsidRDefault="005A5EB8">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7E9D3997" w14:textId="77777777" w:rsidR="001C20A8" w:rsidRDefault="005A5EB8" w:rsidP="005A5EB8">
      <w:pPr>
        <w:pStyle w:val="Heading2"/>
      </w:pPr>
      <w:bookmarkStart w:id="177" w:name="results-1"/>
      <w:r>
        <w:lastRenderedPageBreak/>
        <w:t>Results</w:t>
      </w:r>
      <w:bookmarkEnd w:id="177"/>
    </w:p>
    <w:p w14:paraId="70B7577B" w14:textId="77777777" w:rsidR="001C20A8" w:rsidRDefault="005A5EB8" w:rsidP="005A5EB8">
      <w:pPr>
        <w:pStyle w:val="Heading3"/>
        <w:framePr w:wrap="around"/>
      </w:pPr>
      <w:bookmarkStart w:id="178" w:name="imitations-retained-category-information"/>
      <w:r>
        <w:t>Imitations retained category information more than individuating information</w:t>
      </w:r>
      <w:bookmarkEnd w:id="178"/>
    </w:p>
    <w:p w14:paraId="44A3ECD0" w14:textId="4E045C38" w:rsidR="001C20A8" w:rsidRDefault="005A5EB8" w:rsidP="005A5EB8">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179" w:author="Revision" w:date="2017-12-04T09:35:00Z">
        <w:r w:rsidR="00136262">
          <w:footnoteReference w:id="4"/>
        </w:r>
      </w:del>
      <w:ins w:id="182" w:author="Revision" w:date="2017-12-04T09:35:00Z">
        <w:r>
          <w:rPr>
            <w:rStyle w:val="FootnoteReference"/>
          </w:rPr>
          <w:footnoteReference w:id="5"/>
        </w:r>
      </w:ins>
      <w:r>
        <w:t>, and random slopes and intercepts for seed sounds nested within categories.</w:t>
      </w:r>
    </w:p>
    <w:p w14:paraId="5FC0CD63" w14:textId="35CDA4F4" w:rsidR="001C20A8" w:rsidRDefault="005A5EB8">
      <w:pPr>
        <w:pStyle w:val="BodyText"/>
      </w:pPr>
      <w:r>
        <w:t xml:space="preserve">Accuracy in matching </w:t>
      </w:r>
      <w:ins w:id="185" w:author="Revision" w:date="2017-12-04T09:35:00Z">
        <w:r>
          <w:t xml:space="preserve">first generation </w:t>
        </w:r>
      </w:ins>
      <w:r>
        <w:t>imitations to seed sounds was above chance for all question types</w:t>
      </w:r>
      <w:del w:id="186" w:author="Revision" w:date="2017-12-04T09:35: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2944967" w14:textId="535AC389" w:rsidR="001C20A8" w:rsidRDefault="005A5EB8">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187" w:author="Revision" w:date="2017-12-04T09:35:00Z">
        <w:r w:rsidR="00136262">
          <w:footnoteReference w:id="6"/>
        </w:r>
        <w:r w:rsidR="00136262">
          <w:delText>.</w:delText>
        </w:r>
      </w:del>
      <w:ins w:id="190" w:author="Revision" w:date="2017-12-04T09:35: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193" w:author="Revision" w:date="2017-12-04T09:35: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w:t>
        </w:r>
      </w:ins>
      <w:r>
        <w:t xml:space="preserve">The observed </w:t>
      </w:r>
      <w:ins w:id="194" w:author="Revision" w:date="2017-12-04T09:35:00Z">
        <w:r>
          <w:t xml:space="preserve">decrease in the “true seed advantage” (the advantage of having the actual seed among the choices) combined with the </w:t>
        </w:r>
      </w:ins>
      <w:r>
        <w:t>increase in the “category advantage” (i.e., the advantage of having between-category distractors)</w:t>
      </w:r>
      <w:del w:id="195" w:author="Revision" w:date="2017-12-04T09:35: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0DD0A041" w14:textId="77777777" w:rsidR="001C20A8" w:rsidRDefault="005A5EB8" w:rsidP="005A5EB8">
      <w:pPr>
        <w:pStyle w:val="Heading3"/>
        <w:framePr w:wrap="around"/>
      </w:pPr>
      <w:bookmarkStart w:id="196" w:name="transcriptions-retained-information-abou"/>
      <w:r>
        <w:t>Transcriptions retained information about seed sources</w:t>
      </w:r>
      <w:bookmarkEnd w:id="196"/>
    </w:p>
    <w:p w14:paraId="17A09B0F" w14:textId="5F2BE494" w:rsidR="001C20A8" w:rsidRDefault="005A5EB8" w:rsidP="005A5EB8">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076956D5" w14:textId="77777777" w:rsidR="001C20A8" w:rsidRDefault="005A5EB8">
      <w:pPr>
        <w:rPr>
          <w:ins w:id="197" w:author="Revision" w:date="2017-12-04T09:35:00Z"/>
        </w:rPr>
      </w:pPr>
      <w:ins w:id="198" w:author="Revision" w:date="2017-12-04T09:35:00Z">
        <w:r>
          <w:rPr>
            <w:noProof/>
          </w:rPr>
          <w:lastRenderedPageBreak/>
          <w:drawing>
            <wp:inline distT="0" distB="0" distL="0" distR="0" wp14:anchorId="76320832" wp14:editId="787162EB">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ins>
    </w:p>
    <w:p w14:paraId="6F34EEAF" w14:textId="33BA7C95" w:rsidR="001C20A8" w:rsidRDefault="005A5EB8">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w:t>
      </w:r>
      <w:del w:id="199" w:author="Revision" w:date="2017-12-04T09:35:00Z">
        <w:r w:rsidR="005D0E24">
          <w:delText xml:space="preserve">original environmental sounds to the </w:delText>
        </w:r>
      </w:del>
      <w:r>
        <w:t xml:space="preserve">transcriptions of the imitations </w:t>
      </w:r>
      <w:ins w:id="200" w:author="Revision" w:date="2017-12-04T09:35:00Z">
        <w:r>
          <w:t xml:space="preserve">to original seed sounds </w:t>
        </w:r>
      </w:ins>
      <w:r>
        <w:t xml:space="preserve">(e.g., </w:t>
      </w:r>
      <w:ins w:id="201" w:author="Revision" w:date="2017-12-04T09:35:00Z">
        <w:r>
          <w:t xml:space="preserve">“boococucuwich” to a </w:t>
        </w:r>
      </w:ins>
      <w:r>
        <w:t>water splashing sound</w:t>
      </w:r>
      <w:del w:id="202" w:author="Revision" w:date="2017-12-04T09:35:00Z">
        <w:r w:rsidR="005D0E24">
          <w:delText xml:space="preserve"> to “boococucuwich”)</w:delText>
        </w:r>
        <w:r w:rsidR="005D0E24" w:rsidDel="00B034AD">
          <w:delText xml:space="preserve"> </w:delText>
        </w:r>
        <w:r w:rsidR="00136262">
          <w:delText>.</w:delText>
        </w:r>
      </w:del>
      <w:ins w:id="203" w:author="Revision" w:date="2017-12-04T09:35:00Z">
        <w:r>
          <w:t>).</w:t>
        </w:r>
      </w:ins>
      <w:r>
        <w:t xml:space="preserve"> Transcriptions of imitations could still be matched back to the category of sound that motivated the original imitation even after 8 generations. Circles show </w:t>
      </w:r>
      <w:ins w:id="204" w:author="Revision" w:date="2017-12-04T09:35:00Z">
        <w:r>
          <w:t xml:space="preserve">mean </w:t>
        </w:r>
      </w:ins>
      <w:r>
        <w:t>matching accuracy for the corresponding vocal imitations</w:t>
      </w:r>
      <w:ins w:id="205" w:author="Revision" w:date="2017-12-04T09:35:00Z">
        <w:r>
          <w:t xml:space="preserve"> for comparison</w:t>
        </w:r>
      </w:ins>
      <w:r>
        <w:t>.</w:t>
      </w:r>
    </w:p>
    <w:p w14:paraId="5CB5B073" w14:textId="77777777" w:rsidR="001C20A8" w:rsidRDefault="005A5EB8" w:rsidP="005A5EB8">
      <w:pPr>
        <w:pStyle w:val="Heading2"/>
      </w:pPr>
      <w:bookmarkStart w:id="206" w:name="discussion-1"/>
      <w:r>
        <w:lastRenderedPageBreak/>
        <w:t>Discussion</w:t>
      </w:r>
      <w:bookmarkEnd w:id="206"/>
    </w:p>
    <w:p w14:paraId="32D262F4" w14:textId="77777777" w:rsidR="003706CA" w:rsidRDefault="005A5EB8">
      <w:pPr>
        <w:rPr>
          <w:del w:id="207" w:author="Revision" w:date="2017-12-04T09:35:00Z"/>
        </w:rPr>
      </w:pPr>
      <w:r>
        <w:t>Even after being repeated up to 8 times</w:t>
      </w:r>
      <w:del w:id="208" w:author="Revision" w:date="2017-12-04T09:35:00Z">
        <w:r w:rsidR="00136262">
          <w:delText>, imitations</w:delText>
        </w:r>
      </w:del>
      <w:ins w:id="209" w:author="Revision" w:date="2017-12-04T09:35:00Z">
        <w:r>
          <w:t xml:space="preserve"> across 8 different individuals, vocalizations</w:t>
        </w:r>
      </w:ins>
      <w:r>
        <w:t xml:space="preserve"> retained a resemblance to the environmental sound that motivated them</w:t>
      </w:r>
      <w:del w:id="210" w:author="Revision" w:date="2017-12-04T09:35:00Z">
        <w:r w:rsidR="00136262">
          <w:delText>,</w:delText>
        </w:r>
      </w:del>
      <w:ins w:id="211" w:author="Revision" w:date="2017-12-04T09:35:00Z">
        <w:r>
          <w:t>. This resemblance remained</w:t>
        </w:r>
      </w:ins>
      <w:r>
        <w:t xml:space="preserve"> even after </w:t>
      </w:r>
      <w:del w:id="212" w:author="Revision" w:date="2017-12-04T09:35:00Z">
        <w:r w:rsidR="00136262">
          <w:delText xml:space="preserve">being </w:delText>
        </w:r>
      </w:del>
      <w:ins w:id="213" w:author="Revision" w:date="2017-12-04T09:35:00Z">
        <w:r>
          <w:t xml:space="preserve">the vocalizations were </w:t>
        </w:r>
      </w:ins>
      <w:r>
        <w:t xml:space="preserve">transcribed into orthographic forms. For </w:t>
      </w:r>
      <w:ins w:id="214" w:author="Revision" w:date="2017-12-04T09:35:00Z">
        <w:r>
          <w:t xml:space="preserve">vocal </w:t>
        </w:r>
      </w:ins>
      <w:r>
        <w:t>imitations, but not for transcriptions</w:t>
      </w:r>
      <w:del w:id="215" w:author="Revision" w:date="2017-12-04T09:35:00Z">
        <w:r w:rsidR="00136262">
          <w:delText>,</w:delText>
        </w:r>
      </w:del>
      <w:r>
        <w:t xml:space="preserve"> this resemblance was stronger for the category of environmental sound than the actual seed sound, suggesting that through repetition, the imitations were becoming more categorical. This result </w:t>
      </w:r>
      <w:del w:id="216" w:author="Revision" w:date="2017-12-04T09:35:00Z">
        <w:r w:rsidR="00136262">
          <w:delText>supports the results of Experiment 1 in demonstrating</w:delText>
        </w:r>
      </w:del>
      <w:ins w:id="217" w:author="Revision" w:date="2017-12-04T09:35:00Z">
        <w:r>
          <w:t>highlights</w:t>
        </w:r>
      </w:ins>
      <w:r>
        <w:t xml:space="preserve"> another aspect of wordlike-ness achieved through repeated imitation: </w:t>
      </w:r>
      <w:del w:id="218" w:author="Revision" w:date="2017-12-04T09:35:00Z">
        <w:r w:rsidR="00136262">
          <w:delText>Words, in</w:delText>
        </w:r>
      </w:del>
      <w:ins w:id="219" w:author="Revision" w:date="2017-12-04T09:35:00Z">
        <w:r>
          <w:t>In</w:t>
        </w:r>
      </w:ins>
      <w:r>
        <w:t xml:space="preserve"> addition to being stable in acoustic and orthographic forms, </w:t>
      </w:r>
      <w:del w:id="220" w:author="Revision" w:date="2017-12-04T09:35:00Z">
        <w:r w:rsidR="00136262">
          <w:delText>are also</w:delText>
        </w:r>
      </w:del>
      <w:ins w:id="221" w:author="Revision" w:date="2017-12-04T09:35:00Z">
        <w:r>
          <w:t>iterated imitation produces vocalizations that are interpreted by naïve listeners in a more</w:t>
        </w:r>
      </w:ins>
      <w:r>
        <w:t xml:space="preserve"> categorical</w:t>
      </w:r>
      <w:del w:id="222" w:author="Revision" w:date="2017-12-04T09:35:00Z">
        <w:r w:rsidR="00136262">
          <w:delText>, denoting all members of a category equally as opposed</w:delText>
        </w:r>
      </w:del>
      <w:ins w:id="223" w:author="Revision" w:date="2017-12-04T09:35:00Z">
        <w:r>
          <w:t xml:space="preserve"> way. That is, in the course of being imitated, it became relatively harder</w:t>
        </w:r>
      </w:ins>
      <w:r>
        <w:t xml:space="preserve"> to </w:t>
      </w:r>
      <w:del w:id="224" w:author="Revision" w:date="2017-12-04T09:35:00Z">
        <w:r w:rsidR="00136262">
          <w:delText>identifying individual category members. Repeating imitations of environmental sounds is sufficient</w:delText>
        </w:r>
      </w:del>
      <w:ins w:id="225" w:author="Revision" w:date="2017-12-04T09:35:00Z">
        <w:r>
          <w:t>match the vocalization</w:t>
        </w:r>
      </w:ins>
      <w:r>
        <w:t xml:space="preserve"> to </w:t>
      </w:r>
      <w:del w:id="226" w:author="Revision" w:date="2017-12-04T09:35:00Z">
        <w:r w:rsidR="00136262">
          <w:delText xml:space="preserve">remove </w:delText>
        </w:r>
      </w:del>
      <w:ins w:id="227" w:author="Revision" w:date="2017-12-04T09:35:00Z">
        <w:r>
          <w:t xml:space="preserve">the original sound that motivated it compared to the category of the sound. Iterated imitation appears to strip the vocalizations of </w:t>
        </w:r>
      </w:ins>
      <w:r>
        <w:t xml:space="preserve">some of the </w:t>
      </w:r>
      <w:del w:id="228" w:author="Revision" w:date="2017-12-04T09:35:00Z">
        <w:r w:rsidR="00136262">
          <w:delText xml:space="preserve">individuating </w:delText>
        </w:r>
      </w:del>
      <w:r>
        <w:t xml:space="preserve">characteristics </w:t>
      </w:r>
      <w:del w:id="229" w:author="Revision" w:date="2017-12-04T09:35:00Z">
        <w:r w:rsidR="00136262">
          <w:delText xml:space="preserve">of the imitation </w:delText>
        </w:r>
      </w:del>
      <w:ins w:id="230" w:author="Revision" w:date="2017-12-04T09:35:00Z">
        <w:r>
          <w:t xml:space="preserve">that individuate each particular sound </w:t>
        </w:r>
      </w:ins>
      <w:r>
        <w:t xml:space="preserve">while </w:t>
      </w:r>
      <w:del w:id="231" w:author="Revision" w:date="2017-12-04T09:35:00Z">
        <w:r w:rsidR="00136262">
          <w:delText xml:space="preserve">retaining a </w:delText>
        </w:r>
      </w:del>
      <w:ins w:id="232" w:author="Revision" w:date="2017-12-04T09:35:00Z">
        <w:r>
          <w:t xml:space="preserve">maintaining some </w:t>
        </w:r>
      </w:ins>
      <w:r>
        <w:t>category-based resemblance</w:t>
      </w:r>
      <w:del w:id="233" w:author="Revision" w:date="2017-12-04T09:35:00Z">
        <w:r w:rsidR="00136262">
          <w:delText>.</w:delText>
        </w:r>
      </w:del>
    </w:p>
    <w:p w14:paraId="413F15CD" w14:textId="278EA8EC" w:rsidR="001C20A8" w:rsidRDefault="00136262">
      <w:pPr>
        <w:pStyle w:val="FirstParagraph"/>
        <w:rPr>
          <w:ins w:id="234" w:author="Revision" w:date="2017-12-04T09:35:00Z"/>
        </w:rPr>
      </w:pPr>
      <w:del w:id="235" w:author="Revision" w:date="2017-12-04T09:35:00Z">
        <w:r>
          <w:delText>The reason the same effect was</w:delText>
        </w:r>
      </w:del>
      <w:ins w:id="236" w:author="Revision" w:date="2017-12-04T09:35:00Z">
        <w:r w:rsidR="005A5EB8">
          <w:t xml:space="preserve"> (even though participants were never informed about the meaning of the vocalizations and even though they were</w:t>
        </w:r>
      </w:ins>
      <w:r w:rsidR="005A5EB8">
        <w:t xml:space="preserve"> not </w:t>
      </w:r>
      <w:del w:id="237" w:author="Revision" w:date="2017-12-04T09:35:00Z">
        <w:r>
          <w:delText>observed in matching accuracy for transcriptions is unknown. One possible reason</w:delText>
        </w:r>
      </w:del>
      <w:ins w:id="238" w:author="Revision" w:date="2017-12-04T09:35:00Z">
        <w:r w:rsidR="005A5EB8">
          <w:t>trying to communicate).</w:t>
        </w:r>
      </w:ins>
    </w:p>
    <w:p w14:paraId="2C343423" w14:textId="478FE0C0" w:rsidR="001C20A8" w:rsidRDefault="005A5EB8">
      <w:pPr>
        <w:pStyle w:val="BodyText"/>
      </w:pPr>
      <w:ins w:id="239" w:author="Revision" w:date="2017-12-04T09:35:00Z">
        <w:r>
          <w:t xml:space="preserve">Orthographic transcription of the vocalizations, like the vocalizations, were able to be matched to the original environmental sounds at levels above chance. Unlike vocalizations, the orthographic transcriptions continued to be matched more accurately to the true seed compared to the category. That is, transcription appears to impact specific and category-level information equally. The difference between matching performance for vocalizations and transcriptions 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lastRenderedPageBreak/>
          <w:t>in the imitations, but the inclusion of these questions would not change our failure to find a similar ‘true seed’ advantage. In addition, excluding the specific match questions from the analysis of the imitation match accuracies does not substantively change the results. One possible 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240" w:author="Revision" w:date="2017-12-04T09:35:00Z">
        <w:r w:rsidR="00136262">
          <w:delText xml:space="preserve">are </w:delText>
        </w:r>
      </w:del>
      <w:r>
        <w:t xml:space="preserve">still </w:t>
      </w:r>
      <w:del w:id="241" w:author="Revision" w:date="2017-12-04T09:35:00Z">
        <w:r w:rsidR="00136262">
          <w:delText>carrying</w:delText>
        </w:r>
      </w:del>
      <w:ins w:id="242" w:author="Revision" w:date="2017-12-04T09:35:00Z">
        <w:r>
          <w:t>carry</w:t>
        </w:r>
      </w:ins>
      <w:r>
        <w:t xml:space="preserve"> some category information</w:t>
      </w:r>
      <w:del w:id="243" w:author="Revision" w:date="2017-12-04T09:35:00Z">
        <w:r w:rsidR="00136262">
          <w:delText>.</w:delText>
        </w:r>
      </w:del>
      <w:ins w:id="244" w:author="Revision" w:date="2017-12-04T09:35:00Z">
        <w:r>
          <w:t>, so this is not a complete explanation of our results.</w:t>
        </w:r>
      </w:ins>
      <w:r>
        <w:t xml:space="preserve"> Another possible reason is that by </w:t>
      </w:r>
      <w:del w:id="245" w:author="Revision" w:date="2017-12-04T09:35:00Z">
        <w:r w:rsidR="00136262">
          <w:delText>subsetting</w:delText>
        </w:r>
      </w:del>
      <w:ins w:id="246" w:author="Revision" w:date="2017-12-04T09:35:00Z">
        <w:r>
          <w:t>selecting only</w:t>
        </w:r>
      </w:ins>
      <w:r>
        <w:t xml:space="preserve"> the most frequent transcriptions, we unintentionally excluded less frequent transcriptions that were </w:t>
      </w:r>
      <w:ins w:id="247" w:author="Revision" w:date="2017-12-04T09:35:00Z">
        <w:r>
          <w:t xml:space="preserve">nonetheless </w:t>
        </w:r>
      </w:ins>
      <w:r>
        <w:t>more diagnostic of category information.</w:t>
      </w:r>
    </w:p>
    <w:p w14:paraId="69C0F44F" w14:textId="77777777" w:rsidR="001C20A8" w:rsidRDefault="005A5EB8">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2A69737C" w14:textId="77777777" w:rsidR="001C20A8" w:rsidRDefault="005A5EB8" w:rsidP="000D1C6B">
      <w:pPr>
        <w:pStyle w:val="Heading1"/>
      </w:pPr>
      <w:bookmarkStart w:id="248" w:name="experiment-3-suitability-of-created-word"/>
      <w:r>
        <w:t>Experiment 3: Suitability of created words as category labels</w:t>
      </w:r>
      <w:bookmarkEnd w:id="248"/>
    </w:p>
    <w:p w14:paraId="2A802E65" w14:textId="72F0A3FF" w:rsidR="001C20A8" w:rsidRDefault="005A5EB8" w:rsidP="000D1C6B">
      <w:pPr>
        <w:pStyle w:val="FirstParagraph"/>
      </w:pPr>
      <w:r>
        <w:t xml:space="preserve">One consequence of imitations becoming more </w:t>
      </w:r>
      <w:del w:id="249" w:author="Revision" w:date="2017-12-04T09:35:00Z">
        <w:r w:rsidR="00136262">
          <w:delText>word-like</w:delText>
        </w:r>
      </w:del>
      <w:ins w:id="250" w:author="Revision" w:date="2017-12-04T09:35:00Z">
        <w:r>
          <w:t>wordlike</w:t>
        </w:r>
      </w:ins>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w:t>
      </w:r>
      <w:r>
        <w:lastRenderedPageBreak/>
        <w:t xml:space="preserve">generalize to new category members. We tested these predictions using a category learning task in which participants learned novel labels </w:t>
      </w:r>
      <w:del w:id="251" w:author="Revision" w:date="2017-12-04T09:35:00Z">
        <w:r w:rsidR="00136262">
          <w:delText>as category labels</w:delText>
        </w:r>
      </w:del>
      <w:ins w:id="252" w:author="Revision" w:date="2017-12-04T09:35:00Z">
        <w:r>
          <w:t>for the categories</w:t>
        </w:r>
      </w:ins>
      <w:r>
        <w:t xml:space="preserve"> of </w:t>
      </w:r>
      <w:del w:id="253" w:author="Revision" w:date="2017-12-04T09:35:00Z">
        <w:r w:rsidR="00136262">
          <w:delText xml:space="preserve">the seed </w:delText>
        </w:r>
      </w:del>
      <w:r>
        <w:t>environmental sounds. The novel labels were transcriptions of either first or last generation imitations gathered in Experiment 1.</w:t>
      </w:r>
    </w:p>
    <w:p w14:paraId="1280A413" w14:textId="77777777" w:rsidR="001C20A8" w:rsidRDefault="005A5EB8" w:rsidP="000D1C6B">
      <w:pPr>
        <w:pStyle w:val="Heading2"/>
      </w:pPr>
      <w:bookmarkStart w:id="254" w:name="methods-2"/>
      <w:r>
        <w:t>Methods</w:t>
      </w:r>
      <w:bookmarkEnd w:id="254"/>
    </w:p>
    <w:p w14:paraId="6C231609" w14:textId="77777777" w:rsidR="001C20A8" w:rsidRDefault="005A5EB8" w:rsidP="000D1C6B">
      <w:pPr>
        <w:pStyle w:val="Heading3"/>
        <w:framePr w:wrap="around"/>
      </w:pPr>
      <w:bookmarkStart w:id="255" w:name="selecting-words-to-learn-as-category-lab"/>
      <w:r>
        <w:t>Selecting words to learn as category labels</w:t>
      </w:r>
      <w:bookmarkEnd w:id="255"/>
    </w:p>
    <w:p w14:paraId="19114CC3" w14:textId="77777777" w:rsidR="001C20A8" w:rsidRDefault="005A5EB8" w:rsidP="000D1C6B">
      <w:pPr>
        <w:pStyle w:val="FirstParagraph"/>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47BA811F" w14:textId="77777777" w:rsidR="001C20A8" w:rsidRDefault="005A5EB8" w:rsidP="000D1C6B">
      <w:pPr>
        <w:pStyle w:val="Heading3"/>
        <w:framePr w:wrap="around"/>
      </w:pPr>
      <w:bookmarkStart w:id="256" w:name="procedure"/>
      <w:r>
        <w:t>Procedure</w:t>
      </w:r>
      <w:bookmarkEnd w:id="256"/>
    </w:p>
    <w:p w14:paraId="58F86983" w14:textId="7DB01B7F" w:rsidR="001C20A8" w:rsidRDefault="005A5EB8" w:rsidP="000D1C6B">
      <w:pPr>
        <w:pStyle w:val="FirstParagraph"/>
      </w:pPr>
      <w:r>
        <w:t>Participants (</w:t>
      </w:r>
      <w:r>
        <w:rPr>
          <w:i/>
        </w:rPr>
        <w:t>N</w:t>
      </w:r>
      <w:r>
        <w:t xml:space="preserve">=67) were University of Wisconsin undergraduates who received course credit for participation. Participants were randomly assigned four novel labels to </w:t>
      </w:r>
      <w:r>
        <w:lastRenderedPageBreak/>
        <w:t>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CF4ABF8" w14:textId="77777777" w:rsidR="001C20A8" w:rsidRDefault="005A5EB8">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617619B7" w14:textId="77777777" w:rsidR="001C20A8" w:rsidRDefault="005A5EB8" w:rsidP="000D1C6B">
      <w:pPr>
        <w:pStyle w:val="Heading2"/>
      </w:pPr>
      <w:bookmarkStart w:id="257" w:name="results-2"/>
      <w:r>
        <w:t>Results</w:t>
      </w:r>
      <w:bookmarkEnd w:id="257"/>
    </w:p>
    <w:p w14:paraId="0AC56C68" w14:textId="77777777" w:rsidR="001C20A8" w:rsidRDefault="005A5EB8" w:rsidP="000D1C6B">
      <w:pPr>
        <w:pStyle w:val="Heading3"/>
        <w:framePr w:wrap="around"/>
      </w:pPr>
      <w:bookmarkStart w:id="258" w:name="later-generation-transcriptions-yielded-"/>
      <w:r>
        <w:t>Later generation transcriptions yielded more efficient responding</w:t>
      </w:r>
      <w:bookmarkEnd w:id="258"/>
    </w:p>
    <w:p w14:paraId="52DC8CF9" w14:textId="0E941CC4" w:rsidR="001C20A8" w:rsidRDefault="005A5EB8" w:rsidP="000D1C6B">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w:t>
      </w:r>
      <w:r>
        <w:lastRenderedPageBreak/>
        <w:t xml:space="preserve">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72191953" w14:textId="00263B3F" w:rsidR="001C20A8" w:rsidRDefault="005A5EB8" w:rsidP="000D1C6B">
      <w:pPr>
        <w:pStyle w:val="Heading3"/>
        <w:framePr w:wrap="around"/>
      </w:pPr>
      <w:bookmarkStart w:id="259" w:name="later-generation-transcriptions-were-bet"/>
      <w:r>
        <w:t>Later generation transcriptions were better generalized</w:t>
      </w:r>
      <w:bookmarkEnd w:id="259"/>
      <w:del w:id="260" w:author="Revision" w:date="2017-12-04T09:35:00Z">
        <w:r w:rsidR="00136262">
          <w:delText xml:space="preserve"> </w:delText>
        </w:r>
      </w:del>
    </w:p>
    <w:p w14:paraId="47ED826F" w14:textId="77777777" w:rsidR="001C20A8" w:rsidRDefault="005A5EB8" w:rsidP="000D1C6B">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7DB1AAC5" w14:textId="77777777" w:rsidR="001C20A8" w:rsidRDefault="005A5EB8">
      <w:pPr>
        <w:rPr>
          <w:ins w:id="261" w:author="Revision" w:date="2017-12-04T09:35:00Z"/>
        </w:rPr>
      </w:pPr>
      <w:ins w:id="262" w:author="Revision" w:date="2017-12-04T09:35:00Z">
        <w:r>
          <w:rPr>
            <w:noProof/>
          </w:rPr>
          <w:lastRenderedPageBreak/>
          <w:drawing>
            <wp:inline distT="0" distB="0" distL="0" distR="0" wp14:anchorId="30ECBBD8" wp14:editId="04EF2BA8">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ins>
    </w:p>
    <w:p w14:paraId="23F14E97" w14:textId="63205648" w:rsidR="001C20A8" w:rsidRDefault="005A5EB8">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7B60B69E" w14:textId="77777777" w:rsidR="001C20A8" w:rsidRDefault="005A5EB8" w:rsidP="000D1C6B">
      <w:pPr>
        <w:pStyle w:val="Heading2"/>
      </w:pPr>
      <w:bookmarkStart w:id="263" w:name="discussion-2"/>
      <w:r>
        <w:t>Discussion</w:t>
      </w:r>
      <w:bookmarkEnd w:id="263"/>
    </w:p>
    <w:p w14:paraId="484ABB57" w14:textId="77777777" w:rsidR="001C20A8" w:rsidRDefault="005A5EB8" w:rsidP="000D1C6B">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7601E0D4" w14:textId="77777777" w:rsidR="001C20A8" w:rsidRDefault="005A5EB8" w:rsidP="000D1C6B">
      <w:pPr>
        <w:pStyle w:val="Heading1"/>
      </w:pPr>
      <w:bookmarkStart w:id="264" w:name="general-discussion"/>
      <w:r>
        <w:t>General Discussion</w:t>
      </w:r>
      <w:bookmarkEnd w:id="264"/>
    </w:p>
    <w:p w14:paraId="411B1841" w14:textId="52E2850D" w:rsidR="001C20A8" w:rsidRDefault="00136262" w:rsidP="000D1C6B">
      <w:pPr>
        <w:pStyle w:val="FirstParagraph"/>
      </w:pPr>
      <w:del w:id="265" w:author="Revision" w:date="2017-12-04T09:35:00Z">
        <w:r>
          <w:delText>Imitative</w:delText>
        </w:r>
      </w:del>
      <w:ins w:id="266" w:author="Revision" w:date="2017-12-04T09:35:00Z">
        <w:r w:rsidR="005A5EB8">
          <w:t>Accumulating evidence shows that iconic</w:t>
        </w:r>
      </w:ins>
      <w:r w:rsidR="005A5EB8">
        <w:t xml:space="preserve"> words are </w:t>
      </w:r>
      <w:del w:id="267" w:author="Revision" w:date="2017-12-04T09:35:00Z">
        <w:r>
          <w:delText>found</w:delText>
        </w:r>
      </w:del>
      <w:ins w:id="268" w:author="Revision" w:date="2017-12-04T09:35:00Z">
        <w:r w:rsidR="005A5EB8">
          <w:t>prevalent</w:t>
        </w:r>
      </w:ins>
      <w:r w:rsidR="005A5EB8">
        <w:t xml:space="preserve"> across the spoken languages of the world (Dingemanse et al., 2015; Imai &amp; Kita, 2014; Perniss et al., 2010). </w:t>
      </w:r>
      <w:del w:id="269" w:author="Revision" w:date="2017-12-04T09:35:00Z">
        <w:r>
          <w:delText>Counter</w:delText>
        </w:r>
      </w:del>
      <w:ins w:id="270" w:author="Revision" w:date="2017-12-04T09:35:00Z">
        <w:r w:rsidR="005A5EB8">
          <w:t>And counter</w:t>
        </w:r>
      </w:ins>
      <w:r w:rsidR="005A5EB8">
        <w:t xml:space="preserve"> to past assumptions about the limitations of human vocal imitation, people are surprisingly effective at using vocal imitation to represent and communicate about the sounds in their environment (Lemaitre et al., 2016) and more abstract meanings (Perlman et al., 2015</w:t>
      </w:r>
      <w:del w:id="271" w:author="Revision" w:date="2017-12-04T09:35:00Z">
        <w:r>
          <w:delText>), making</w:delText>
        </w:r>
      </w:del>
      <w:ins w:id="272" w:author="Revision" w:date="2017-12-04T09:35:00Z">
        <w:r w:rsidR="005A5EB8">
          <w:t>). These findings raise</w:t>
        </w:r>
      </w:ins>
      <w:r w:rsidR="005A5EB8">
        <w:t xml:space="preserve"> the hypothesis that early spoken words originated from </w:t>
      </w:r>
      <w:ins w:id="273" w:author="Revision" w:date="2017-12-04T09:35:00Z">
        <w:r w:rsidR="005A5EB8">
          <w:t xml:space="preserve">vocal </w:t>
        </w:r>
      </w:ins>
      <w:r w:rsidR="005A5EB8">
        <w:t>imitations</w:t>
      </w:r>
      <w:del w:id="274" w:author="Revision" w:date="2017-12-04T09:35:00Z">
        <w:r>
          <w:delText xml:space="preserve"> a plausible one. We</w:delText>
        </w:r>
      </w:del>
      <w:ins w:id="275" w:author="Revision" w:date="2017-12-04T09:35:00Z">
        <w:r w:rsidR="005A5EB8">
          <w:t>, perhaps comparable to the way that many of the signs of signed languages appear to be formed originally from pantomimes (Fay, Ellison, &amp; Garrod, 2014; Perlman et al., 2015). Here, we</w:t>
        </w:r>
      </w:ins>
      <w:r w:rsidR="005A5EB8">
        <w:t xml:space="preserve"> examined whether simply repeating an imitation of an environmental sound—with no intention to create a new word or even to communicate—produces more word-like forms.</w:t>
      </w:r>
    </w:p>
    <w:p w14:paraId="477E5D8A" w14:textId="41265DCE" w:rsidR="001C20A8" w:rsidRDefault="005A5EB8">
      <w:pPr>
        <w:pStyle w:val="BodyText"/>
        <w:rPr>
          <w:ins w:id="276" w:author="Revision" w:date="2017-12-04T09:35:00Z"/>
        </w:rPr>
      </w:pPr>
      <w:r>
        <w:t xml:space="preserve">Our results show that through </w:t>
      </w:r>
      <w:del w:id="277" w:author="Revision" w:date="2017-12-04T09:35:00Z">
        <w:r w:rsidR="00136262">
          <w:delText>simple</w:delText>
        </w:r>
      </w:del>
      <w:ins w:id="278" w:author="Revision" w:date="2017-12-04T09:35:00Z">
        <w:r>
          <w:t>unguided</w:t>
        </w:r>
      </w:ins>
      <w:r>
        <w:t xml:space="preserve"> repetition, imitative vocalizations became more word-like both in form and function. In form, the vocalizations gradually stabilized over generations, becoming more similar from imitation to imitation. </w:t>
      </w:r>
      <w:del w:id="279" w:author="Revision" w:date="2017-12-04T09:35:00Z">
        <w:r w:rsidR="00136262">
          <w:delText xml:space="preserve">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delText>
        </w:r>
        <w:r w:rsidR="002827D4">
          <w:delText xml:space="preserve">at matching </w:delText>
        </w:r>
        <w:r w:rsidR="00136262">
          <w:delText>category labels derived from later-generation imitations than those derived directly from imitations of environmental sounds.</w:delText>
        </w:r>
      </w:del>
      <w:ins w:id="280" w:author="Revision" w:date="2017-12-04T09:35:00Z">
        <w:r>
          <w:t xml:space="preserve">The standardization was also found when the words were transcribed into the English alphabet. Even as the vocalizations became more word-like, they maintained a resemblance to the original environmental sounds that motivated them. Notably, this resemblance appeared to be greater with respect to the category of sound (e.g., water-splashing sounds), rather than to the specific exemplar (a particular water-splashing sound). After eight generations the vocalizations could no longer be matched to the particular sound from which they originated any more accurately than they could be matched to </w:t>
        </w:r>
        <w:r>
          <w:lastRenderedPageBreak/>
          <w:t>the general category of environmental sound. Thus, information that distinguished an imitation from other sound categories was more resilient to transmission decay than exemplar information within a category. Remarkably, the resemblance to the original sounds was maintained even when the vocalizations were transcribed into a written form: participants were able to match the transcribed vocalizations to the original sound category at levels above chance.</w:t>
        </w:r>
      </w:ins>
    </w:p>
    <w:p w14:paraId="55D74E80" w14:textId="77E974A2" w:rsidR="001C20A8" w:rsidRDefault="005A5EB8">
      <w:pPr>
        <w:pStyle w:val="BodyText"/>
      </w:pPr>
      <w:ins w:id="281" w:author="Revision" w:date="2017-12-04T09:35:00Z">
        <w:r>
          <w:t>We further tested the hypothesis that repeated imitation led to vocalizations becoming more wordlike by testing the ease with which people learned the (transcribed) vocalizations as category labels (e.g., “pshfft” vs. “shewp” as a label for tearing sounds) (Exp. 3). Labels from the last generation were responded to faster than labels from the first generation, but more importantly the labels from the last generation generalized better to novel category members.</w:t>
        </w:r>
      </w:ins>
      <w:r>
        <w:t xml:space="preserve"> This fits with previous research showing that the relatively arbitrary forms that are typical of words (e.g. “dog”) makes them better suited to function as category labels compared to direct auditory cues (</w:t>
      </w:r>
      <w:ins w:id="282" w:author="Revision" w:date="2017-12-04T09:35:00Z">
        <w:r>
          <w:t>e.g., the sound of a dog bark) (</w:t>
        </w:r>
      </w:ins>
      <w:r>
        <w:t>Boutonnet &amp; Lupyan, 2015; Edmiston &amp; Lupyan, 2015</w:t>
      </w:r>
      <w:del w:id="283" w:author="Revision" w:date="2017-12-04T09:35:00Z">
        <w:r w:rsidR="00136262">
          <w:delText>; e.g. the sound of a dog bark</w:delText>
        </w:r>
      </w:del>
      <w:r>
        <w:t>; Lupyan &amp; Thompson-Schill, 2012).</w:t>
      </w:r>
    </w:p>
    <w:p w14:paraId="3FEB5666" w14:textId="77777777" w:rsidR="001C20A8" w:rsidRDefault="005A5EB8">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w:t>
      </w:r>
      <w:r>
        <w:lastRenderedPageBreak/>
        <w:t>transcriptions back to their particular source sound relative to other exemplars from the same category.</w:t>
      </w:r>
    </w:p>
    <w:p w14:paraId="425E4EFC" w14:textId="2E56179F" w:rsidR="001C20A8" w:rsidRDefault="00136262">
      <w:pPr>
        <w:pStyle w:val="BodyText"/>
      </w:pPr>
      <w:del w:id="284" w:author="Revision" w:date="2017-12-04T09:35:00Z">
        <w:r>
          <w:delText>Although</w:delText>
        </w:r>
      </w:del>
      <w:ins w:id="285" w:author="Revision" w:date="2017-12-04T09:35:00Z">
        <w:r w:rsidR="005A5EB8">
          <w:t>Unlike</w:t>
        </w:r>
      </w:ins>
      <w:r w:rsidR="005A5EB8">
        <w:t xml:space="preserve"> the </w:t>
      </w:r>
      <w:ins w:id="286" w:author="Revision" w:date="2017-12-04T09:35:00Z">
        <w:r w:rsidR="005A5EB8">
          <w:t xml:space="preserve">large </w:t>
        </w:r>
      </w:ins>
      <w:r w:rsidR="005A5EB8">
        <w:t xml:space="preserve">number of </w:t>
      </w:r>
      <w:del w:id="287" w:author="Revision" w:date="2017-12-04T09:35:00Z">
        <w:r>
          <w:delText>imitative</w:delText>
        </w:r>
      </w:del>
      <w:ins w:id="288" w:author="Revision" w:date="2017-12-04T09:35:00Z">
        <w:r w:rsidR="005A5EB8">
          <w:t>iconic signs in signed languages (e.g. Goldin-Meadow, 2016), the number of iconic</w:t>
        </w:r>
      </w:ins>
      <w:r w:rsidR="005A5EB8">
        <w:t xml:space="preserve"> words in </w:t>
      </w:r>
      <w:del w:id="289" w:author="Revision" w:date="2017-12-04T09:35:00Z">
        <w:r>
          <w:delText>contemporary</w:delText>
        </w:r>
      </w:del>
      <w:ins w:id="290" w:author="Revision" w:date="2017-12-04T09:35:00Z">
        <w:r w:rsidR="005A5EB8">
          <w:t>spoken</w:t>
        </w:r>
      </w:ins>
      <w:r w:rsidR="005A5EB8">
        <w:t xml:space="preserve"> languages may appear to be very small (Crystal, 1987; Newmeyer, 1992</w:t>
      </w:r>
      <w:del w:id="291" w:author="Revision" w:date="2017-12-04T09:35:00Z">
        <w:r>
          <w:delText>),</w:delText>
        </w:r>
      </w:del>
      <w:ins w:id="292" w:author="Revision" w:date="2017-12-04T09:35:00Z">
        <w:r w:rsidR="005A5EB8">
          <w:t>). However,</w:t>
        </w:r>
      </w:ins>
      <w:r w:rsidR="005A5EB8">
        <w:t xml:space="preserve"> increasing evidence from disparate </w:t>
      </w:r>
      <w:del w:id="293" w:author="Revision" w:date="2017-12-04T09:35:00Z">
        <w:r>
          <w:delText>languages shows</w:delText>
        </w:r>
      </w:del>
      <w:ins w:id="294" w:author="Revision" w:date="2017-12-04T09:35:00Z">
        <w:r w:rsidR="005A5EB8">
          <w:t>language suggests</w:t>
        </w:r>
      </w:ins>
      <w:r w:rsidR="005A5EB8">
        <w:t xml:space="preserve"> that vocal imitation is, in fact, a widespread source of vocabulary. Cross-linguistic surveys indicate that onomatopoeia</w:t>
      </w:r>
      <w:del w:id="295" w:author="Revision" w:date="2017-12-04T09:35:00Z">
        <w:r>
          <w:delText>---imitative</w:delText>
        </w:r>
      </w:del>
      <w:ins w:id="296" w:author="Revision" w:date="2017-12-04T09:35:00Z">
        <w:r w:rsidR="005A5EB8">
          <w:t>—iconic</w:t>
        </w:r>
      </w:ins>
      <w:r w:rsidR="005A5EB8">
        <w:t xml:space="preserve"> words used to represent sounds—are a universal lexical category found across the </w:t>
      </w:r>
      <w:del w:id="297" w:author="Revision" w:date="2017-12-04T09:35:00Z">
        <w:r>
          <w:delText>world's</w:delText>
        </w:r>
      </w:del>
      <w:ins w:id="298" w:author="Revision" w:date="2017-12-04T09:35:00Z">
        <w:r w:rsidR="005A5EB8">
          <w:t>world’s</w:t>
        </w:r>
      </w:ins>
      <w:r w:rsidR="005A5EB8">
        <w:t xml:space="preserve"> languages (Dingemanse, 2012). Even English, a language that has been characterized as relatively limited in iconic vocabulary (Vigliocco, Perniss, &amp; Vinson, 2014), is documented as having hundreds of </w:t>
      </w:r>
      <w:del w:id="299" w:author="Revision" w:date="2017-12-04T09:35:00Z">
        <w:r>
          <w:delText>clearly imitative</w:delText>
        </w:r>
      </w:del>
      <w:ins w:id="300" w:author="Revision" w:date="2017-12-04T09:35:00Z">
        <w:r w:rsidR="005A5EB8">
          <w:t>onomatopoeic</w:t>
        </w:r>
      </w:ins>
      <w:r w:rsidR="005A5EB8">
        <w:t xml:space="preserve"> words </w:t>
      </w:r>
      <w:del w:id="301" w:author="Revision" w:date="2017-12-04T09:35:00Z">
        <w:r>
          <w:delText>including words</w:delText>
        </w:r>
      </w:del>
      <w:ins w:id="302" w:author="Revision" w:date="2017-12-04T09:35:00Z">
        <w:r w:rsidR="005A5EB8">
          <w:t>not only</w:t>
        </w:r>
      </w:ins>
      <w:r w:rsidR="005A5EB8">
        <w:t xml:space="preserve"> for </w:t>
      </w:r>
      <w:del w:id="303" w:author="Revision" w:date="2017-12-04T09:35:00Z">
        <w:r>
          <w:delText xml:space="preserve">human and </w:delText>
        </w:r>
      </w:del>
      <w:r w:rsidR="005A5EB8">
        <w:t xml:space="preserve">animal </w:t>
      </w:r>
      <w:ins w:id="304" w:author="Revision" w:date="2017-12-04T09:35:00Z">
        <w:r w:rsidR="005A5EB8">
          <w:t xml:space="preserve">and human </w:t>
        </w:r>
      </w:ins>
      <w:r w:rsidR="005A5EB8">
        <w:t xml:space="preserve">vocalizations </w:t>
      </w:r>
      <w:del w:id="305" w:author="Revision" w:date="2017-12-04T09:35:00Z">
        <w:r>
          <w:delText>as well as various types</w:delText>
        </w:r>
      </w:del>
      <w:ins w:id="306" w:author="Revision" w:date="2017-12-04T09:35:00Z">
        <w:r w:rsidR="005A5EB8">
          <w:t>(“meow”, “tweet”, “slurp”, “babble”, murmur”), but also for a variety</w:t>
        </w:r>
      </w:ins>
      <w:r w:rsidR="005A5EB8">
        <w:t xml:space="preserve"> of environmental sounds (</w:t>
      </w:r>
      <w:ins w:id="307" w:author="Revision" w:date="2017-12-04T09:35:00Z">
        <w:r w:rsidR="005A5EB8">
          <w:t xml:space="preserve">e.g., “ping”, “click”, “plop”) (e.g., </w:t>
        </w:r>
      </w:ins>
      <w:r w:rsidR="005A5EB8">
        <w:t xml:space="preserve">Rhodes, 1994; Sobkowiak, 1990). Besides words that </w:t>
      </w:r>
      <w:del w:id="308" w:author="Revision" w:date="2017-12-04T09:35:00Z">
        <w:r>
          <w:delText xml:space="preserve">are </w:delText>
        </w:r>
      </w:del>
      <w:r w:rsidR="005A5EB8">
        <w:t xml:space="preserve">directly </w:t>
      </w:r>
      <w:del w:id="309" w:author="Revision" w:date="2017-12-04T09:35:00Z">
        <w:r>
          <w:delText>imitative of</w:delText>
        </w:r>
      </w:del>
      <w:ins w:id="310" w:author="Revision" w:date="2017-12-04T09:35:00Z">
        <w:r w:rsidR="005A5EB8">
          <w:t>resemble</w:t>
        </w:r>
      </w:ins>
      <w:r w:rsidR="005A5EB8">
        <w:t xml:space="preserve">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w:t>
      </w:r>
      <w:del w:id="311" w:author="Revision" w:date="2017-12-04T09:35:00Z">
        <w:r>
          <w:delText>speakers</w:delText>
        </w:r>
      </w:del>
      <w:ins w:id="312" w:author="Revision" w:date="2017-12-04T09:35:00Z">
        <w:r w:rsidR="005A5EB8">
          <w:t>listeners</w:t>
        </w:r>
      </w:ins>
      <w:r w:rsidR="005A5EB8">
        <w:t xml:space="preserve"> as bearing a degree of resemblance to their meaning (Dingemanse, Schuerman, &amp; Reinisch, 2016).</w:t>
      </w:r>
    </w:p>
    <w:p w14:paraId="370901C6" w14:textId="2E4280D0" w:rsidR="001C20A8" w:rsidRDefault="005A5EB8">
      <w:pPr>
        <w:pStyle w:val="BodyText"/>
      </w:pPr>
      <w:r>
        <w:t>Our study focused on imitations of environmental sounds</w:t>
      </w:r>
      <w:ins w:id="313" w:author="Revision" w:date="2017-12-04T09:35:00Z">
        <w:r>
          <w:t>,</w:t>
        </w:r>
      </w:ins>
      <w:r>
        <w:t xml:space="preserve"> and more work remains to be done to determine the extent to which vocal imitation can ground de novo vocabulary creation in other semantic domains (e.g., </w:t>
      </w:r>
      <w:del w:id="314" w:author="Revision" w:date="2017-12-04T09:35:00Z">
        <w:r w:rsidR="00136262">
          <w:delText>Perlman et al., 2015).</w:delText>
        </w:r>
      </w:del>
      <w:ins w:id="315" w:author="Revision" w:date="2017-12-04T09:35:00Z">
        <w:r>
          <w:t xml:space="preserve">Lupyan &amp; Perlman, 2015; Perlman et al., 2015). Notably, our hypothesis that vocal imitation may have played a role in the origin of some of the first spoken </w:t>
        </w:r>
        <w:r>
          <w:lastRenderedPageBreak/>
          <w:t>words does not preclude that gesture played an equal or more important role in establishing the first linguistic conventions (e.g. Fay, Arbib, &amp; Garrod, 2013; Goldin-Meadow, 2016; Kendon, 2014).</w:t>
        </w:r>
      </w:ins>
      <w:r>
        <w:t xml:space="preserve"> What the present results make clear is that the transition from imitation to word can be a rapid and simple process: the mere act of </w:t>
      </w:r>
      <w:del w:id="316" w:author="Revision" w:date="2017-12-04T09:35:00Z">
        <w:r w:rsidR="00B270DB">
          <w:delText>iterated</w:delText>
        </w:r>
      </w:del>
      <w:ins w:id="317" w:author="Revision" w:date="2017-12-04T09:35:00Z">
        <w:r>
          <w:t>repeated</w:t>
        </w:r>
      </w:ins>
      <w:r>
        <w:t xml:space="preserve"> imitation can drive vocalizations to become more word-like in both form and function</w:t>
      </w:r>
      <w:del w:id="318" w:author="Revision" w:date="2017-12-04T09:35:00Z">
        <w:r w:rsidR="00136262">
          <w:delText>. Notably, just as onomatopoeia and ideophones of natural languages maintain a</w:delText>
        </w:r>
      </w:del>
      <w:ins w:id="319" w:author="Revision" w:date="2017-12-04T09:35:00Z">
        <w:r>
          <w:t xml:space="preserve"> while still retaining some</w:t>
        </w:r>
      </w:ins>
      <w:r>
        <w:t xml:space="preserve"> resemblance to the </w:t>
      </w:r>
      <w:del w:id="320" w:author="Revision" w:date="2017-12-04T09:35:00Z">
        <w:r w:rsidR="00136262">
          <w:delText>quality they represent, the present vocal imitations transitioned to words while retaining a resemblance to the original sound that motivated them</w:delText>
        </w:r>
      </w:del>
      <w:ins w:id="321" w:author="Revision" w:date="2017-12-04T09:35:00Z">
        <w:r>
          <w:t>real world referents</w:t>
        </w:r>
      </w:ins>
      <w:r>
        <w:t>.</w:t>
      </w:r>
    </w:p>
    <w:p w14:paraId="6F95D5CE" w14:textId="77777777" w:rsidR="001C20A8" w:rsidRDefault="005A5EB8" w:rsidP="000D1C6B">
      <w:pPr>
        <w:pStyle w:val="Heading1"/>
      </w:pPr>
      <w:bookmarkStart w:id="322" w:name="references"/>
      <w:r>
        <w:t>References</w:t>
      </w:r>
      <w:bookmarkEnd w:id="322"/>
    </w:p>
    <w:p w14:paraId="6238279C" w14:textId="77777777" w:rsidR="001C20A8" w:rsidRDefault="005A5EB8" w:rsidP="000D1C6B">
      <w:pPr>
        <w:pStyle w:val="Bibliography"/>
      </w:pPr>
      <w:bookmarkStart w:id="323" w:name="ref-Arbib:2012htb"/>
      <w:bookmarkStart w:id="324" w:name="refs"/>
      <w:r>
        <w:t xml:space="preserve">Arbib, M. A. (2012). </w:t>
      </w:r>
      <w:r>
        <w:rPr>
          <w:i/>
        </w:rPr>
        <w:t>How the brain got language: The mirror system hypothesis</w:t>
      </w:r>
      <w:r>
        <w:t xml:space="preserve"> (Vol. 16). Oxford University Press.</w:t>
      </w:r>
    </w:p>
    <w:p w14:paraId="1F547B8B" w14:textId="77777777" w:rsidR="001C20A8" w:rsidRDefault="005A5EB8" w:rsidP="000D1C6B">
      <w:pPr>
        <w:pStyle w:val="Bibliography"/>
      </w:pPr>
      <w:bookmarkStart w:id="325" w:name="ref-Armstrong:2007go"/>
      <w:bookmarkEnd w:id="323"/>
      <w:r>
        <w:t xml:space="preserve">Armstrong, D. F., &amp; Wilcox, S. (2007). </w:t>
      </w:r>
      <w:r>
        <w:rPr>
          <w:i/>
        </w:rPr>
        <w:t>The gestural origin of language</w:t>
      </w:r>
      <w:r>
        <w:t>. Oxford University Press.</w:t>
      </w:r>
    </w:p>
    <w:p w14:paraId="07143E3E" w14:textId="77777777" w:rsidR="001C20A8" w:rsidRDefault="005A5EB8" w:rsidP="000D1C6B">
      <w:pPr>
        <w:pStyle w:val="Bibliography"/>
      </w:pPr>
      <w:bookmarkStart w:id="326" w:name="ref-lme4:2015"/>
      <w:bookmarkEnd w:id="325"/>
      <w:r>
        <w:t xml:space="preserve">Bates, D., Mächler, M., Bolker, B., &amp; Walker, S. (2015). Fitting Linear Mixed-Effects Models Using lme4. </w:t>
      </w:r>
      <w:r>
        <w:rPr>
          <w:i/>
        </w:rPr>
        <w:t>Journal of Statistical Software</w:t>
      </w:r>
      <w:r>
        <w:t xml:space="preserve">, </w:t>
      </w:r>
      <w:r>
        <w:rPr>
          <w:i/>
        </w:rPr>
        <w:t>67</w:t>
      </w:r>
      <w:r>
        <w:t>(1), 1–48.</w:t>
      </w:r>
    </w:p>
    <w:p w14:paraId="2EA49396" w14:textId="77777777" w:rsidR="001C20A8" w:rsidRDefault="005A5EB8" w:rsidP="000D1C6B">
      <w:pPr>
        <w:pStyle w:val="Bibliography"/>
      </w:pPr>
      <w:bookmarkStart w:id="327" w:name="ref-Boutonnet:2015fz"/>
      <w:bookmarkEnd w:id="326"/>
      <w:r>
        <w:t xml:space="preserve">Boutonnet, B., &amp; Lupyan, G. (2015). Words Jump-Start Vision: A Label Advantage in Object Recognition. </w:t>
      </w:r>
      <w:r>
        <w:rPr>
          <w:i/>
        </w:rPr>
        <w:t>Journal of Neuroscience</w:t>
      </w:r>
      <w:r>
        <w:t xml:space="preserve">, </w:t>
      </w:r>
      <w:r>
        <w:rPr>
          <w:i/>
        </w:rPr>
        <w:t>35</w:t>
      </w:r>
      <w:r>
        <w:t>(25), 9329–9335.</w:t>
      </w:r>
    </w:p>
    <w:p w14:paraId="7ABEAAC5" w14:textId="77777777" w:rsidR="001C20A8" w:rsidRDefault="005A5EB8" w:rsidP="000D1C6B">
      <w:pPr>
        <w:pStyle w:val="Bibliography"/>
      </w:pPr>
      <w:bookmarkStart w:id="328" w:name="ref-Brown:1955wy"/>
      <w:bookmarkEnd w:id="327"/>
      <w:r>
        <w:t xml:space="preserve">Brown, R. W., Black, A. H., &amp; Horowitz, A. E. (1955). Phonetic symbolism in natural languages. </w:t>
      </w:r>
      <w:r>
        <w:rPr>
          <w:i/>
        </w:rPr>
        <w:t>Journal of Abnormal Psychology</w:t>
      </w:r>
      <w:r>
        <w:t xml:space="preserve">, </w:t>
      </w:r>
      <w:r>
        <w:rPr>
          <w:i/>
        </w:rPr>
        <w:t>50</w:t>
      </w:r>
      <w:r>
        <w:t>(3), 388–393.</w:t>
      </w:r>
    </w:p>
    <w:p w14:paraId="7FAA3A21" w14:textId="77777777" w:rsidR="001C20A8" w:rsidRDefault="005A5EB8">
      <w:pPr>
        <w:pStyle w:val="Bibliography"/>
        <w:rPr>
          <w:ins w:id="329" w:author="Revision" w:date="2017-12-04T09:35:00Z"/>
        </w:rPr>
      </w:pPr>
      <w:bookmarkStart w:id="330" w:name="ref-Brysbaert:2016fg"/>
      <w:bookmarkEnd w:id="328"/>
      <w:ins w:id="331" w:author="Revision" w:date="2017-12-04T09:35:00Z">
        <w:r>
          <w:t xml:space="preserve">Brysbaert, M., Stevens, M., Mandera, P., &amp; Keuleers,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84F9DA" w14:textId="77777777" w:rsidR="001C20A8" w:rsidRDefault="005A5EB8" w:rsidP="000D1C6B">
      <w:pPr>
        <w:pStyle w:val="Bibliography"/>
      </w:pPr>
      <w:bookmarkStart w:id="332" w:name="ref-Clark:1990cl"/>
      <w:bookmarkEnd w:id="330"/>
      <w:r>
        <w:t xml:space="preserve">Clark, H. H., &amp; Gerrig, R. J. (1990). Quotations as demonstrations. </w:t>
      </w:r>
      <w:r>
        <w:rPr>
          <w:i/>
        </w:rPr>
        <w:t>Language</w:t>
      </w:r>
      <w:r>
        <w:t xml:space="preserve">, </w:t>
      </w:r>
      <w:r>
        <w:rPr>
          <w:i/>
        </w:rPr>
        <w:t>66</w:t>
      </w:r>
      <w:r>
        <w:t>, 764–805.</w:t>
      </w:r>
    </w:p>
    <w:p w14:paraId="4871EF65" w14:textId="77777777" w:rsidR="001C20A8" w:rsidRDefault="005A5EB8" w:rsidP="000D1C6B">
      <w:pPr>
        <w:pStyle w:val="Bibliography"/>
      </w:pPr>
      <w:bookmarkStart w:id="333" w:name="ref-Corballis:2003ha"/>
      <w:bookmarkEnd w:id="332"/>
      <w:r>
        <w:lastRenderedPageBreak/>
        <w:t xml:space="preserve">Corballis, M. C. (2003). </w:t>
      </w:r>
      <w:r>
        <w:rPr>
          <w:i/>
        </w:rPr>
        <w:t>From hand to mouth: The origins of language</w:t>
      </w:r>
      <w:r>
        <w:t>. Princeton University Press.</w:t>
      </w:r>
    </w:p>
    <w:p w14:paraId="55F9CF4E" w14:textId="77777777" w:rsidR="001C20A8" w:rsidRDefault="005A5EB8">
      <w:pPr>
        <w:pStyle w:val="Bibliography"/>
        <w:rPr>
          <w:ins w:id="334" w:author="Revision" w:date="2017-12-04T09:35:00Z"/>
        </w:rPr>
      </w:pPr>
      <w:bookmarkStart w:id="335" w:name="ref-Crockford:2004cz"/>
      <w:bookmarkEnd w:id="333"/>
      <w:ins w:id="336" w:author="Revision" w:date="2017-12-04T09:35:00Z">
        <w:r>
          <w:t xml:space="preserve">Crockford, C., Herbinger, I., Vigilant, L., &amp; Boesch, C. (2004). Wild chimpanzees produce group-specific calls: a case for vocal learning? </w:t>
        </w:r>
        <w:r>
          <w:rPr>
            <w:i/>
          </w:rPr>
          <w:t>Ethology</w:t>
        </w:r>
        <w:r>
          <w:t xml:space="preserve">, </w:t>
        </w:r>
        <w:r>
          <w:rPr>
            <w:i/>
          </w:rPr>
          <w:t>110</w:t>
        </w:r>
        <w:r>
          <w:t>(3), 221–243.</w:t>
        </w:r>
      </w:ins>
    </w:p>
    <w:p w14:paraId="6B92C677" w14:textId="77777777" w:rsidR="001C20A8" w:rsidRDefault="005A5EB8" w:rsidP="000D1C6B">
      <w:pPr>
        <w:pStyle w:val="Bibliography"/>
      </w:pPr>
      <w:bookmarkStart w:id="337" w:name="ref-Crystal:1987en"/>
      <w:bookmarkEnd w:id="335"/>
      <w:r>
        <w:t xml:space="preserve">Crystal, D. (1987). </w:t>
      </w:r>
      <w:r>
        <w:rPr>
          <w:i/>
        </w:rPr>
        <w:t>The Cambridge Encyclopedia of Language</w:t>
      </w:r>
      <w:r>
        <w:t xml:space="preserve"> (Vol. 2). Cambridge Univ Press.</w:t>
      </w:r>
    </w:p>
    <w:p w14:paraId="78D4A8FB" w14:textId="77777777" w:rsidR="001C20A8" w:rsidRDefault="005A5EB8" w:rsidP="000D1C6B">
      <w:pPr>
        <w:pStyle w:val="Bibliography"/>
      </w:pPr>
      <w:bookmarkStart w:id="338" w:name="ref-Dingemanse:2012fc"/>
      <w:bookmarkEnd w:id="337"/>
      <w:r>
        <w:t xml:space="preserve">Dingemanse, M. (2012). Advances in the Cross-Linguistic Study of Ideophones. </w:t>
      </w:r>
      <w:r>
        <w:rPr>
          <w:i/>
        </w:rPr>
        <w:t>Language and Linguistics Compass</w:t>
      </w:r>
      <w:r>
        <w:t xml:space="preserve">, </w:t>
      </w:r>
      <w:r>
        <w:rPr>
          <w:i/>
        </w:rPr>
        <w:t>6</w:t>
      </w:r>
      <w:r>
        <w:t>(10), 654–672.</w:t>
      </w:r>
    </w:p>
    <w:p w14:paraId="116398CD" w14:textId="77777777" w:rsidR="001C20A8" w:rsidRDefault="005A5EB8" w:rsidP="000D1C6B">
      <w:pPr>
        <w:pStyle w:val="Bibliography"/>
      </w:pPr>
      <w:bookmarkStart w:id="339" w:name="ref-Dingemanse:2014gj"/>
      <w:bookmarkEnd w:id="338"/>
      <w:r>
        <w:t xml:space="preserve">Dingemanse, M. (2014). Making new ideophones in Siwu: Creative depiction in conversation. </w:t>
      </w:r>
      <w:r>
        <w:rPr>
          <w:i/>
        </w:rPr>
        <w:t>Pragmatics and Society</w:t>
      </w:r>
      <w:r>
        <w:t>.</w:t>
      </w:r>
    </w:p>
    <w:p w14:paraId="34E9AE70" w14:textId="77777777" w:rsidR="001C20A8" w:rsidRDefault="005A5EB8" w:rsidP="000D1C6B">
      <w:pPr>
        <w:pStyle w:val="Bibliography"/>
      </w:pPr>
      <w:bookmarkStart w:id="340" w:name="ref-Dingemanse:2015cu"/>
      <w:bookmarkEnd w:id="339"/>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03D5E0D9" w14:textId="77777777" w:rsidR="001C20A8" w:rsidRDefault="005A5EB8" w:rsidP="000D1C6B">
      <w:pPr>
        <w:pStyle w:val="Bibliography"/>
      </w:pPr>
      <w:bookmarkStart w:id="341" w:name="ref-Dingemanse:2016vd"/>
      <w:bookmarkEnd w:id="340"/>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3F1F965C" w14:textId="77777777" w:rsidR="001C20A8" w:rsidRDefault="005A5EB8" w:rsidP="000D1C6B">
      <w:pPr>
        <w:pStyle w:val="Bibliography"/>
      </w:pPr>
      <w:bookmarkStart w:id="342" w:name="ref-Donald:2016kd"/>
      <w:bookmarkEnd w:id="341"/>
      <w:r>
        <w:t xml:space="preserve">Donald, M. (2016). Key cognitive preconditions for the evolution of language. </w:t>
      </w:r>
      <w:r>
        <w:rPr>
          <w:i/>
        </w:rPr>
        <w:t>Psychonomic Bulletin &amp; Review</w:t>
      </w:r>
      <w:r>
        <w:t>, 1–5.</w:t>
      </w:r>
    </w:p>
    <w:p w14:paraId="39D823BC" w14:textId="77777777" w:rsidR="001C20A8" w:rsidRDefault="005A5EB8" w:rsidP="000D1C6B">
      <w:pPr>
        <w:pStyle w:val="Bibliography"/>
      </w:pPr>
      <w:bookmarkStart w:id="343" w:name="ref-Edmiston:2015he"/>
      <w:bookmarkEnd w:id="342"/>
      <w:r>
        <w:t xml:space="preserve">Edmiston, P., &amp; Lupyan, G. (2015). What makes words special? Words as unmotivated cues. </w:t>
      </w:r>
      <w:r>
        <w:rPr>
          <w:i/>
        </w:rPr>
        <w:t>Cognition</w:t>
      </w:r>
      <w:r>
        <w:t xml:space="preserve">, </w:t>
      </w:r>
      <w:r>
        <w:rPr>
          <w:i/>
        </w:rPr>
        <w:t>143</w:t>
      </w:r>
      <w:r>
        <w:t>(C), 93–100.</w:t>
      </w:r>
    </w:p>
    <w:p w14:paraId="33DFB4BF" w14:textId="77777777" w:rsidR="001C20A8" w:rsidRDefault="005A5EB8">
      <w:pPr>
        <w:pStyle w:val="Bibliography"/>
        <w:rPr>
          <w:ins w:id="344" w:author="Revision" w:date="2017-12-04T09:35:00Z"/>
        </w:rPr>
      </w:pPr>
      <w:bookmarkStart w:id="345" w:name="ref-Evans:2009dk"/>
      <w:bookmarkEnd w:id="343"/>
      <w:ins w:id="346" w:author="Revision" w:date="2017-12-04T09:35: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2825C7DF" w14:textId="77777777" w:rsidR="001C20A8" w:rsidRDefault="005A5EB8">
      <w:pPr>
        <w:pStyle w:val="Bibliography"/>
        <w:rPr>
          <w:ins w:id="347" w:author="Revision" w:date="2017-12-04T09:35:00Z"/>
        </w:rPr>
      </w:pPr>
      <w:bookmarkStart w:id="348" w:name="ref-Fay:2013jpa"/>
      <w:bookmarkEnd w:id="345"/>
      <w:ins w:id="349" w:author="Revision" w:date="2017-12-04T09:35:00Z">
        <w:r>
          <w:lastRenderedPageBreak/>
          <w:t xml:space="preserve">Fay, N., Arbib, M., &amp; Garrod, S. (2013). How to Bootstrap a Human Communication System. </w:t>
        </w:r>
        <w:r>
          <w:rPr>
            <w:i/>
          </w:rPr>
          <w:t>Cognitive Science</w:t>
        </w:r>
        <w:r>
          <w:t xml:space="preserve">, </w:t>
        </w:r>
        <w:r>
          <w:rPr>
            <w:i/>
          </w:rPr>
          <w:t>37</w:t>
        </w:r>
        <w:r>
          <w:t>(7), 1356–1367.</w:t>
        </w:r>
      </w:ins>
    </w:p>
    <w:p w14:paraId="4C719099" w14:textId="77777777" w:rsidR="001C20A8" w:rsidRDefault="005A5EB8">
      <w:pPr>
        <w:pStyle w:val="Bibliography"/>
        <w:rPr>
          <w:ins w:id="350" w:author="Revision" w:date="2017-12-04T09:35:00Z"/>
        </w:rPr>
      </w:pPr>
      <w:bookmarkStart w:id="351" w:name="ref-Fay:2014ih"/>
      <w:bookmarkEnd w:id="348"/>
      <w:ins w:id="352" w:author="Revision" w:date="2017-12-04T09:35:00Z">
        <w:r>
          <w:t xml:space="preserve">Fay, N., Ellison, T. M., &amp; Garrod, S. (2014). Iconicity: From sign to system in human communication and language. </w:t>
        </w:r>
        <w:r>
          <w:rPr>
            <w:i/>
          </w:rPr>
          <w:t>Pragmatics and Cognition</w:t>
        </w:r>
        <w:r>
          <w:t xml:space="preserve">, </w:t>
        </w:r>
        <w:r>
          <w:rPr>
            <w:i/>
          </w:rPr>
          <w:t>22</w:t>
        </w:r>
        <w:r>
          <w:t>(2), 244–263.</w:t>
        </w:r>
      </w:ins>
    </w:p>
    <w:p w14:paraId="3BC52E93" w14:textId="77777777" w:rsidR="001C20A8" w:rsidRDefault="005A5EB8">
      <w:pPr>
        <w:pStyle w:val="Bibliography"/>
        <w:rPr>
          <w:ins w:id="353" w:author="Revision" w:date="2017-12-04T09:35:00Z"/>
        </w:rPr>
      </w:pPr>
      <w:bookmarkStart w:id="354" w:name="ref-Fay:2014cw"/>
      <w:bookmarkEnd w:id="351"/>
      <w:ins w:id="355" w:author="Revision" w:date="2017-12-04T09:35:00Z">
        <w:r>
          <w:t xml:space="preserve">Fay, N., Lister, C. J., Mark Ellison, T., &amp; Goldin-Meadow, S. (2014). Creating a communication system from scratch: Gesture beats vocalization hands down. </w:t>
        </w:r>
        <w:r>
          <w:rPr>
            <w:i/>
          </w:rPr>
          <w:t>Frontiers in Psychology</w:t>
        </w:r>
        <w:r>
          <w:t xml:space="preserve">, </w:t>
        </w:r>
        <w:r>
          <w:rPr>
            <w:i/>
          </w:rPr>
          <w:t>5</w:t>
        </w:r>
        <w:r>
          <w:t>(APR), 663.</w:t>
        </w:r>
      </w:ins>
    </w:p>
    <w:p w14:paraId="169893F3" w14:textId="77777777" w:rsidR="001C20A8" w:rsidRDefault="005A5EB8">
      <w:pPr>
        <w:pStyle w:val="Bibliography"/>
        <w:rPr>
          <w:ins w:id="356" w:author="Revision" w:date="2017-12-04T09:35:00Z"/>
        </w:rPr>
      </w:pPr>
      <w:bookmarkStart w:id="357" w:name="ref-Frishberg:1975dh"/>
      <w:bookmarkEnd w:id="354"/>
      <w:ins w:id="358" w:author="Revision" w:date="2017-12-04T09:35:00Z">
        <w:r>
          <w:t xml:space="preserve">Frishberg, N. (1975). Arbitrariness and Iconicity: Historical Change in American Sign Language. </w:t>
        </w:r>
        <w:r>
          <w:rPr>
            <w:i/>
          </w:rPr>
          <w:t>Language</w:t>
        </w:r>
        <w:r>
          <w:t xml:space="preserve">, </w:t>
        </w:r>
        <w:r>
          <w:rPr>
            <w:i/>
          </w:rPr>
          <w:t>51</w:t>
        </w:r>
        <w:r>
          <w:t>(3), 696–719.</w:t>
        </w:r>
      </w:ins>
    </w:p>
    <w:p w14:paraId="76707CE2" w14:textId="5101C22B" w:rsidR="001C20A8" w:rsidRDefault="005A5EB8" w:rsidP="000D1C6B">
      <w:pPr>
        <w:pStyle w:val="Bibliography"/>
      </w:pPr>
      <w:bookmarkStart w:id="359" w:name="ref-irr:2012"/>
      <w:bookmarkEnd w:id="357"/>
      <w:r>
        <w:t xml:space="preserve">Gamer, M., Lemon, J., Fellows, I., &amp; Singh, P. (2012). </w:t>
      </w:r>
      <w:r>
        <w:rPr>
          <w:i/>
        </w:rPr>
        <w:t>irr: Various Coefficients of Interrater Reliability and Agreement</w:t>
      </w:r>
      <w:r>
        <w:t>.</w:t>
      </w:r>
    </w:p>
    <w:p w14:paraId="5473DF5D" w14:textId="77777777" w:rsidR="001C20A8" w:rsidRDefault="005A5EB8" w:rsidP="000D1C6B">
      <w:pPr>
        <w:pStyle w:val="Bibliography"/>
      </w:pPr>
      <w:bookmarkStart w:id="360" w:name="ref-GoldinMeadow:2016bw"/>
      <w:bookmarkEnd w:id="359"/>
      <w:r>
        <w:t xml:space="preserve">Goldin-Meadow, S. (2016). What the hands can tell us about language emergence. </w:t>
      </w:r>
      <w:r>
        <w:rPr>
          <w:i/>
        </w:rPr>
        <w:t>Psychonomic Bulletin &amp; Review</w:t>
      </w:r>
      <w:r>
        <w:t xml:space="preserve">, </w:t>
      </w:r>
      <w:r>
        <w:rPr>
          <w:i/>
        </w:rPr>
        <w:t>24</w:t>
      </w:r>
      <w:r>
        <w:t>(1), 1–6.</w:t>
      </w:r>
    </w:p>
    <w:p w14:paraId="7C4CD6F6" w14:textId="77777777" w:rsidR="001C20A8" w:rsidRDefault="005A5EB8">
      <w:pPr>
        <w:pStyle w:val="Bibliography"/>
      </w:pPr>
      <w:bookmarkStart w:id="361" w:name="ref-GoldinMeadow:1977gz"/>
      <w:bookmarkEnd w:id="360"/>
      <w:r>
        <w:t xml:space="preserve">Goldin-Meadow, S., &amp; Feldman, H. (1977). The development of language-like communication without a language model. </w:t>
      </w:r>
      <w:r>
        <w:rPr>
          <w:i/>
        </w:rPr>
        <w:t>Science</w:t>
      </w:r>
      <w:r>
        <w:t xml:space="preserve">, </w:t>
      </w:r>
      <w:r>
        <w:rPr>
          <w:i/>
        </w:rPr>
        <w:t>197</w:t>
      </w:r>
      <w:r>
        <w:t>(4301), 401–403.</w:t>
      </w:r>
    </w:p>
    <w:p w14:paraId="2ADF95F4" w14:textId="1BCCE11A" w:rsidR="001C20A8" w:rsidRDefault="005A5EB8" w:rsidP="000D1C6B">
      <w:pPr>
        <w:pStyle w:val="Bibliography"/>
      </w:pPr>
      <w:bookmarkStart w:id="362" w:name="ref-PCT:1.1"/>
      <w:bookmarkEnd w:id="361"/>
      <w:r>
        <w:t xml:space="preserve">Hall, K. C., Allen, B., Fry, M., Mackie, S., &amp; McAuliffe, M. (2016). Phonological CorpusTools. </w:t>
      </w:r>
      <w:r>
        <w:rPr>
          <w:i/>
        </w:rPr>
        <w:t>14th Conference for Laboratory Phonology</w:t>
      </w:r>
      <w:r>
        <w:t>.</w:t>
      </w:r>
    </w:p>
    <w:p w14:paraId="5E886B69" w14:textId="77777777" w:rsidR="001C20A8" w:rsidRDefault="005A5EB8" w:rsidP="000D1C6B">
      <w:pPr>
        <w:pStyle w:val="Bibliography"/>
      </w:pPr>
      <w:bookmarkStart w:id="363" w:name="ref-Hewes:1973vr"/>
      <w:bookmarkEnd w:id="362"/>
      <w:r>
        <w:t xml:space="preserve">Hewes, G. W. (1973). Primate Communication and the Gestural Origin of Language. </w:t>
      </w:r>
      <w:r>
        <w:rPr>
          <w:i/>
        </w:rPr>
        <w:t>Current Anthropology</w:t>
      </w:r>
      <w:r>
        <w:t xml:space="preserve">, </w:t>
      </w:r>
      <w:r>
        <w:rPr>
          <w:i/>
        </w:rPr>
        <w:t>14</w:t>
      </w:r>
      <w:r>
        <w:t>(1/2), 5–24.</w:t>
      </w:r>
    </w:p>
    <w:p w14:paraId="328D76B5" w14:textId="77777777" w:rsidR="001C20A8" w:rsidRDefault="005A5EB8" w:rsidP="000D1C6B">
      <w:pPr>
        <w:pStyle w:val="Bibliography"/>
      </w:pPr>
      <w:bookmarkStart w:id="364" w:name="ref-Hockett:1978se"/>
      <w:bookmarkEnd w:id="363"/>
      <w:r>
        <w:t xml:space="preserve">Hockett, C. F. (1978). In search of Jove’s brow. </w:t>
      </w:r>
      <w:r>
        <w:rPr>
          <w:i/>
        </w:rPr>
        <w:t>American Speech</w:t>
      </w:r>
      <w:r>
        <w:t xml:space="preserve">, </w:t>
      </w:r>
      <w:r>
        <w:rPr>
          <w:i/>
        </w:rPr>
        <w:t>53</w:t>
      </w:r>
      <w:r>
        <w:t>(4), 243–313.</w:t>
      </w:r>
    </w:p>
    <w:p w14:paraId="780FD63E" w14:textId="77777777" w:rsidR="001C20A8" w:rsidRDefault="005A5EB8" w:rsidP="000D1C6B">
      <w:pPr>
        <w:pStyle w:val="Bibliography"/>
      </w:pPr>
      <w:bookmarkStart w:id="365" w:name="ref-Imai:2014dea"/>
      <w:bookmarkEnd w:id="364"/>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29AF639" w14:textId="77777777" w:rsidR="001C20A8" w:rsidRDefault="005A5EB8" w:rsidP="000D1C6B">
      <w:pPr>
        <w:pStyle w:val="Bibliography"/>
      </w:pPr>
      <w:bookmarkStart w:id="366" w:name="ref-Kendon:2014eg"/>
      <w:bookmarkEnd w:id="365"/>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5DE4992F" w14:textId="77777777" w:rsidR="001C20A8" w:rsidRDefault="005A5EB8">
      <w:pPr>
        <w:pStyle w:val="Bibliography"/>
        <w:rPr>
          <w:ins w:id="367" w:author="Revision" w:date="2017-12-04T09:35:00Z"/>
        </w:rPr>
      </w:pPr>
      <w:bookmarkStart w:id="368" w:name="ref-Kirby:2008kja"/>
      <w:bookmarkEnd w:id="366"/>
      <w:ins w:id="369" w:author="Revision" w:date="2017-12-04T09:35: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25D58DEC" w14:textId="77777777" w:rsidR="001C20A8" w:rsidRDefault="005A5EB8" w:rsidP="000D1C6B">
      <w:pPr>
        <w:pStyle w:val="Bibliography"/>
      </w:pPr>
      <w:bookmarkStart w:id="370" w:name="ref-Klima:1980si"/>
      <w:bookmarkEnd w:id="368"/>
      <w:r>
        <w:t xml:space="preserve">Klima, E. S., &amp; Bellugi, U. (1980). </w:t>
      </w:r>
      <w:r>
        <w:rPr>
          <w:i/>
        </w:rPr>
        <w:t>The signs of language</w:t>
      </w:r>
      <w:r>
        <w:t>. Harvard University Press.</w:t>
      </w:r>
    </w:p>
    <w:p w14:paraId="0CB25527" w14:textId="77777777" w:rsidR="001C20A8" w:rsidRDefault="005A5EB8" w:rsidP="000D1C6B">
      <w:pPr>
        <w:pStyle w:val="Bibliography"/>
      </w:pPr>
      <w:bookmarkStart w:id="371" w:name="ref-lmerTest:2016"/>
      <w:bookmarkEnd w:id="370"/>
      <w:r>
        <w:t xml:space="preserve">Kuznetsova, A., Bruun Brockhoff, P., &amp; Haubo Bojesen Christensen, R. (2016). </w:t>
      </w:r>
      <w:r>
        <w:rPr>
          <w:i/>
        </w:rPr>
        <w:t>lmerTest: Tests in Linear Mixed Effects Models</w:t>
      </w:r>
      <w:r>
        <w:t>.</w:t>
      </w:r>
    </w:p>
    <w:p w14:paraId="30797869" w14:textId="77777777" w:rsidR="001C20A8" w:rsidRDefault="005A5EB8">
      <w:pPr>
        <w:pStyle w:val="Bibliography"/>
        <w:rPr>
          <w:ins w:id="372" w:author="Revision" w:date="2017-12-04T09:35:00Z"/>
        </w:rPr>
      </w:pPr>
      <w:bookmarkStart w:id="373" w:name="ref-Labov:1972"/>
      <w:bookmarkEnd w:id="371"/>
      <w:ins w:id="374" w:author="Revision" w:date="2017-12-04T09:35:00Z">
        <w:r>
          <w:t xml:space="preserve">Labov, W. (1972). </w:t>
        </w:r>
        <w:r>
          <w:rPr>
            <w:i/>
          </w:rPr>
          <w:t>Sociolinguistic patterns</w:t>
        </w:r>
        <w:r>
          <w:t>. University of Pennsylvania Press.</w:t>
        </w:r>
      </w:ins>
    </w:p>
    <w:p w14:paraId="3F0D134F" w14:textId="77777777" w:rsidR="001C20A8" w:rsidRDefault="005A5EB8" w:rsidP="000D1C6B">
      <w:pPr>
        <w:pStyle w:val="Bibliography"/>
      </w:pPr>
      <w:bookmarkStart w:id="375" w:name="ref-Lemaitre:2014kr"/>
      <w:bookmarkEnd w:id="373"/>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3AA9C42" w14:textId="77777777" w:rsidR="001C20A8" w:rsidRDefault="005A5EB8" w:rsidP="000D1C6B">
      <w:pPr>
        <w:pStyle w:val="Bibliography"/>
      </w:pPr>
      <w:bookmarkStart w:id="376" w:name="ref-Lemaitre:2016kz"/>
      <w:bookmarkEnd w:id="375"/>
      <w:r>
        <w:t xml:space="preserve">Lemaitre, G., Houix, O., Voisin, F., Misdariis, N., &amp; Susini, P. (2016). Vocal Imitations of Non-Vocal Sounds. </w:t>
      </w:r>
      <w:r>
        <w:rPr>
          <w:i/>
        </w:rPr>
        <w:t>PloS One</w:t>
      </w:r>
      <w:r>
        <w:t xml:space="preserve">, </w:t>
      </w:r>
      <w:r>
        <w:rPr>
          <w:i/>
        </w:rPr>
        <w:t>11</w:t>
      </w:r>
      <w:r>
        <w:t>(12), e0168167–28.</w:t>
      </w:r>
    </w:p>
    <w:p w14:paraId="733972A8" w14:textId="77777777" w:rsidR="001C20A8" w:rsidRDefault="005A5EB8" w:rsidP="000D1C6B">
      <w:pPr>
        <w:pStyle w:val="Bibliography"/>
      </w:pPr>
      <w:bookmarkStart w:id="377" w:name="ref-Lewis:2009wz"/>
      <w:bookmarkEnd w:id="376"/>
      <w:r>
        <w:t xml:space="preserve">Lewis, J. (2009). As well as words: Congo Pygmy hunting, mimicry, and play. In </w:t>
      </w:r>
      <w:r>
        <w:rPr>
          <w:i/>
        </w:rPr>
        <w:t>The cradle of language</w:t>
      </w:r>
      <w:r>
        <w:t>. The cradle of language.</w:t>
      </w:r>
    </w:p>
    <w:p w14:paraId="7DF07969" w14:textId="77777777" w:rsidR="001C20A8" w:rsidRDefault="005A5EB8">
      <w:pPr>
        <w:pStyle w:val="Bibliography"/>
        <w:rPr>
          <w:ins w:id="378" w:author="Revision" w:date="2017-12-04T09:35:00Z"/>
        </w:rPr>
      </w:pPr>
      <w:bookmarkStart w:id="379" w:name="ref-Lupyan:2016uw"/>
      <w:bookmarkEnd w:id="377"/>
      <w:ins w:id="380" w:author="Revision" w:date="2017-12-04T09:35:00Z">
        <w:r>
          <w:t xml:space="preserve">Lupyan, G., &amp; Dale, R. (2016). </w:t>
        </w:r>
        <w:r>
          <w:rPr>
            <w:i/>
          </w:rPr>
          <w:t>Why are there different languages? The role of adaptation in linguistic diversity</w:t>
        </w:r>
        <w:r>
          <w:t>.</w:t>
        </w:r>
      </w:ins>
    </w:p>
    <w:p w14:paraId="0D6E9E05" w14:textId="77777777" w:rsidR="001C20A8" w:rsidRDefault="005A5EB8">
      <w:pPr>
        <w:pStyle w:val="Bibliography"/>
        <w:rPr>
          <w:ins w:id="381" w:author="Revision" w:date="2017-12-04T09:35:00Z"/>
        </w:rPr>
      </w:pPr>
      <w:bookmarkStart w:id="382" w:name="ref-Lupyan:2015vic"/>
      <w:bookmarkEnd w:id="379"/>
      <w:ins w:id="383" w:author="Revision" w:date="2017-12-04T09:35:00Z">
        <w:r>
          <w:t xml:space="preserve">Lupyan, G., &amp; Perlman, M. (2015). The vocal iconicity challenge! In </w:t>
        </w:r>
        <w:r>
          <w:rPr>
            <w:i/>
          </w:rPr>
          <w:t>The th biennial protolanguage conference</w:t>
        </w:r>
        <w:r>
          <w:t>. Rome, Italy.</w:t>
        </w:r>
      </w:ins>
    </w:p>
    <w:p w14:paraId="67B0D671" w14:textId="77777777" w:rsidR="001C20A8" w:rsidRDefault="005A5EB8" w:rsidP="000D1C6B">
      <w:pPr>
        <w:pStyle w:val="Bibliography"/>
      </w:pPr>
      <w:bookmarkStart w:id="384" w:name="ref-Lupyan:2012cp"/>
      <w:bookmarkEnd w:id="382"/>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061FA8D6" w14:textId="77777777" w:rsidR="001C20A8" w:rsidRDefault="005A5EB8" w:rsidP="000D1C6B">
      <w:pPr>
        <w:pStyle w:val="Bibliography"/>
      </w:pPr>
      <w:bookmarkStart w:id="385" w:name="ref-Newmeyer:1992we"/>
      <w:bookmarkEnd w:id="384"/>
      <w:r>
        <w:t xml:space="preserve">Newmeyer, F. J. (1992). Iconicity and generative grammar. </w:t>
      </w:r>
      <w:r>
        <w:rPr>
          <w:i/>
        </w:rPr>
        <w:t>Language</w:t>
      </w:r>
      <w:r>
        <w:t>.</w:t>
      </w:r>
    </w:p>
    <w:p w14:paraId="079CCFEB" w14:textId="77777777" w:rsidR="001C20A8" w:rsidRDefault="005A5EB8" w:rsidP="000D1C6B">
      <w:pPr>
        <w:pStyle w:val="Bibliography"/>
      </w:pPr>
      <w:bookmarkStart w:id="386" w:name="ref-Nuckolls:1999ca"/>
      <w:bookmarkEnd w:id="385"/>
      <w:r>
        <w:t xml:space="preserve">Nuckolls, J. B. (1999). The case for sound symbolism. </w:t>
      </w:r>
      <w:r>
        <w:rPr>
          <w:i/>
        </w:rPr>
        <w:t>Annual Review of Anthropology</w:t>
      </w:r>
      <w:r>
        <w:t xml:space="preserve">, </w:t>
      </w:r>
      <w:r>
        <w:rPr>
          <w:i/>
        </w:rPr>
        <w:t>28</w:t>
      </w:r>
      <w:r>
        <w:t>(1), 225–252.</w:t>
      </w:r>
    </w:p>
    <w:p w14:paraId="25E12A5D" w14:textId="77777777" w:rsidR="001C20A8" w:rsidRDefault="005A5EB8">
      <w:pPr>
        <w:pStyle w:val="Bibliography"/>
        <w:rPr>
          <w:ins w:id="387" w:author="Revision" w:date="2017-12-04T09:35:00Z"/>
        </w:rPr>
      </w:pPr>
      <w:bookmarkStart w:id="388" w:name="ref-Pagel:2007br"/>
      <w:bookmarkEnd w:id="386"/>
      <w:ins w:id="389" w:author="Revision" w:date="2017-12-04T09:35:00Z">
        <w:r>
          <w:t xml:space="preserve">Pagel, M., Atkinson, Q. D., &amp; Meade, A. (2007). Frequency of word-use predicts rates of lexical evolution throughout Indo-European history. </w:t>
        </w:r>
        <w:r>
          <w:rPr>
            <w:i/>
          </w:rPr>
          <w:t>Nature</w:t>
        </w:r>
        <w:r>
          <w:t xml:space="preserve">, </w:t>
        </w:r>
        <w:r>
          <w:rPr>
            <w:i/>
          </w:rPr>
          <w:t>449</w:t>
        </w:r>
        <w:r>
          <w:t>(7163), 717–720.</w:t>
        </w:r>
      </w:ins>
    </w:p>
    <w:p w14:paraId="4A22E9E8" w14:textId="77777777" w:rsidR="001C20A8" w:rsidRDefault="005A5EB8" w:rsidP="000D1C6B">
      <w:pPr>
        <w:pStyle w:val="Bibliography"/>
      </w:pPr>
      <w:bookmarkStart w:id="390" w:name="ref-Perlman:2015ip"/>
      <w:bookmarkEnd w:id="388"/>
      <w:r>
        <w:t xml:space="preserve">Perlman, M., Dale, R., &amp; Lupyan, G. (2015). Iconicity can ground the creation of vocal symbols. </w:t>
      </w:r>
      <w:r>
        <w:rPr>
          <w:i/>
        </w:rPr>
        <w:t>Royal Society Open Science</w:t>
      </w:r>
      <w:r>
        <w:t xml:space="preserve">, </w:t>
      </w:r>
      <w:r>
        <w:rPr>
          <w:i/>
        </w:rPr>
        <w:t>2</w:t>
      </w:r>
      <w:r>
        <w:t>(8), 150152–16.</w:t>
      </w:r>
    </w:p>
    <w:p w14:paraId="387444FF" w14:textId="77777777" w:rsidR="001C20A8" w:rsidRDefault="005A5EB8" w:rsidP="000D1C6B">
      <w:pPr>
        <w:pStyle w:val="Bibliography"/>
      </w:pPr>
      <w:bookmarkStart w:id="391" w:name="ref-Perniss:2010fb"/>
      <w:bookmarkEnd w:id="390"/>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5F87AAB3" w14:textId="77777777" w:rsidR="001C20A8" w:rsidRDefault="005A5EB8" w:rsidP="000D1C6B">
      <w:pPr>
        <w:pStyle w:val="Bibliography"/>
      </w:pPr>
      <w:bookmarkStart w:id="392" w:name="ref-Pinker:2005cv"/>
      <w:bookmarkEnd w:id="391"/>
      <w:r>
        <w:t xml:space="preserve">Pinker, S., &amp; Jackendoff, R. (2005). The faculty of language: what’s special about it? </w:t>
      </w:r>
      <w:r>
        <w:rPr>
          <w:i/>
        </w:rPr>
        <w:t>Cognition</w:t>
      </w:r>
      <w:r>
        <w:t xml:space="preserve">, </w:t>
      </w:r>
      <w:r>
        <w:rPr>
          <w:i/>
        </w:rPr>
        <w:t>95</w:t>
      </w:r>
      <w:r>
        <w:t>(2), 201–236.</w:t>
      </w:r>
    </w:p>
    <w:p w14:paraId="72AC7A7A" w14:textId="77777777" w:rsidR="001C20A8" w:rsidRDefault="005A5EB8" w:rsidP="000D1C6B">
      <w:pPr>
        <w:pStyle w:val="Bibliography"/>
      </w:pPr>
      <w:bookmarkStart w:id="393" w:name="ref-Rhodes:1994au"/>
      <w:bookmarkEnd w:id="392"/>
      <w:r>
        <w:t xml:space="preserve">Rhodes, R. (1994). Aural images. </w:t>
      </w:r>
      <w:r>
        <w:rPr>
          <w:i/>
        </w:rPr>
        <w:t>Sound Symbolism</w:t>
      </w:r>
      <w:r>
        <w:t>, 276–292.</w:t>
      </w:r>
    </w:p>
    <w:p w14:paraId="5DE39846" w14:textId="77777777" w:rsidR="001C20A8" w:rsidRDefault="005A5EB8">
      <w:pPr>
        <w:pStyle w:val="Bibliography"/>
        <w:rPr>
          <w:ins w:id="394" w:author="Revision" w:date="2017-12-04T09:35:00Z"/>
        </w:rPr>
      </w:pPr>
      <w:bookmarkStart w:id="395" w:name="ref-Sapir:1921"/>
      <w:bookmarkEnd w:id="393"/>
      <w:ins w:id="396" w:author="Revision" w:date="2017-12-04T09:35:00Z">
        <w:r>
          <w:t xml:space="preserve">Sapir, E. (1921). </w:t>
        </w:r>
        <w:r>
          <w:rPr>
            <w:i/>
          </w:rPr>
          <w:t>Language: An introduction to the study of speech</w:t>
        </w:r>
        <w:r>
          <w:t>. New York: Harcourt, Brace; Company.</w:t>
        </w:r>
      </w:ins>
    </w:p>
    <w:p w14:paraId="7F559C4D" w14:textId="77777777" w:rsidR="001C20A8" w:rsidRDefault="005A5EB8">
      <w:pPr>
        <w:pStyle w:val="Bibliography"/>
        <w:rPr>
          <w:ins w:id="397" w:author="Revision" w:date="2017-12-04T09:35:00Z"/>
        </w:rPr>
      </w:pPr>
      <w:bookmarkStart w:id="398" w:name="ref-Seyfarth:1986tw"/>
      <w:bookmarkEnd w:id="395"/>
      <w:ins w:id="399" w:author="Revision" w:date="2017-12-04T09:35:00Z">
        <w:r>
          <w:t xml:space="preserve">Seyfarth, R. M., &amp; Cheney, D. L. (1986). Vocal development in vervet monkeys. </w:t>
        </w:r>
        <w:r>
          <w:rPr>
            <w:i/>
          </w:rPr>
          <w:t>Animal Behaviour</w:t>
        </w:r>
        <w:r>
          <w:t xml:space="preserve">, </w:t>
        </w:r>
        <w:r>
          <w:rPr>
            <w:i/>
          </w:rPr>
          <w:t>34</w:t>
        </w:r>
        <w:r>
          <w:t>, 1640–1658.</w:t>
        </w:r>
      </w:ins>
    </w:p>
    <w:p w14:paraId="125A453D" w14:textId="77777777" w:rsidR="001C20A8" w:rsidRDefault="005A5EB8" w:rsidP="000D1C6B">
      <w:pPr>
        <w:pStyle w:val="Bibliography"/>
      </w:pPr>
      <w:bookmarkStart w:id="400" w:name="ref-Shrout:1979tg"/>
      <w:bookmarkEnd w:id="398"/>
      <w:r>
        <w:t xml:space="preserve">Shrout, P. E., &amp; Fleiss, J. L. (1979). Intraclass correlations: uses in assessing rater reliability. </w:t>
      </w:r>
      <w:r>
        <w:rPr>
          <w:i/>
        </w:rPr>
        <w:t>Psychological Bulletin</w:t>
      </w:r>
      <w:r>
        <w:t xml:space="preserve">, </w:t>
      </w:r>
      <w:r>
        <w:rPr>
          <w:i/>
        </w:rPr>
        <w:t>86</w:t>
      </w:r>
      <w:r>
        <w:t>(2), 420–428.</w:t>
      </w:r>
    </w:p>
    <w:p w14:paraId="2C1EF407" w14:textId="77777777" w:rsidR="001C20A8" w:rsidRDefault="005A5EB8" w:rsidP="000D1C6B">
      <w:pPr>
        <w:pStyle w:val="Bibliography"/>
      </w:pPr>
      <w:bookmarkStart w:id="401" w:name="ref-Sobkowiak:1990ph"/>
      <w:bookmarkEnd w:id="400"/>
      <w:r>
        <w:t xml:space="preserve">Sobkowiak, W. (1990). On the phonostatistics of English onomatopoeia. </w:t>
      </w:r>
      <w:r>
        <w:rPr>
          <w:i/>
        </w:rPr>
        <w:t>Studia Anglica Posnaniensia</w:t>
      </w:r>
      <w:r>
        <w:t xml:space="preserve">, </w:t>
      </w:r>
      <w:r>
        <w:rPr>
          <w:i/>
        </w:rPr>
        <w:t>23</w:t>
      </w:r>
      <w:r>
        <w:t>, 15–30.</w:t>
      </w:r>
    </w:p>
    <w:p w14:paraId="3A84733B" w14:textId="77777777" w:rsidR="001C20A8" w:rsidRDefault="005A5EB8">
      <w:pPr>
        <w:pStyle w:val="Bibliography"/>
        <w:rPr>
          <w:ins w:id="402" w:author="Revision" w:date="2017-12-04T09:35:00Z"/>
        </w:rPr>
      </w:pPr>
      <w:bookmarkStart w:id="403" w:name="ref-Stokoe:1965"/>
      <w:bookmarkEnd w:id="401"/>
      <w:ins w:id="404" w:author="Revision" w:date="2017-12-04T09:35:00Z">
        <w:r>
          <w:t xml:space="preserve">Stokoe, W. (1965). </w:t>
        </w:r>
        <w:r>
          <w:rPr>
            <w:i/>
          </w:rPr>
          <w:t>Dictionary of the American Sign Language based on scientific principles</w:t>
        </w:r>
        <w:r>
          <w:t>. Gallaudet College Press, Washington.</w:t>
        </w:r>
      </w:ins>
    </w:p>
    <w:p w14:paraId="06456B3D" w14:textId="77777777" w:rsidR="001C20A8" w:rsidRDefault="005A5EB8">
      <w:pPr>
        <w:pStyle w:val="Bibliography"/>
        <w:rPr>
          <w:ins w:id="405" w:author="Revision" w:date="2017-12-04T09:35:00Z"/>
        </w:rPr>
      </w:pPr>
      <w:bookmarkStart w:id="406" w:name="ref-Tamariz:2017bd"/>
      <w:bookmarkEnd w:id="403"/>
      <w:ins w:id="407" w:author="Revision" w:date="2017-12-04T09:35:00Z">
        <w:r>
          <w:t xml:space="preserve">Tamariz, M. (2017). Experimental Studies on the Cultural Evolution of Language. </w:t>
        </w:r>
        <w:r>
          <w:rPr>
            <w:i/>
          </w:rPr>
          <w:t>Annual Review of Linguistics</w:t>
        </w:r>
        <w:r>
          <w:t xml:space="preserve">, </w:t>
        </w:r>
        <w:r>
          <w:rPr>
            <w:i/>
          </w:rPr>
          <w:t>3</w:t>
        </w:r>
        <w:r>
          <w:t>(1), 389–407.</w:t>
        </w:r>
      </w:ins>
    </w:p>
    <w:p w14:paraId="302FBD9B" w14:textId="77777777" w:rsidR="001C20A8" w:rsidRDefault="005A5EB8" w:rsidP="000D1C6B">
      <w:pPr>
        <w:pStyle w:val="Bibliography"/>
      </w:pPr>
      <w:bookmarkStart w:id="408" w:name="ref-Tomasello:2010or"/>
      <w:bookmarkEnd w:id="406"/>
      <w:r>
        <w:t xml:space="preserve">Tomasello, M. (2010). </w:t>
      </w:r>
      <w:r>
        <w:rPr>
          <w:i/>
        </w:rPr>
        <w:t>Origins of human communication</w:t>
      </w:r>
      <w:r>
        <w:t>. MIT press.</w:t>
      </w:r>
    </w:p>
    <w:p w14:paraId="3289B0DC" w14:textId="77777777" w:rsidR="001C20A8" w:rsidRDefault="005A5EB8" w:rsidP="000D1C6B">
      <w:pPr>
        <w:pStyle w:val="Bibliography"/>
      </w:pPr>
      <w:bookmarkStart w:id="409" w:name="ref-Vigliocco:2014fc"/>
      <w:bookmarkEnd w:id="408"/>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6752C1AF" w14:textId="77777777" w:rsidR="001C20A8" w:rsidRDefault="005A5EB8">
      <w:pPr>
        <w:pStyle w:val="Bibliography"/>
        <w:rPr>
          <w:ins w:id="410" w:author="Revision" w:date="2017-12-04T09:35:00Z"/>
        </w:rPr>
      </w:pPr>
      <w:bookmarkStart w:id="411" w:name="ref-Voeltz:2001vv"/>
      <w:bookmarkEnd w:id="409"/>
      <w:r>
        <w:t xml:space="preserve">Voeltz, F. E., &amp; Kilian-Hatz, C. (2001). </w:t>
      </w:r>
      <w:r>
        <w:rPr>
          <w:i/>
        </w:rPr>
        <w:t>Ideophones</w:t>
      </w:r>
      <w:r>
        <w:t xml:space="preserve"> (Vol. 44). John Benjamins Publishing.</w:t>
      </w:r>
    </w:p>
    <w:p w14:paraId="6CDD47A3" w14:textId="77777777" w:rsidR="001C20A8" w:rsidRDefault="005A5EB8">
      <w:pPr>
        <w:pStyle w:val="Bibliography"/>
        <w:rPr>
          <w:ins w:id="412" w:author="Revision" w:date="2017-12-04T09:35:00Z"/>
        </w:rPr>
      </w:pPr>
      <w:bookmarkStart w:id="413" w:name="ref-Wescott:1971to"/>
      <w:bookmarkEnd w:id="411"/>
      <w:ins w:id="414" w:author="Revision" w:date="2017-12-04T09:35:00Z">
        <w:r>
          <w:t xml:space="preserve">Wescott, R. W. (1971). Linguistic iconism. </w:t>
        </w:r>
        <w:r>
          <w:rPr>
            <w:i/>
          </w:rPr>
          <w:t>Linguistic Society of America</w:t>
        </w:r>
        <w:r>
          <w:t xml:space="preserve">, </w:t>
        </w:r>
        <w:r>
          <w:rPr>
            <w:i/>
          </w:rPr>
          <w:t>47</w:t>
        </w:r>
        <w:r>
          <w:t>(2), 416–428.</w:t>
        </w:r>
      </w:ins>
    </w:p>
    <w:p w14:paraId="00123C18" w14:textId="77777777" w:rsidR="001C20A8" w:rsidRDefault="005A5EB8">
      <w:pPr>
        <w:pStyle w:val="Bibliography"/>
      </w:pPr>
      <w:bookmarkStart w:id="415" w:name="ref-Wierzbicka:1996sm"/>
      <w:bookmarkEnd w:id="413"/>
      <w:ins w:id="416" w:author="Revision" w:date="2017-12-04T09:35:00Z">
        <w:r>
          <w:t xml:space="preserve">Wierzbicka, A. (1996). </w:t>
        </w:r>
        <w:r>
          <w:rPr>
            <w:i/>
          </w:rPr>
          <w:t>Semantics: Primes and universals: Primes and universals</w:t>
        </w:r>
        <w:r>
          <w:t>. Oxford University Press, UK.</w:t>
        </w:r>
      </w:ins>
      <w:bookmarkEnd w:id="324"/>
      <w:bookmarkEnd w:id="415"/>
    </w:p>
    <w:sectPr w:rsidR="001C20A8" w:rsidSect="005A5EB8">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8F0B9" w14:textId="77777777" w:rsidR="00D35F41" w:rsidRDefault="00D35F41">
      <w:pPr>
        <w:spacing w:after="0"/>
      </w:pPr>
      <w:r>
        <w:separator/>
      </w:r>
    </w:p>
  </w:endnote>
  <w:endnote w:type="continuationSeparator" w:id="0">
    <w:p w14:paraId="1D39951B" w14:textId="77777777" w:rsidR="00D35F41" w:rsidRDefault="00D35F41">
      <w:pPr>
        <w:spacing w:after="0"/>
      </w:pPr>
      <w:r>
        <w:continuationSeparator/>
      </w:r>
    </w:p>
  </w:endnote>
  <w:endnote w:type="continuationNotice" w:id="1">
    <w:p w14:paraId="105BB88D" w14:textId="77777777" w:rsidR="00D35F41" w:rsidRDefault="00D35F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2B116" w14:textId="77777777" w:rsidR="00D35F41" w:rsidRDefault="00D35F41">
      <w:r>
        <w:separator/>
      </w:r>
    </w:p>
  </w:footnote>
  <w:footnote w:type="continuationSeparator" w:id="0">
    <w:p w14:paraId="11F900A9" w14:textId="77777777" w:rsidR="00D35F41" w:rsidRDefault="00D35F41">
      <w:r>
        <w:continuationSeparator/>
      </w:r>
    </w:p>
  </w:footnote>
  <w:footnote w:type="continuationNotice" w:id="1">
    <w:p w14:paraId="0FDED99E" w14:textId="77777777" w:rsidR="00D35F41" w:rsidRDefault="00D35F41">
      <w:pPr>
        <w:spacing w:after="0"/>
      </w:pPr>
    </w:p>
  </w:footnote>
  <w:footnote w:id="2">
    <w:p w14:paraId="69898A51" w14:textId="77777777" w:rsidR="005A5EB8" w:rsidRDefault="005A5EB8">
      <w:pPr>
        <w:pStyle w:val="FootnoteText1"/>
        <w:rPr>
          <w:del w:id="108" w:author="Revision" w:date="2017-12-04T09:35:00Z"/>
        </w:rPr>
      </w:pPr>
      <w:del w:id="109" w:author="Revision" w:date="2017-12-04T09:35: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58E1421E" w14:textId="77777777" w:rsidR="005A5EB8" w:rsidRDefault="005A5EB8">
      <w:pPr>
        <w:pStyle w:val="FootnoteText"/>
        <w:rPr>
          <w:ins w:id="111" w:author="Revision" w:date="2017-12-04T09:35:00Z"/>
        </w:rPr>
      </w:pPr>
      <w:ins w:id="112" w:author="Revision" w:date="2017-12-04T09:35: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1852A697" w14:textId="77777777" w:rsidR="005A5EB8" w:rsidRDefault="005A5EB8">
      <w:pPr>
        <w:pStyle w:val="FootnoteText1"/>
        <w:rPr>
          <w:del w:id="180" w:author="Revision" w:date="2017-12-04T09:35:00Z"/>
        </w:rPr>
      </w:pPr>
      <w:del w:id="181" w:author="Revision" w:date="2017-12-04T09:35: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54B24BB1" w14:textId="77777777" w:rsidR="005A5EB8" w:rsidRDefault="005A5EB8">
      <w:pPr>
        <w:pStyle w:val="FootnoteText"/>
        <w:rPr>
          <w:ins w:id="183" w:author="Revision" w:date="2017-12-04T09:35:00Z"/>
        </w:rPr>
      </w:pPr>
      <w:ins w:id="184" w:author="Revision" w:date="2017-12-04T09:35: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3F2D3CC9" w14:textId="77777777" w:rsidR="005A5EB8" w:rsidRDefault="005A5EB8">
      <w:pPr>
        <w:pStyle w:val="FootnoteText1"/>
        <w:rPr>
          <w:del w:id="188" w:author="Revision" w:date="2017-12-04T09:35:00Z"/>
        </w:rPr>
      </w:pPr>
      <w:del w:id="189" w:author="Revision" w:date="2017-12-04T09:35: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570EBA7D" w14:textId="77777777" w:rsidR="005A5EB8" w:rsidRDefault="005A5EB8">
      <w:pPr>
        <w:pStyle w:val="FootnoteText"/>
        <w:rPr>
          <w:ins w:id="191" w:author="Revision" w:date="2017-12-04T09:35:00Z"/>
        </w:rPr>
      </w:pPr>
      <w:ins w:id="192" w:author="Revision" w:date="2017-12-04T09:35: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D6FD74A"/>
    <w:multiLevelType w:val="multilevel"/>
    <w:tmpl w:val="19786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FFFFFF7C"/>
    <w:multiLevelType w:val="singleLevel"/>
    <w:tmpl w:val="6180E7C6"/>
    <w:lvl w:ilvl="0">
      <w:start w:val="1"/>
      <w:numFmt w:val="decimal"/>
      <w:lvlText w:val="%1."/>
      <w:lvlJc w:val="left"/>
      <w:pPr>
        <w:tabs>
          <w:tab w:val="num" w:pos="1492"/>
        </w:tabs>
        <w:ind w:left="1492" w:hanging="360"/>
      </w:pPr>
    </w:lvl>
  </w:abstractNum>
  <w:abstractNum w:abstractNumId="5">
    <w:nsid w:val="FFFFFF7D"/>
    <w:multiLevelType w:val="singleLevel"/>
    <w:tmpl w:val="FE50EFA8"/>
    <w:lvl w:ilvl="0">
      <w:start w:val="1"/>
      <w:numFmt w:val="decimal"/>
      <w:lvlText w:val="%1."/>
      <w:lvlJc w:val="left"/>
      <w:pPr>
        <w:tabs>
          <w:tab w:val="num" w:pos="1209"/>
        </w:tabs>
        <w:ind w:left="1209" w:hanging="360"/>
      </w:pPr>
    </w:lvl>
  </w:abstractNum>
  <w:abstractNum w:abstractNumId="6">
    <w:nsid w:val="FFFFFF7E"/>
    <w:multiLevelType w:val="singleLevel"/>
    <w:tmpl w:val="81F283C8"/>
    <w:lvl w:ilvl="0">
      <w:start w:val="1"/>
      <w:numFmt w:val="decimal"/>
      <w:lvlText w:val="%1."/>
      <w:lvlJc w:val="left"/>
      <w:pPr>
        <w:tabs>
          <w:tab w:val="num" w:pos="926"/>
        </w:tabs>
        <w:ind w:left="926" w:hanging="360"/>
      </w:pPr>
    </w:lvl>
  </w:abstractNum>
  <w:abstractNum w:abstractNumId="7">
    <w:nsid w:val="FFFFFF7F"/>
    <w:multiLevelType w:val="singleLevel"/>
    <w:tmpl w:val="9090830A"/>
    <w:lvl w:ilvl="0">
      <w:start w:val="1"/>
      <w:numFmt w:val="decimal"/>
      <w:lvlText w:val="%1."/>
      <w:lvlJc w:val="left"/>
      <w:pPr>
        <w:tabs>
          <w:tab w:val="num" w:pos="643"/>
        </w:tabs>
        <w:ind w:left="643" w:hanging="360"/>
      </w:pPr>
    </w:lvl>
  </w:abstractNum>
  <w:abstractNum w:abstractNumId="8">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A7F633F2"/>
    <w:lvl w:ilvl="0">
      <w:start w:val="1"/>
      <w:numFmt w:val="decimal"/>
      <w:lvlText w:val="%1."/>
      <w:lvlJc w:val="left"/>
      <w:pPr>
        <w:tabs>
          <w:tab w:val="num" w:pos="360"/>
        </w:tabs>
        <w:ind w:left="360" w:hanging="360"/>
      </w:pPr>
    </w:lvl>
  </w:abstractNum>
  <w:abstractNum w:abstractNumId="13">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4">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Edmiston">
    <w15:presenceInfo w15:providerId="None" w15:userId="Pierce Edmi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3ED5"/>
    <w:rsid w:val="000D1C6B"/>
    <w:rsid w:val="00136262"/>
    <w:rsid w:val="001C20A8"/>
    <w:rsid w:val="0026130C"/>
    <w:rsid w:val="002827D4"/>
    <w:rsid w:val="00283F7D"/>
    <w:rsid w:val="003129D0"/>
    <w:rsid w:val="003706CA"/>
    <w:rsid w:val="003C6DB7"/>
    <w:rsid w:val="004D3BA1"/>
    <w:rsid w:val="004E29B3"/>
    <w:rsid w:val="00590D07"/>
    <w:rsid w:val="005A5EB8"/>
    <w:rsid w:val="005D0E24"/>
    <w:rsid w:val="005E1022"/>
    <w:rsid w:val="00784D58"/>
    <w:rsid w:val="0082214D"/>
    <w:rsid w:val="00834C23"/>
    <w:rsid w:val="00866191"/>
    <w:rsid w:val="008D62B1"/>
    <w:rsid w:val="008D6863"/>
    <w:rsid w:val="008F315F"/>
    <w:rsid w:val="00A30DC6"/>
    <w:rsid w:val="00AC4936"/>
    <w:rsid w:val="00B034AD"/>
    <w:rsid w:val="00B15EFA"/>
    <w:rsid w:val="00B270DB"/>
    <w:rsid w:val="00B71BEA"/>
    <w:rsid w:val="00B86B75"/>
    <w:rsid w:val="00BC48D5"/>
    <w:rsid w:val="00C36279"/>
    <w:rsid w:val="00CD4AEC"/>
    <w:rsid w:val="00D100EB"/>
    <w:rsid w:val="00D21249"/>
    <w:rsid w:val="00D35F41"/>
    <w:rsid w:val="00E315A3"/>
    <w:rsid w:val="00E712C3"/>
    <w:rsid w:val="00EE63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4D1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A5EB8"/>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5EB8"/>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5A5EB8"/>
    <w:pPr>
      <w:spacing w:before="36" w:after="36"/>
      <w:ind w:firstLine="0"/>
    </w:pPr>
  </w:style>
  <w:style w:type="paragraph" w:styleId="Title">
    <w:name w:val="Title"/>
    <w:basedOn w:val="Normal"/>
    <w:next w:val="BodyText"/>
    <w:qFormat/>
    <w:rsid w:val="005A5EB8"/>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5A5EB8"/>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A5EB8"/>
    <w:pPr>
      <w:keepNext/>
      <w:spacing w:after="0" w:line="480" w:lineRule="auto"/>
    </w:pPr>
    <w:rPr>
      <w:rFonts w:ascii="Times New Roman" w:hAnsi="Times New Roman"/>
    </w:rPr>
  </w:style>
  <w:style w:type="paragraph" w:customStyle="1" w:styleId="ImageCaption">
    <w:name w:val="Image Caption"/>
    <w:basedOn w:val="Caption"/>
    <w:rsid w:val="005A5EB8"/>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5A5EB8"/>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A5EB8"/>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5A5EB8"/>
    <w:pPr>
      <w:keepNext/>
      <w:keepLines/>
      <w:jc w:val="center"/>
    </w:pPr>
    <w:rPr>
      <w:rFonts w:ascii="Times" w:hAnsi="Times"/>
    </w:rPr>
  </w:style>
  <w:style w:type="paragraph" w:customStyle="1" w:styleId="Heading11">
    <w:name w:val="Heading 11"/>
    <w:basedOn w:val="Normal"/>
    <w:next w:val="Normal"/>
    <w:uiPriority w:val="9"/>
    <w:qFormat/>
    <w:rsid w:val="005A5EB8"/>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5A5EB8"/>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5A5EB8"/>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5A5EB8"/>
    <w:pPr>
      <w:framePr w:wrap="around"/>
    </w:pPr>
    <w:rPr>
      <w:bCs w:val="0"/>
      <w:i/>
      <w:szCs w:val="24"/>
    </w:rPr>
  </w:style>
  <w:style w:type="paragraph" w:customStyle="1" w:styleId="Heading51">
    <w:name w:val="Heading 51"/>
    <w:basedOn w:val="Heading31"/>
    <w:next w:val="Normal"/>
    <w:uiPriority w:val="9"/>
    <w:unhideWhenUsed/>
    <w:qFormat/>
    <w:rsid w:val="005A5EB8"/>
    <w:pPr>
      <w:framePr w:wrap="around"/>
      <w:spacing w:before="200"/>
    </w:pPr>
    <w:rPr>
      <w:b w:val="0"/>
      <w:i/>
      <w:iCs/>
      <w:szCs w:val="24"/>
    </w:rPr>
  </w:style>
  <w:style w:type="paragraph" w:customStyle="1" w:styleId="BlockQuote">
    <w:name w:val="Block Quote"/>
    <w:basedOn w:val="Normal"/>
    <w:next w:val="Normal"/>
    <w:uiPriority w:val="9"/>
    <w:unhideWhenUsed/>
    <w:qFormat/>
    <w:rsid w:val="005A5EB8"/>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5A5EB8"/>
    <w:pPr>
      <w:spacing w:before="180" w:after="240" w:line="360" w:lineRule="auto"/>
      <w:ind w:firstLine="567"/>
    </w:pPr>
    <w:rPr>
      <w:rFonts w:ascii="Times" w:hAnsi="Times"/>
    </w:rPr>
  </w:style>
  <w:style w:type="character" w:customStyle="1" w:styleId="FootnoteRef">
    <w:name w:val="Footnote Ref"/>
    <w:basedOn w:val="BodyTextChar"/>
    <w:rsid w:val="005A5EB8"/>
    <w:rPr>
      <w:rFonts w:ascii="Times New Roman" w:hAnsi="Times New Roman"/>
      <w:vertAlign w:val="superscript"/>
    </w:rPr>
  </w:style>
  <w:style w:type="character" w:customStyle="1" w:styleId="Link1">
    <w:name w:val="Link1"/>
    <w:basedOn w:val="BodyTextChar"/>
    <w:rsid w:val="005A5EB8"/>
    <w:rPr>
      <w:rFonts w:ascii="Times New Roman" w:hAnsi="Times New Roman"/>
      <w:color w:val="4F81BD" w:themeColor="accent1"/>
    </w:rPr>
  </w:style>
  <w:style w:type="character" w:styleId="CommentReference">
    <w:name w:val="annotation reference"/>
    <w:basedOn w:val="DefaultParagraphFont"/>
    <w:rsid w:val="005A5EB8"/>
    <w:rPr>
      <w:sz w:val="18"/>
      <w:szCs w:val="18"/>
    </w:rPr>
  </w:style>
  <w:style w:type="paragraph" w:styleId="CommentText">
    <w:name w:val="annotation text"/>
    <w:basedOn w:val="Normal"/>
    <w:link w:val="CommentTextChar"/>
    <w:rsid w:val="005A5EB8"/>
    <w:pPr>
      <w:spacing w:before="180" w:after="240"/>
      <w:ind w:firstLine="567"/>
    </w:pPr>
    <w:rPr>
      <w:rFonts w:ascii="Times" w:hAnsi="Times"/>
    </w:rPr>
  </w:style>
  <w:style w:type="character" w:customStyle="1" w:styleId="CommentTextChar">
    <w:name w:val="Comment Text Char"/>
    <w:basedOn w:val="DefaultParagraphFont"/>
    <w:link w:val="CommentText"/>
    <w:rsid w:val="005A5EB8"/>
    <w:rPr>
      <w:rFonts w:ascii="Times" w:hAnsi="Times"/>
    </w:rPr>
  </w:style>
  <w:style w:type="paragraph" w:styleId="CommentSubject">
    <w:name w:val="annotation subject"/>
    <w:basedOn w:val="CommentText"/>
    <w:next w:val="CommentText"/>
    <w:link w:val="CommentSubjectChar"/>
    <w:rsid w:val="005A5EB8"/>
    <w:rPr>
      <w:b/>
      <w:bCs/>
      <w:sz w:val="20"/>
      <w:szCs w:val="20"/>
    </w:rPr>
  </w:style>
  <w:style w:type="character" w:customStyle="1" w:styleId="CommentSubjectChar">
    <w:name w:val="Comment Subject Char"/>
    <w:basedOn w:val="CommentTextChar"/>
    <w:link w:val="CommentSubject"/>
    <w:rsid w:val="005A5EB8"/>
    <w:rPr>
      <w:rFonts w:ascii="Times" w:hAnsi="Times"/>
      <w:b/>
      <w:bCs/>
      <w:sz w:val="20"/>
      <w:szCs w:val="20"/>
    </w:rPr>
  </w:style>
  <w:style w:type="paragraph" w:styleId="Footer">
    <w:name w:val="footer"/>
    <w:basedOn w:val="Normal"/>
    <w:link w:val="FooterChar"/>
    <w:unhideWhenUsed/>
    <w:rsid w:val="005A5EB8"/>
    <w:pPr>
      <w:tabs>
        <w:tab w:val="center" w:pos="4680"/>
        <w:tab w:val="right" w:pos="9360"/>
      </w:tabs>
      <w:spacing w:after="0"/>
    </w:pPr>
  </w:style>
  <w:style w:type="character" w:customStyle="1" w:styleId="FooterChar">
    <w:name w:val="Footer Char"/>
    <w:basedOn w:val="DefaultParagraphFont"/>
    <w:link w:val="Footer"/>
    <w:rsid w:val="005A5EB8"/>
  </w:style>
  <w:style w:type="paragraph" w:styleId="Revision">
    <w:name w:val="Revision"/>
    <w:hidden/>
    <w:semiHidden/>
    <w:rsid w:val="005A5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63450C-231B-E444-8F7E-80D17619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41</Pages>
  <Words>12010</Words>
  <Characters>68461</Characters>
  <Application>Microsoft Macintosh Word</Application>
  <DocSecurity>0</DocSecurity>
  <Lines>570</Lines>
  <Paragraphs>160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5</cp:revision>
  <dcterms:created xsi:type="dcterms:W3CDTF">2017-12-04T15:28:00Z</dcterms:created>
  <dcterms:modified xsi:type="dcterms:W3CDTF">2017-12-04T20:56:00Z</dcterms:modified>
</cp:coreProperties>
</file>